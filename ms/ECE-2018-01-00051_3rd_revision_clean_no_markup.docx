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004A1" w14:textId="059E570B" w:rsidR="00940F42" w:rsidRDefault="00940F42">
      <w:pPr>
        <w:pStyle w:val="Body"/>
        <w:spacing w:line="480" w:lineRule="auto"/>
        <w:rPr>
          <w:b/>
          <w:bCs/>
        </w:rPr>
      </w:pPr>
    </w:p>
    <w:p w14:paraId="5D43511B" w14:textId="5D8F4811" w:rsidR="00A51BA0" w:rsidRPr="00977F05" w:rsidRDefault="00C2542A">
      <w:pPr>
        <w:pStyle w:val="Body"/>
        <w:spacing w:line="480" w:lineRule="auto"/>
        <w:rPr>
          <w:b/>
          <w:bCs/>
        </w:rPr>
      </w:pPr>
      <w:r w:rsidRPr="00977F05">
        <w:rPr>
          <w:b/>
          <w:bCs/>
        </w:rPr>
        <w:t xml:space="preserve">A test of desert shrub facilitation via radiotelemetric monitoring of a diurnal lizard  </w:t>
      </w:r>
    </w:p>
    <w:p w14:paraId="5CCC8F5D" w14:textId="77777777" w:rsidR="003914AB" w:rsidRPr="00977F05" w:rsidRDefault="003914AB">
      <w:pPr>
        <w:pStyle w:val="Body"/>
        <w:spacing w:line="480" w:lineRule="auto"/>
        <w:rPr>
          <w:b/>
          <w:bCs/>
        </w:rPr>
      </w:pPr>
    </w:p>
    <w:p w14:paraId="503246FF" w14:textId="66B558A6" w:rsidR="00EC2845" w:rsidRPr="009333E2" w:rsidRDefault="00906A13">
      <w:pPr>
        <w:pStyle w:val="Body"/>
        <w:spacing w:line="480" w:lineRule="auto"/>
        <w:rPr>
          <w:bCs/>
        </w:rPr>
      </w:pPr>
      <w:r w:rsidRPr="009333E2">
        <w:rPr>
          <w:bCs/>
        </w:rPr>
        <w:t>Michael F. Westphal, US Bureau of Land Management, Central Coast Field Office, 940 2</w:t>
      </w:r>
      <w:r w:rsidRPr="009333E2">
        <w:rPr>
          <w:bCs/>
          <w:vertAlign w:val="superscript"/>
        </w:rPr>
        <w:t>nd</w:t>
      </w:r>
      <w:r w:rsidRPr="009333E2">
        <w:rPr>
          <w:bCs/>
        </w:rPr>
        <w:t xml:space="preserve"> Avenue, Marina</w:t>
      </w:r>
      <w:r w:rsidR="0008625F">
        <w:rPr>
          <w:bCs/>
        </w:rPr>
        <w:t>,</w:t>
      </w:r>
      <w:r w:rsidRPr="009333E2">
        <w:rPr>
          <w:bCs/>
        </w:rPr>
        <w:t xml:space="preserve"> California 93933 </w:t>
      </w:r>
      <w:r w:rsidR="0008625F">
        <w:rPr>
          <w:bCs/>
        </w:rPr>
        <w:t xml:space="preserve">541-619-6038 </w:t>
      </w:r>
      <w:hyperlink r:id="rId8" w:history="1">
        <w:r w:rsidRPr="009333E2">
          <w:rPr>
            <w:rStyle w:val="Hyperlink"/>
            <w:bCs/>
          </w:rPr>
          <w:t>mwestpha@blm.gov</w:t>
        </w:r>
      </w:hyperlink>
      <w:r w:rsidRPr="009333E2">
        <w:rPr>
          <w:bCs/>
        </w:rPr>
        <w:t xml:space="preserve"> (corresponding author)</w:t>
      </w:r>
    </w:p>
    <w:p w14:paraId="02BD934C" w14:textId="007B75A6" w:rsidR="00906A13" w:rsidRPr="009333E2" w:rsidRDefault="00906A13">
      <w:pPr>
        <w:pStyle w:val="Body"/>
        <w:spacing w:line="480" w:lineRule="auto"/>
        <w:rPr>
          <w:bCs/>
        </w:rPr>
      </w:pPr>
      <w:r w:rsidRPr="009333E2">
        <w:rPr>
          <w:bCs/>
        </w:rPr>
        <w:t>Taylor Noble, Department of Biology, York University. 4700 Keele St. Toronto, Ontario, Canada. M3J 1P3</w:t>
      </w:r>
    </w:p>
    <w:p w14:paraId="552F71FB" w14:textId="2C416581" w:rsidR="00906A13" w:rsidRPr="009333E2" w:rsidRDefault="00906A13">
      <w:pPr>
        <w:pStyle w:val="Body"/>
        <w:spacing w:line="480" w:lineRule="auto"/>
        <w:rPr>
          <w:bCs/>
        </w:rPr>
      </w:pPr>
      <w:r w:rsidRPr="009333E2">
        <w:rPr>
          <w:bCs/>
        </w:rPr>
        <w:t>H. Scott Butterfield</w:t>
      </w:r>
      <w:r w:rsidR="00A51BA0" w:rsidRPr="00977F05">
        <w:rPr>
          <w:bCs/>
        </w:rPr>
        <w:t>,</w:t>
      </w:r>
      <w:r w:rsidRPr="009333E2">
        <w:rPr>
          <w:bCs/>
        </w:rPr>
        <w:t xml:space="preserve"> </w:t>
      </w:r>
      <w:r w:rsidR="00A51BA0" w:rsidRPr="00977F05">
        <w:t>The Nature Conservancy, 201 Mission St, San Francisco, CA, 94105, USA</w:t>
      </w:r>
      <w:r w:rsidR="00A51BA0" w:rsidRPr="00977F05" w:rsidDel="00A51BA0">
        <w:rPr>
          <w:bCs/>
        </w:rPr>
        <w:t xml:space="preserve"> </w:t>
      </w:r>
    </w:p>
    <w:p w14:paraId="526822D0" w14:textId="3FBC1E9F" w:rsidR="006E609A" w:rsidRPr="00A13463" w:rsidRDefault="00906A13" w:rsidP="009333E2">
      <w:pPr>
        <w:pStyle w:val="Body"/>
        <w:spacing w:line="480" w:lineRule="auto"/>
        <w:rPr>
          <w:bCs/>
        </w:rPr>
      </w:pPr>
      <w:r w:rsidRPr="009333E2">
        <w:rPr>
          <w:bCs/>
        </w:rPr>
        <w:t>Christopher J. Lortie</w:t>
      </w:r>
      <w:r w:rsidR="00EC2845" w:rsidRPr="009333E2">
        <w:rPr>
          <w:bCs/>
        </w:rPr>
        <w:t xml:space="preserve">  </w:t>
      </w:r>
      <w:r w:rsidR="00A51BA0" w:rsidRPr="00977F05">
        <w:rPr>
          <w:bCs/>
        </w:rPr>
        <w:t>Department of Biology, York University. 4700 Keele St. Toronto, Ontario, Canada. M3J 1P3</w:t>
      </w:r>
      <w:r w:rsidR="00EC2845" w:rsidRPr="00977F05">
        <w:rPr>
          <w:b/>
          <w:bCs/>
        </w:rPr>
        <w:t xml:space="preserve"> </w:t>
      </w:r>
    </w:p>
    <w:p w14:paraId="377024C1" w14:textId="0A427DBC" w:rsidR="00EC2845" w:rsidRDefault="00EC2845" w:rsidP="009333E2">
      <w:pPr>
        <w:pStyle w:val="Body"/>
        <w:spacing w:line="480" w:lineRule="auto"/>
        <w:rPr>
          <w:b/>
          <w:bCs/>
        </w:rPr>
      </w:pPr>
      <w:r w:rsidRPr="00A13463">
        <w:rPr>
          <w:b/>
          <w:bCs/>
        </w:rPr>
        <w:br w:type="page"/>
      </w:r>
    </w:p>
    <w:p w14:paraId="22C8745A" w14:textId="70123EFA" w:rsidR="00B77182" w:rsidRDefault="006E4A11">
      <w:pPr>
        <w:pStyle w:val="Body"/>
        <w:spacing w:line="480" w:lineRule="auto"/>
        <w:rPr>
          <w:b/>
          <w:bCs/>
        </w:rPr>
      </w:pPr>
      <w:r>
        <w:rPr>
          <w:b/>
          <w:bCs/>
        </w:rPr>
        <w:lastRenderedPageBreak/>
        <w:t>Summary</w:t>
      </w:r>
    </w:p>
    <w:p w14:paraId="0FB1BC16" w14:textId="77777777" w:rsidR="00EA2FC1" w:rsidRDefault="0044400A" w:rsidP="00EA2FC1">
      <w:pPr>
        <w:pStyle w:val="Body"/>
        <w:numPr>
          <w:ilvl w:val="0"/>
          <w:numId w:val="3"/>
        </w:numPr>
        <w:spacing w:line="480" w:lineRule="auto"/>
        <w:rPr>
          <w:sz w:val="22"/>
          <w:szCs w:val="22"/>
        </w:rPr>
      </w:pPr>
      <w:r>
        <w:rPr>
          <w:sz w:val="22"/>
          <w:szCs w:val="22"/>
        </w:rPr>
        <w:t xml:space="preserve">Preservation of desert ecosystems is a worldwide conservation priority.  Shrubs can play a key role in the structure of desert communities, and can function as foundation species. Understanding desert shrub ecology is therefore an important task in desert conservation.  A useful model for the function of shrubs in deserts is ecological facilitation, which explores benefits that shrubs confer on their community.  Facilitation has been well developed in the context of shrub-plant interactions but less well studied for plant-animal interactions. </w:t>
      </w:r>
    </w:p>
    <w:p w14:paraId="699E8FC2" w14:textId="487B9B07" w:rsidR="00EA2FC1" w:rsidRDefault="00C2542A" w:rsidP="00EA2FC1">
      <w:pPr>
        <w:pStyle w:val="Body"/>
        <w:numPr>
          <w:ilvl w:val="0"/>
          <w:numId w:val="3"/>
        </w:numPr>
        <w:spacing w:line="480" w:lineRule="auto"/>
        <w:rPr>
          <w:sz w:val="22"/>
          <w:szCs w:val="22"/>
        </w:rPr>
      </w:pPr>
      <w:r w:rsidRPr="00977F05">
        <w:rPr>
          <w:sz w:val="22"/>
          <w:szCs w:val="22"/>
        </w:rPr>
        <w:t>We</w:t>
      </w:r>
      <w:r w:rsidR="00FF72E8">
        <w:rPr>
          <w:sz w:val="22"/>
          <w:szCs w:val="22"/>
        </w:rPr>
        <w:t xml:space="preserve"> used</w:t>
      </w:r>
      <w:r w:rsidR="00075D91" w:rsidRPr="00977F05">
        <w:rPr>
          <w:sz w:val="22"/>
          <w:szCs w:val="22"/>
        </w:rPr>
        <w:t xml:space="preserve"> </w:t>
      </w:r>
      <w:r w:rsidRPr="00977F05">
        <w:rPr>
          <w:sz w:val="22"/>
          <w:szCs w:val="22"/>
        </w:rPr>
        <w:t>radio</w:t>
      </w:r>
      <w:r w:rsidR="00075D91" w:rsidRPr="00977F05">
        <w:rPr>
          <w:sz w:val="22"/>
          <w:szCs w:val="22"/>
        </w:rPr>
        <w:t>telemetry to</w:t>
      </w:r>
      <w:r w:rsidRPr="00977F05">
        <w:rPr>
          <w:sz w:val="22"/>
          <w:szCs w:val="22"/>
        </w:rPr>
        <w:t xml:space="preserve"> test the hypothesis that a dominant desert shrub facilitates one species of diurnal lizard</w:t>
      </w:r>
      <w:r w:rsidR="002F52B6" w:rsidRPr="00977F05">
        <w:rPr>
          <w:sz w:val="22"/>
          <w:szCs w:val="22"/>
        </w:rPr>
        <w:t xml:space="preserve">. </w:t>
      </w:r>
      <w:r w:rsidR="00696EE7">
        <w:rPr>
          <w:sz w:val="22"/>
          <w:szCs w:val="22"/>
        </w:rPr>
        <w:t>We</w:t>
      </w:r>
      <w:r w:rsidR="00511133" w:rsidRPr="00977F05">
        <w:rPr>
          <w:sz w:val="22"/>
          <w:szCs w:val="22"/>
        </w:rPr>
        <w:t xml:space="preserve"> hypothesized</w:t>
      </w:r>
      <w:r w:rsidR="00EA2FC1">
        <w:rPr>
          <w:sz w:val="22"/>
          <w:szCs w:val="22"/>
        </w:rPr>
        <w:t xml:space="preserve"> that</w:t>
      </w:r>
      <w:r w:rsidR="00696EE7">
        <w:rPr>
          <w:sz w:val="22"/>
          <w:szCs w:val="22"/>
        </w:rPr>
        <w:t xml:space="preserve"> </w:t>
      </w:r>
      <w:r w:rsidRPr="00977F05">
        <w:rPr>
          <w:sz w:val="22"/>
          <w:szCs w:val="22"/>
        </w:rPr>
        <w:t xml:space="preserve">the blunt-nosed leopard lizard </w:t>
      </w:r>
      <w:r w:rsidRPr="009333E2">
        <w:rPr>
          <w:i/>
          <w:sz w:val="22"/>
          <w:szCs w:val="22"/>
        </w:rPr>
        <w:t>Gambelia sila</w:t>
      </w:r>
      <w:r w:rsidRPr="00977F05">
        <w:rPr>
          <w:sz w:val="22"/>
          <w:szCs w:val="22"/>
        </w:rPr>
        <w:t xml:space="preserve"> </w:t>
      </w:r>
      <w:r w:rsidR="00785427">
        <w:rPr>
          <w:sz w:val="22"/>
          <w:szCs w:val="22"/>
        </w:rPr>
        <w:t xml:space="preserve">(Fig. 1) </w:t>
      </w:r>
      <w:r w:rsidR="00511133" w:rsidRPr="00977F05">
        <w:rPr>
          <w:sz w:val="22"/>
          <w:szCs w:val="22"/>
        </w:rPr>
        <w:t xml:space="preserve">would </w:t>
      </w:r>
      <w:r w:rsidRPr="00977F05">
        <w:rPr>
          <w:sz w:val="22"/>
          <w:szCs w:val="22"/>
        </w:rPr>
        <w:t>spend some part of its daily activity cycle associated</w:t>
      </w:r>
      <w:r w:rsidR="00511133" w:rsidRPr="00977F05">
        <w:rPr>
          <w:sz w:val="22"/>
          <w:szCs w:val="22"/>
        </w:rPr>
        <w:t xml:space="preserve"> with </w:t>
      </w:r>
      <w:r w:rsidRPr="00977F05">
        <w:rPr>
          <w:sz w:val="22"/>
          <w:szCs w:val="22"/>
        </w:rPr>
        <w:t xml:space="preserve">California jointfir </w:t>
      </w:r>
      <w:r w:rsidRPr="009333E2">
        <w:rPr>
          <w:i/>
          <w:sz w:val="22"/>
          <w:szCs w:val="22"/>
        </w:rPr>
        <w:t>Ephedra californica</w:t>
      </w:r>
      <w:r w:rsidR="00511133" w:rsidRPr="00977F05">
        <w:rPr>
          <w:sz w:val="22"/>
          <w:szCs w:val="22"/>
        </w:rPr>
        <w:t xml:space="preserve">, and </w:t>
      </w:r>
      <w:r w:rsidR="00EA2FC1">
        <w:rPr>
          <w:sz w:val="22"/>
          <w:szCs w:val="22"/>
        </w:rPr>
        <w:t xml:space="preserve">that </w:t>
      </w:r>
      <w:r w:rsidRPr="00977F05">
        <w:rPr>
          <w:sz w:val="22"/>
          <w:szCs w:val="22"/>
        </w:rPr>
        <w:t>lizard</w:t>
      </w:r>
      <w:r w:rsidR="00511133" w:rsidRPr="00977F05">
        <w:rPr>
          <w:sz w:val="22"/>
          <w:szCs w:val="22"/>
        </w:rPr>
        <w:t xml:space="preserve"> association with shrubs would </w:t>
      </w:r>
      <w:r w:rsidRPr="00977F05">
        <w:rPr>
          <w:sz w:val="22"/>
          <w:szCs w:val="22"/>
        </w:rPr>
        <w:t>increase during the afternoon peak temperature period</w:t>
      </w:r>
      <w:r w:rsidR="00707992" w:rsidRPr="00977F05">
        <w:rPr>
          <w:sz w:val="22"/>
          <w:szCs w:val="22"/>
        </w:rPr>
        <w:t>.</w:t>
      </w:r>
      <w:r w:rsidR="00511133" w:rsidRPr="00977F05">
        <w:rPr>
          <w:sz w:val="22"/>
          <w:szCs w:val="22"/>
        </w:rPr>
        <w:t xml:space="preserve"> </w:t>
      </w:r>
      <w:r w:rsidR="00075D91" w:rsidRPr="00977F05">
        <w:rPr>
          <w:sz w:val="22"/>
          <w:szCs w:val="22"/>
        </w:rPr>
        <w:t xml:space="preserve"> </w:t>
      </w:r>
      <w:r w:rsidR="00EA2FC1">
        <w:rPr>
          <w:sz w:val="22"/>
          <w:szCs w:val="22"/>
        </w:rPr>
        <w:t xml:space="preserve">We </w:t>
      </w:r>
      <w:r w:rsidRPr="00977F05">
        <w:rPr>
          <w:sz w:val="22"/>
          <w:szCs w:val="22"/>
        </w:rPr>
        <w:t xml:space="preserve">relocated </w:t>
      </w:r>
      <w:r w:rsidR="00EA2FC1">
        <w:rPr>
          <w:sz w:val="22"/>
          <w:szCs w:val="22"/>
        </w:rPr>
        <w:t xml:space="preserve">lizards </w:t>
      </w:r>
      <w:r w:rsidRPr="00977F05">
        <w:rPr>
          <w:sz w:val="22"/>
          <w:szCs w:val="22"/>
        </w:rPr>
        <w:t xml:space="preserve">three times daily for 24 days </w:t>
      </w:r>
      <w:r w:rsidR="00511133" w:rsidRPr="00977F05">
        <w:rPr>
          <w:sz w:val="22"/>
          <w:szCs w:val="22"/>
        </w:rPr>
        <w:t>and scored whether lizards were within 0.5 meters of a shrub</w:t>
      </w:r>
      <w:r w:rsidRPr="00977F05">
        <w:rPr>
          <w:sz w:val="22"/>
          <w:szCs w:val="22"/>
        </w:rPr>
        <w:t xml:space="preserve">, which we used as an indicator of shrub association. For each relocation we also scored lizard association with a set of predefined microhabitat features.  We also scored lizard behavior according to a set of predefined behavioral traits. We constructed home ranges following the minimum convex polygon method and generated estimates of shrub density and relative shrub area within each home range polygon.  </w:t>
      </w:r>
    </w:p>
    <w:p w14:paraId="110C7C89" w14:textId="07D77CD4" w:rsidR="00EA2FC1" w:rsidRPr="00EA2FC1" w:rsidRDefault="00EA2FC1" w:rsidP="00EA2FC1">
      <w:pPr>
        <w:pStyle w:val="Body"/>
        <w:numPr>
          <w:ilvl w:val="0"/>
          <w:numId w:val="3"/>
        </w:numPr>
        <w:spacing w:line="480" w:lineRule="auto"/>
        <w:rPr>
          <w:sz w:val="22"/>
          <w:szCs w:val="22"/>
        </w:rPr>
      </w:pPr>
      <w:r w:rsidRPr="00977F05">
        <w:rPr>
          <w:sz w:val="22"/>
          <w:szCs w:val="22"/>
        </w:rPr>
        <w:t>We obtained 11</w:t>
      </w:r>
      <w:r>
        <w:rPr>
          <w:sz w:val="22"/>
          <w:szCs w:val="22"/>
        </w:rPr>
        <w:t>9</w:t>
      </w:r>
      <w:r w:rsidRPr="00977F05">
        <w:rPr>
          <w:sz w:val="22"/>
          <w:szCs w:val="22"/>
        </w:rPr>
        <w:t xml:space="preserve">0 datapoints from a sample of 27 </w:t>
      </w:r>
      <w:r>
        <w:rPr>
          <w:sz w:val="22"/>
          <w:szCs w:val="22"/>
        </w:rPr>
        <w:t>lizards. We found that l</w:t>
      </w:r>
      <w:r w:rsidR="00EC2AE4" w:rsidRPr="00977F05">
        <w:rPr>
          <w:sz w:val="22"/>
          <w:szCs w:val="22"/>
        </w:rPr>
        <w:t xml:space="preserve">izards were associated with </w:t>
      </w:r>
      <w:r w:rsidR="00C2542A" w:rsidRPr="00977F05">
        <w:rPr>
          <w:sz w:val="22"/>
          <w:szCs w:val="22"/>
        </w:rPr>
        <w:t xml:space="preserve">open sites significantly more often than with </w:t>
      </w:r>
      <w:r w:rsidR="00EC2AE4" w:rsidRPr="00977F05">
        <w:rPr>
          <w:sz w:val="22"/>
          <w:szCs w:val="22"/>
        </w:rPr>
        <w:t xml:space="preserve">shrubs </w:t>
      </w:r>
      <w:r w:rsidR="00C2542A" w:rsidRPr="00977F05">
        <w:rPr>
          <w:sz w:val="22"/>
          <w:szCs w:val="22"/>
        </w:rPr>
        <w:t xml:space="preserve">but were associated with shrubs more than predicted by </w:t>
      </w:r>
      <w:r w:rsidR="00C026D9" w:rsidRPr="00977F05">
        <w:rPr>
          <w:sz w:val="22"/>
          <w:szCs w:val="22"/>
        </w:rPr>
        <w:t xml:space="preserve">percent </w:t>
      </w:r>
      <w:r w:rsidR="00C2542A" w:rsidRPr="00977F05">
        <w:rPr>
          <w:sz w:val="22"/>
          <w:szCs w:val="22"/>
        </w:rPr>
        <w:t>shrub area within their home ranges</w:t>
      </w:r>
      <w:r>
        <w:rPr>
          <w:sz w:val="22"/>
          <w:szCs w:val="22"/>
        </w:rPr>
        <w:t xml:space="preserve">. </w:t>
      </w:r>
      <w:r w:rsidRPr="00EA2FC1">
        <w:rPr>
          <w:sz w:val="22"/>
          <w:szCs w:val="22"/>
        </w:rPr>
        <w:t>L</w:t>
      </w:r>
      <w:r w:rsidR="00C2542A" w:rsidRPr="00EA2FC1">
        <w:rPr>
          <w:sz w:val="22"/>
          <w:szCs w:val="22"/>
        </w:rPr>
        <w:t xml:space="preserve">izards were associated significantly </w:t>
      </w:r>
      <w:r w:rsidR="00EC2AE4" w:rsidRPr="00EA2FC1">
        <w:rPr>
          <w:sz w:val="22"/>
          <w:szCs w:val="22"/>
        </w:rPr>
        <w:t>more</w:t>
      </w:r>
      <w:r w:rsidR="00C2542A" w:rsidRPr="00EA2FC1">
        <w:rPr>
          <w:sz w:val="22"/>
          <w:szCs w:val="22"/>
        </w:rPr>
        <w:t xml:space="preserve"> often under shrubs during the af</w:t>
      </w:r>
      <w:r w:rsidR="00696EE7" w:rsidRPr="00EA2FC1">
        <w:rPr>
          <w:sz w:val="22"/>
          <w:szCs w:val="22"/>
        </w:rPr>
        <w:t>ternoon peak temperature period</w:t>
      </w:r>
      <w:r w:rsidRPr="00EA2FC1">
        <w:rPr>
          <w:sz w:val="22"/>
          <w:szCs w:val="22"/>
        </w:rPr>
        <w:t xml:space="preserve">, </w:t>
      </w:r>
      <w:r>
        <w:rPr>
          <w:sz w:val="22"/>
          <w:szCs w:val="22"/>
        </w:rPr>
        <w:t xml:space="preserve">and </w:t>
      </w:r>
      <w:r w:rsidRPr="00EA2FC1">
        <w:rPr>
          <w:sz w:val="22"/>
          <w:szCs w:val="22"/>
        </w:rPr>
        <w:t>l</w:t>
      </w:r>
      <w:r w:rsidR="00696EE7" w:rsidRPr="00EA2FC1">
        <w:rPr>
          <w:sz w:val="22"/>
          <w:szCs w:val="22"/>
        </w:rPr>
        <w:t xml:space="preserve">izards </w:t>
      </w:r>
      <w:r w:rsidR="00C2542A" w:rsidRPr="00EA2FC1">
        <w:rPr>
          <w:sz w:val="22"/>
          <w:szCs w:val="22"/>
        </w:rPr>
        <w:t>were observed cooling under shrubs significantly more often.  The frequency of association of individual lizards with shrubs was not correlated with the density of shrubs within their home range</w:t>
      </w:r>
      <w:r w:rsidR="00EC2AE4" w:rsidRPr="00EA2FC1">
        <w:rPr>
          <w:sz w:val="22"/>
          <w:szCs w:val="22"/>
        </w:rPr>
        <w:t>.</w:t>
      </w:r>
      <w:r w:rsidR="00C2542A" w:rsidRPr="00EA2FC1">
        <w:rPr>
          <w:sz w:val="22"/>
          <w:szCs w:val="22"/>
        </w:rPr>
        <w:t xml:space="preserve"> </w:t>
      </w:r>
    </w:p>
    <w:p w14:paraId="3310FBF4" w14:textId="4C3C02C3" w:rsidR="00FF72E8" w:rsidRPr="00EA2FC1" w:rsidRDefault="00696EE7" w:rsidP="00EA2FC1">
      <w:pPr>
        <w:pStyle w:val="Body"/>
        <w:numPr>
          <w:ilvl w:val="0"/>
          <w:numId w:val="3"/>
        </w:numPr>
        <w:spacing w:line="480" w:lineRule="auto"/>
        <w:rPr>
          <w:sz w:val="22"/>
          <w:szCs w:val="22"/>
        </w:rPr>
      </w:pPr>
      <w:r w:rsidRPr="00EA2FC1">
        <w:rPr>
          <w:i/>
          <w:sz w:val="22"/>
          <w:szCs w:val="22"/>
        </w:rPr>
        <w:lastRenderedPageBreak/>
        <w:t>Synthesis and Applications</w:t>
      </w:r>
      <w:r w:rsidR="009C3DF7">
        <w:rPr>
          <w:sz w:val="22"/>
          <w:szCs w:val="22"/>
        </w:rPr>
        <w:t>.</w:t>
      </w:r>
      <w:r w:rsidRPr="00EA2FC1">
        <w:rPr>
          <w:sz w:val="22"/>
          <w:szCs w:val="22"/>
        </w:rPr>
        <w:t xml:space="preserve">  </w:t>
      </w:r>
      <w:r w:rsidR="00EA2FC1">
        <w:rPr>
          <w:sz w:val="22"/>
          <w:szCs w:val="22"/>
        </w:rPr>
        <w:t>S</w:t>
      </w:r>
      <w:r w:rsidR="00965910" w:rsidRPr="00EA2FC1">
        <w:rPr>
          <w:sz w:val="22"/>
          <w:szCs w:val="22"/>
        </w:rPr>
        <w:t xml:space="preserve">hrubs </w:t>
      </w:r>
      <w:r w:rsidR="00EA2FC1">
        <w:rPr>
          <w:sz w:val="22"/>
          <w:szCs w:val="22"/>
        </w:rPr>
        <w:t xml:space="preserve">can </w:t>
      </w:r>
      <w:r w:rsidR="00965910" w:rsidRPr="00EA2FC1">
        <w:rPr>
          <w:sz w:val="22"/>
          <w:szCs w:val="22"/>
        </w:rPr>
        <w:t>be considered as a component of high-quality habitat for</w:t>
      </w:r>
      <w:r w:rsidR="00FF72E8" w:rsidRPr="00EA2FC1">
        <w:rPr>
          <w:sz w:val="22"/>
          <w:szCs w:val="22"/>
        </w:rPr>
        <w:t xml:space="preserve"> ectothermic desert vertebrates</w:t>
      </w:r>
      <w:r w:rsidRPr="00EA2FC1">
        <w:rPr>
          <w:sz w:val="22"/>
          <w:szCs w:val="22"/>
        </w:rPr>
        <w:t xml:space="preserve"> for the purposes of restoration and management</w:t>
      </w:r>
      <w:r w:rsidR="00EA2FC1">
        <w:rPr>
          <w:sz w:val="22"/>
          <w:szCs w:val="22"/>
        </w:rPr>
        <w:t>.  Furthermore, r</w:t>
      </w:r>
      <w:r w:rsidRPr="00EA2FC1">
        <w:rPr>
          <w:sz w:val="22"/>
          <w:szCs w:val="22"/>
        </w:rPr>
        <w:t>adiotelemetry</w:t>
      </w:r>
      <w:r w:rsidR="0044400A" w:rsidRPr="00EA2FC1">
        <w:rPr>
          <w:sz w:val="22"/>
          <w:szCs w:val="22"/>
        </w:rPr>
        <w:t xml:space="preserve"> provides a novel methodological </w:t>
      </w:r>
      <w:r w:rsidR="00FC5612">
        <w:rPr>
          <w:sz w:val="22"/>
          <w:szCs w:val="22"/>
        </w:rPr>
        <w:t>approach</w:t>
      </w:r>
      <w:r w:rsidR="0044400A" w:rsidRPr="00EA2FC1">
        <w:rPr>
          <w:sz w:val="22"/>
          <w:szCs w:val="22"/>
        </w:rPr>
        <w:t xml:space="preserve"> for assessing shrub-animal </w:t>
      </w:r>
      <w:r w:rsidR="00FC5612">
        <w:rPr>
          <w:sz w:val="22"/>
          <w:szCs w:val="22"/>
        </w:rPr>
        <w:t xml:space="preserve">facilitative </w:t>
      </w:r>
      <w:r w:rsidR="0044400A" w:rsidRPr="00EA2FC1">
        <w:rPr>
          <w:sz w:val="22"/>
          <w:szCs w:val="22"/>
        </w:rPr>
        <w:t>intera</w:t>
      </w:r>
      <w:r w:rsidR="009C3DF7">
        <w:rPr>
          <w:sz w:val="22"/>
          <w:szCs w:val="22"/>
        </w:rPr>
        <w:t>c</w:t>
      </w:r>
      <w:r w:rsidR="0044400A" w:rsidRPr="00EA2FC1">
        <w:rPr>
          <w:sz w:val="22"/>
          <w:szCs w:val="22"/>
        </w:rPr>
        <w:t>tions within desert communities.</w:t>
      </w:r>
    </w:p>
    <w:p w14:paraId="75FCC121" w14:textId="4193B78C" w:rsidR="00736E7E" w:rsidRPr="00977F05" w:rsidRDefault="00FF72E8" w:rsidP="009333E2">
      <w:pPr>
        <w:pStyle w:val="Body"/>
        <w:spacing w:line="480" w:lineRule="auto"/>
        <w:rPr>
          <w:sz w:val="22"/>
          <w:szCs w:val="22"/>
        </w:rPr>
      </w:pPr>
      <w:r>
        <w:rPr>
          <w:sz w:val="22"/>
          <w:szCs w:val="22"/>
        </w:rPr>
        <w:t xml:space="preserve">Keywords:  </w:t>
      </w:r>
      <w:r w:rsidRPr="009333E2">
        <w:rPr>
          <w:i/>
          <w:sz w:val="22"/>
          <w:szCs w:val="22"/>
        </w:rPr>
        <w:t>Gambelia sila</w:t>
      </w:r>
      <w:r>
        <w:rPr>
          <w:sz w:val="22"/>
          <w:szCs w:val="22"/>
        </w:rPr>
        <w:t xml:space="preserve">, </w:t>
      </w:r>
      <w:r w:rsidRPr="009333E2">
        <w:rPr>
          <w:i/>
          <w:sz w:val="22"/>
          <w:szCs w:val="22"/>
        </w:rPr>
        <w:t>Ephedra californica</w:t>
      </w:r>
      <w:r>
        <w:rPr>
          <w:sz w:val="22"/>
          <w:szCs w:val="22"/>
        </w:rPr>
        <w:t xml:space="preserve">, </w:t>
      </w:r>
      <w:r w:rsidRPr="009333E2">
        <w:rPr>
          <w:sz w:val="22"/>
          <w:szCs w:val="22"/>
        </w:rPr>
        <w:t>San Joaquin Desert</w:t>
      </w:r>
      <w:r w:rsidR="00696EE7">
        <w:rPr>
          <w:sz w:val="22"/>
          <w:szCs w:val="22"/>
        </w:rPr>
        <w:t>, plant-animal interactions, endangered species, thermoregulatory behavior, ectotherm</w:t>
      </w:r>
    </w:p>
    <w:p w14:paraId="7C8A0945" w14:textId="77777777" w:rsidR="00736E7E" w:rsidRPr="00977F05" w:rsidRDefault="00736E7E">
      <w:pPr>
        <w:pStyle w:val="Body"/>
        <w:spacing w:line="480" w:lineRule="auto"/>
        <w:ind w:firstLine="720"/>
        <w:rPr>
          <w:sz w:val="22"/>
          <w:szCs w:val="22"/>
        </w:rPr>
      </w:pPr>
    </w:p>
    <w:p w14:paraId="6E6ED0A4" w14:textId="7252F8DF" w:rsidR="00736E7E" w:rsidRPr="009333E2" w:rsidRDefault="00035BFF">
      <w:pPr>
        <w:pStyle w:val="Body"/>
        <w:spacing w:line="480" w:lineRule="auto"/>
        <w:rPr>
          <w:b/>
          <w:lang w:val="fr-FR"/>
        </w:rPr>
      </w:pPr>
      <w:r w:rsidRPr="009333E2">
        <w:rPr>
          <w:b/>
          <w:lang w:val="fr-FR"/>
        </w:rPr>
        <w:t>Introduction</w:t>
      </w:r>
    </w:p>
    <w:p w14:paraId="74226E4E" w14:textId="77777777" w:rsidR="00916E20" w:rsidRPr="009333E2" w:rsidRDefault="00916E20" w:rsidP="009333E2">
      <w:pPr>
        <w:spacing w:line="480" w:lineRule="auto"/>
        <w:rPr>
          <w:b/>
        </w:rPr>
      </w:pPr>
    </w:p>
    <w:p w14:paraId="1651F7AA" w14:textId="45210D93" w:rsidR="00074B7C" w:rsidRPr="00977F05" w:rsidRDefault="00511133">
      <w:pPr>
        <w:pStyle w:val="Body"/>
        <w:spacing w:line="480" w:lineRule="auto"/>
        <w:ind w:firstLine="720"/>
        <w:rPr>
          <w:sz w:val="22"/>
          <w:szCs w:val="22"/>
        </w:rPr>
      </w:pPr>
      <w:r w:rsidRPr="00977F05">
        <w:rPr>
          <w:sz w:val="22"/>
          <w:szCs w:val="22"/>
        </w:rPr>
        <w:t xml:space="preserve">Deserts are highly distinct ecosystems that contribute significantly to global biodiversity and global ecosystem function. </w:t>
      </w:r>
      <w:r w:rsidR="00924CA9" w:rsidRPr="00977F05">
        <w:rPr>
          <w:sz w:val="22"/>
          <w:szCs w:val="22"/>
        </w:rPr>
        <w:t>The conversion and loss of desert habitat is</w:t>
      </w:r>
      <w:r w:rsidRPr="00977F05">
        <w:rPr>
          <w:sz w:val="22"/>
          <w:szCs w:val="22"/>
        </w:rPr>
        <w:t xml:space="preserve"> therefore</w:t>
      </w:r>
      <w:r w:rsidR="00924CA9" w:rsidRPr="00977F05">
        <w:rPr>
          <w:sz w:val="22"/>
          <w:szCs w:val="22"/>
        </w:rPr>
        <w:t xml:space="preserve"> a global biodiversity crisis requiring immediate intervention</w:t>
      </w:r>
      <w:r w:rsidR="00707992" w:rsidRPr="00977F05">
        <w:rPr>
          <w:sz w:val="22"/>
          <w:szCs w:val="22"/>
        </w:rPr>
        <w:t>,</w:t>
      </w:r>
      <w:r w:rsidR="00924CA9" w:rsidRPr="00977F05">
        <w:rPr>
          <w:sz w:val="22"/>
          <w:szCs w:val="22"/>
        </w:rPr>
        <w:t xml:space="preserve"> including conservation of remaining undisturbed habitat and restoration of degraded desert (</w:t>
      </w:r>
      <w:r w:rsidR="00035BFF" w:rsidRPr="00977F05">
        <w:rPr>
          <w:sz w:val="22"/>
          <w:szCs w:val="22"/>
        </w:rPr>
        <w:t xml:space="preserve">Hannah et al. 1995, </w:t>
      </w:r>
      <w:r w:rsidR="004303B3" w:rsidRPr="00977F05">
        <w:rPr>
          <w:sz w:val="22"/>
          <w:szCs w:val="22"/>
        </w:rPr>
        <w:t xml:space="preserve">Cook et al. 2004, </w:t>
      </w:r>
      <w:r w:rsidR="00035BFF" w:rsidRPr="00977F05">
        <w:rPr>
          <w:sz w:val="22"/>
          <w:szCs w:val="22"/>
        </w:rPr>
        <w:t xml:space="preserve">Hoekstra et al. 2005, </w:t>
      </w:r>
      <w:r w:rsidR="00EE1F8D" w:rsidRPr="00977F05">
        <w:t>Kéfi</w:t>
      </w:r>
      <w:r w:rsidR="00EE1F8D" w:rsidRPr="00977F05">
        <w:rPr>
          <w:sz w:val="22"/>
          <w:szCs w:val="22"/>
        </w:rPr>
        <w:t xml:space="preserve"> </w:t>
      </w:r>
      <w:r w:rsidR="00035BFF" w:rsidRPr="00977F05">
        <w:rPr>
          <w:sz w:val="22"/>
          <w:szCs w:val="22"/>
        </w:rPr>
        <w:t>et al. 2007</w:t>
      </w:r>
      <w:r w:rsidR="00DE0C56" w:rsidRPr="00977F05">
        <w:rPr>
          <w:sz w:val="22"/>
          <w:szCs w:val="22"/>
        </w:rPr>
        <w:t xml:space="preserve">, </w:t>
      </w:r>
      <w:r w:rsidR="00035BFF" w:rsidRPr="00977F05">
        <w:rPr>
          <w:sz w:val="22"/>
          <w:szCs w:val="22"/>
        </w:rPr>
        <w:t xml:space="preserve">Mouat et al. 2008, Bachelet et al. 2016, Westphal et al. 2016). </w:t>
      </w:r>
      <w:r w:rsidR="005D1D38" w:rsidRPr="00977F05">
        <w:rPr>
          <w:rFonts w:cs="Times New Roman"/>
          <w:color w:val="auto"/>
          <w:sz w:val="22"/>
          <w:szCs w:val="22"/>
        </w:rPr>
        <w:t xml:space="preserve">Identifying the drivers of </w:t>
      </w:r>
      <w:r w:rsidR="00A65F92" w:rsidRPr="00977F05">
        <w:rPr>
          <w:rFonts w:cs="Times New Roman"/>
          <w:color w:val="auto"/>
          <w:sz w:val="22"/>
          <w:szCs w:val="22"/>
        </w:rPr>
        <w:t xml:space="preserve">ecological </w:t>
      </w:r>
      <w:r w:rsidR="005D1D38" w:rsidRPr="00977F05">
        <w:rPr>
          <w:rFonts w:cs="Times New Roman"/>
          <w:color w:val="auto"/>
          <w:sz w:val="22"/>
          <w:szCs w:val="22"/>
        </w:rPr>
        <w:t xml:space="preserve">health </w:t>
      </w:r>
      <w:r w:rsidR="00A65F92" w:rsidRPr="00977F05">
        <w:rPr>
          <w:rFonts w:cs="Times New Roman"/>
          <w:color w:val="auto"/>
          <w:sz w:val="22"/>
          <w:szCs w:val="22"/>
        </w:rPr>
        <w:t xml:space="preserve">in </w:t>
      </w:r>
      <w:r w:rsidR="005D1D38" w:rsidRPr="00977F05">
        <w:rPr>
          <w:rFonts w:cs="Times New Roman"/>
          <w:color w:val="auto"/>
          <w:sz w:val="22"/>
          <w:szCs w:val="22"/>
        </w:rPr>
        <w:t xml:space="preserve">desert communities will be a crucial component of such interventions.  Shrubs </w:t>
      </w:r>
      <w:r w:rsidR="000044BB" w:rsidRPr="00977F05">
        <w:rPr>
          <w:rFonts w:cs="Times New Roman"/>
          <w:color w:val="auto"/>
          <w:sz w:val="22"/>
          <w:szCs w:val="22"/>
        </w:rPr>
        <w:t>can</w:t>
      </w:r>
      <w:r w:rsidR="005D1D38" w:rsidRPr="00977F05">
        <w:rPr>
          <w:rFonts w:cs="Times New Roman"/>
          <w:color w:val="auto"/>
          <w:sz w:val="22"/>
          <w:szCs w:val="22"/>
        </w:rPr>
        <w:t xml:space="preserve"> maint</w:t>
      </w:r>
      <w:r w:rsidR="000044BB" w:rsidRPr="00977F05">
        <w:rPr>
          <w:rFonts w:cs="Times New Roman"/>
          <w:color w:val="auto"/>
          <w:sz w:val="22"/>
          <w:szCs w:val="22"/>
        </w:rPr>
        <w:t>ain</w:t>
      </w:r>
      <w:r w:rsidR="005D1D38" w:rsidRPr="00977F05">
        <w:rPr>
          <w:rFonts w:cs="Times New Roman"/>
          <w:color w:val="auto"/>
          <w:sz w:val="22"/>
          <w:szCs w:val="22"/>
        </w:rPr>
        <w:t xml:space="preserve"> </w:t>
      </w:r>
      <w:r w:rsidR="000044BB" w:rsidRPr="00977F05">
        <w:rPr>
          <w:rFonts w:cs="Times New Roman"/>
          <w:color w:val="auto"/>
          <w:sz w:val="22"/>
          <w:szCs w:val="22"/>
        </w:rPr>
        <w:t xml:space="preserve">the </w:t>
      </w:r>
      <w:r w:rsidR="005D1D38" w:rsidRPr="00977F05">
        <w:rPr>
          <w:rFonts w:cs="Times New Roman"/>
          <w:color w:val="auto"/>
          <w:sz w:val="22"/>
          <w:szCs w:val="22"/>
        </w:rPr>
        <w:t>divers</w:t>
      </w:r>
      <w:r w:rsidR="00F85FFE" w:rsidRPr="00977F05">
        <w:rPr>
          <w:rFonts w:cs="Times New Roman"/>
          <w:color w:val="auto"/>
          <w:sz w:val="22"/>
          <w:szCs w:val="22"/>
        </w:rPr>
        <w:t>ity of</w:t>
      </w:r>
      <w:r w:rsidR="005D1D38" w:rsidRPr="00977F05">
        <w:rPr>
          <w:rFonts w:cs="Times New Roman"/>
          <w:color w:val="auto"/>
          <w:sz w:val="22"/>
          <w:szCs w:val="22"/>
        </w:rPr>
        <w:t xml:space="preserve"> desert </w:t>
      </w:r>
      <w:r w:rsidR="00A6753D" w:rsidRPr="00977F05">
        <w:rPr>
          <w:rFonts w:cs="Times New Roman"/>
          <w:color w:val="auto"/>
          <w:sz w:val="22"/>
          <w:szCs w:val="22"/>
        </w:rPr>
        <w:t xml:space="preserve">plant </w:t>
      </w:r>
      <w:r w:rsidR="005D1D38" w:rsidRPr="00977F05">
        <w:rPr>
          <w:rFonts w:cs="Times New Roman"/>
          <w:color w:val="auto"/>
          <w:sz w:val="22"/>
          <w:szCs w:val="22"/>
        </w:rPr>
        <w:t>communities (</w:t>
      </w:r>
      <w:r w:rsidR="00A6753D" w:rsidRPr="00977F05">
        <w:rPr>
          <w:rFonts w:cs="Times New Roman"/>
          <w:color w:val="auto"/>
          <w:sz w:val="22"/>
          <w:szCs w:val="22"/>
        </w:rPr>
        <w:t>Flores &amp; Jurado 2003</w:t>
      </w:r>
      <w:r w:rsidR="00DE0C56" w:rsidRPr="00977F05">
        <w:rPr>
          <w:rFonts w:cs="Times New Roman"/>
          <w:color w:val="auto"/>
          <w:sz w:val="22"/>
          <w:szCs w:val="22"/>
        </w:rPr>
        <w:t xml:space="preserve">) and are predicted to play significant roles in the </w:t>
      </w:r>
      <w:r w:rsidR="00AB3589" w:rsidRPr="00977F05">
        <w:rPr>
          <w:rFonts w:cs="Times New Roman"/>
          <w:color w:val="auto"/>
          <w:sz w:val="22"/>
          <w:szCs w:val="22"/>
        </w:rPr>
        <w:t xml:space="preserve">thermal </w:t>
      </w:r>
      <w:r w:rsidR="00DE0C56" w:rsidRPr="00977F05">
        <w:rPr>
          <w:rFonts w:cs="Times New Roman"/>
          <w:color w:val="auto"/>
          <w:sz w:val="22"/>
          <w:szCs w:val="22"/>
        </w:rPr>
        <w:t>ecology of desert ectotherms (Sears et al 2016</w:t>
      </w:r>
      <w:r w:rsidR="00D44D14" w:rsidRPr="00977F05">
        <w:rPr>
          <w:rFonts w:cs="Times New Roman"/>
          <w:color w:val="auto"/>
          <w:sz w:val="22"/>
          <w:szCs w:val="22"/>
        </w:rPr>
        <w:t>, Basson et al. 2017</w:t>
      </w:r>
      <w:r w:rsidR="005D1D38" w:rsidRPr="00977F05">
        <w:rPr>
          <w:rFonts w:cs="Times New Roman"/>
          <w:color w:val="auto"/>
          <w:sz w:val="22"/>
          <w:szCs w:val="22"/>
        </w:rPr>
        <w:t>)</w:t>
      </w:r>
      <w:r w:rsidR="00F85FFE" w:rsidRPr="00977F05">
        <w:rPr>
          <w:rFonts w:cs="Times New Roman"/>
          <w:color w:val="auto"/>
          <w:sz w:val="22"/>
          <w:szCs w:val="22"/>
        </w:rPr>
        <w:t>.</w:t>
      </w:r>
      <w:r w:rsidR="00DE0C56" w:rsidRPr="00977F05">
        <w:rPr>
          <w:rFonts w:cs="Times New Roman"/>
          <w:color w:val="auto"/>
          <w:sz w:val="22"/>
          <w:szCs w:val="22"/>
        </w:rPr>
        <w:t xml:space="preserve"> </w:t>
      </w:r>
      <w:r w:rsidR="005274B0" w:rsidRPr="00977F05">
        <w:rPr>
          <w:rFonts w:cs="Times New Roman"/>
          <w:color w:val="auto"/>
          <w:sz w:val="22"/>
          <w:szCs w:val="22"/>
        </w:rPr>
        <w:t>Shrubs can also facilitate</w:t>
      </w:r>
      <w:r w:rsidR="00DE0C56" w:rsidRPr="00977F05">
        <w:rPr>
          <w:rFonts w:cs="Times New Roman"/>
          <w:color w:val="auto"/>
          <w:sz w:val="22"/>
          <w:szCs w:val="22"/>
        </w:rPr>
        <w:t xml:space="preserve"> ectotherm populations in the face of climate change</w:t>
      </w:r>
      <w:r w:rsidR="005274B0" w:rsidRPr="00977F05">
        <w:rPr>
          <w:rFonts w:cs="Times New Roman"/>
          <w:color w:val="auto"/>
          <w:sz w:val="22"/>
          <w:szCs w:val="22"/>
        </w:rPr>
        <w:t xml:space="preserve"> </w:t>
      </w:r>
      <w:r w:rsidR="00DE0C56" w:rsidRPr="00977F05">
        <w:rPr>
          <w:sz w:val="22"/>
          <w:szCs w:val="22"/>
        </w:rPr>
        <w:t>(</w:t>
      </w:r>
      <w:r w:rsidR="00450EEB" w:rsidRPr="00977F05">
        <w:rPr>
          <w:sz w:val="22"/>
          <w:szCs w:val="22"/>
        </w:rPr>
        <w:t xml:space="preserve">Adolph 1990, Kearney, Shine and Porter 2009, </w:t>
      </w:r>
      <w:r w:rsidR="00DE0C56" w:rsidRPr="00977F05">
        <w:rPr>
          <w:sz w:val="22"/>
          <w:szCs w:val="22"/>
        </w:rPr>
        <w:t>Sinervo et al 2010</w:t>
      </w:r>
      <w:r w:rsidR="00074B7C" w:rsidRPr="00977F05">
        <w:rPr>
          <w:sz w:val="22"/>
          <w:szCs w:val="22"/>
        </w:rPr>
        <w:t>, Sears and Angilletta 2015, Sears et al 2016</w:t>
      </w:r>
      <w:r w:rsidR="009C4DE7" w:rsidRPr="00977F05">
        <w:rPr>
          <w:sz w:val="22"/>
          <w:szCs w:val="22"/>
        </w:rPr>
        <w:t xml:space="preserve">). </w:t>
      </w:r>
    </w:p>
    <w:p w14:paraId="4F57D046" w14:textId="45B661B5" w:rsidR="0044400A" w:rsidRDefault="005F6F3B" w:rsidP="008B5430">
      <w:pPr>
        <w:pStyle w:val="Body"/>
        <w:spacing w:line="480" w:lineRule="auto"/>
        <w:ind w:firstLine="720"/>
        <w:rPr>
          <w:sz w:val="22"/>
          <w:szCs w:val="22"/>
        </w:rPr>
      </w:pPr>
      <w:r w:rsidRPr="00977F05">
        <w:rPr>
          <w:sz w:val="22"/>
          <w:szCs w:val="22"/>
        </w:rPr>
        <w:t>Ecological facilitation theory</w:t>
      </w:r>
      <w:r w:rsidR="00707992" w:rsidRPr="00977F05">
        <w:rPr>
          <w:sz w:val="22"/>
          <w:szCs w:val="22"/>
        </w:rPr>
        <w:t xml:space="preserve"> </w:t>
      </w:r>
      <w:r w:rsidR="00B92B00" w:rsidRPr="00977F05">
        <w:rPr>
          <w:sz w:val="22"/>
          <w:szCs w:val="22"/>
        </w:rPr>
        <w:t>provides a roadmap</w:t>
      </w:r>
      <w:r w:rsidRPr="00977F05">
        <w:rPr>
          <w:sz w:val="22"/>
          <w:szCs w:val="22"/>
        </w:rPr>
        <w:t xml:space="preserve"> for </w:t>
      </w:r>
      <w:r w:rsidR="00A65F92" w:rsidRPr="00977F05">
        <w:rPr>
          <w:sz w:val="22"/>
          <w:szCs w:val="22"/>
        </w:rPr>
        <w:t xml:space="preserve">describing and predicting </w:t>
      </w:r>
      <w:r w:rsidRPr="00977F05">
        <w:rPr>
          <w:sz w:val="22"/>
          <w:szCs w:val="22"/>
        </w:rPr>
        <w:t xml:space="preserve">the </w:t>
      </w:r>
      <w:r w:rsidR="0033485B" w:rsidRPr="00977F05">
        <w:rPr>
          <w:sz w:val="22"/>
          <w:szCs w:val="22"/>
        </w:rPr>
        <w:t xml:space="preserve">beneficial </w:t>
      </w:r>
      <w:r w:rsidRPr="00977F05">
        <w:rPr>
          <w:sz w:val="22"/>
          <w:szCs w:val="22"/>
        </w:rPr>
        <w:t>interaction</w:t>
      </w:r>
      <w:r w:rsidR="0033485B" w:rsidRPr="00977F05">
        <w:rPr>
          <w:sz w:val="22"/>
          <w:szCs w:val="22"/>
        </w:rPr>
        <w:t>s</w:t>
      </w:r>
      <w:r w:rsidRPr="00977F05">
        <w:rPr>
          <w:sz w:val="22"/>
          <w:szCs w:val="22"/>
        </w:rPr>
        <w:t xml:space="preserve"> of shrubs with other organisms within their communities (</w:t>
      </w:r>
      <w:r w:rsidR="00C22258" w:rsidRPr="00977F05">
        <w:rPr>
          <w:sz w:val="22"/>
          <w:szCs w:val="22"/>
        </w:rPr>
        <w:t xml:space="preserve">Bruno et al. 2003, </w:t>
      </w:r>
      <w:r w:rsidR="00E40C6C" w:rsidRPr="00977F05">
        <w:t xml:space="preserve">Mcintire &amp; Fajardo 2014, </w:t>
      </w:r>
      <w:r w:rsidR="00B92B00" w:rsidRPr="00977F05">
        <w:rPr>
          <w:sz w:val="22"/>
          <w:szCs w:val="22"/>
        </w:rPr>
        <w:t>Filazzola and Lortie 2014,</w:t>
      </w:r>
      <w:r w:rsidR="00C22258" w:rsidRPr="00977F05">
        <w:rPr>
          <w:sz w:val="22"/>
          <w:szCs w:val="22"/>
        </w:rPr>
        <w:t xml:space="preserve"> Bulleri et al </w:t>
      </w:r>
      <w:r w:rsidR="00B92B00" w:rsidRPr="00977F05">
        <w:rPr>
          <w:sz w:val="22"/>
          <w:szCs w:val="22"/>
        </w:rPr>
        <w:t xml:space="preserve"> </w:t>
      </w:r>
      <w:r w:rsidR="00C22258" w:rsidRPr="00977F05">
        <w:rPr>
          <w:sz w:val="22"/>
          <w:szCs w:val="22"/>
        </w:rPr>
        <w:t xml:space="preserve">2016, </w:t>
      </w:r>
      <w:r w:rsidR="00B92B00" w:rsidRPr="00977F05">
        <w:rPr>
          <w:sz w:val="22"/>
          <w:szCs w:val="22"/>
        </w:rPr>
        <w:t>Filazzola</w:t>
      </w:r>
      <w:r w:rsidR="0033485B" w:rsidRPr="00977F05">
        <w:rPr>
          <w:sz w:val="22"/>
          <w:szCs w:val="22"/>
        </w:rPr>
        <w:t xml:space="preserve"> </w:t>
      </w:r>
      <w:r w:rsidR="00162C67" w:rsidRPr="00977F05">
        <w:rPr>
          <w:sz w:val="22"/>
          <w:szCs w:val="22"/>
        </w:rPr>
        <w:t>et al.</w:t>
      </w:r>
      <w:r w:rsidR="00B92B00" w:rsidRPr="00977F05">
        <w:rPr>
          <w:sz w:val="22"/>
          <w:szCs w:val="22"/>
        </w:rPr>
        <w:t xml:space="preserve"> 2017</w:t>
      </w:r>
      <w:r w:rsidRPr="00977F05">
        <w:rPr>
          <w:sz w:val="22"/>
          <w:szCs w:val="22"/>
        </w:rPr>
        <w:t>).  Using facilitation theory</w:t>
      </w:r>
      <w:r w:rsidR="00DE0C56" w:rsidRPr="00977F05">
        <w:rPr>
          <w:sz w:val="22"/>
          <w:szCs w:val="22"/>
        </w:rPr>
        <w:t>,</w:t>
      </w:r>
      <w:r w:rsidRPr="00977F05">
        <w:rPr>
          <w:sz w:val="22"/>
          <w:szCs w:val="22"/>
        </w:rPr>
        <w:t xml:space="preserve"> </w:t>
      </w:r>
      <w:r w:rsidR="00A6753D" w:rsidRPr="00977F05">
        <w:rPr>
          <w:sz w:val="22"/>
          <w:szCs w:val="22"/>
        </w:rPr>
        <w:t xml:space="preserve">Filazzola et al (2017) extended the exploration of the beneficial interactions </w:t>
      </w:r>
      <w:r w:rsidR="0033485B" w:rsidRPr="00977F05">
        <w:rPr>
          <w:sz w:val="22"/>
          <w:szCs w:val="22"/>
        </w:rPr>
        <w:t xml:space="preserve">between </w:t>
      </w:r>
      <w:r w:rsidR="00A6753D" w:rsidRPr="00977F05">
        <w:rPr>
          <w:sz w:val="22"/>
          <w:szCs w:val="22"/>
        </w:rPr>
        <w:t xml:space="preserve">desert shrubs </w:t>
      </w:r>
      <w:r w:rsidR="0033485B" w:rsidRPr="00977F05">
        <w:rPr>
          <w:sz w:val="22"/>
          <w:szCs w:val="22"/>
        </w:rPr>
        <w:t xml:space="preserve">and </w:t>
      </w:r>
      <w:r w:rsidR="00A6753D" w:rsidRPr="00977F05">
        <w:rPr>
          <w:sz w:val="22"/>
          <w:szCs w:val="22"/>
        </w:rPr>
        <w:t>vertebrates</w:t>
      </w:r>
      <w:r w:rsidR="0044400A">
        <w:rPr>
          <w:sz w:val="22"/>
          <w:szCs w:val="22"/>
        </w:rPr>
        <w:t xml:space="preserve">, and found that one species of shrub provided facilitative benefits to a target species of lizard.  We sought to confirm and add depth to their findings using radiotelemetry tracking of the same target species.  </w:t>
      </w:r>
      <w:r w:rsidR="00A6753D" w:rsidRPr="00977F05">
        <w:rPr>
          <w:sz w:val="22"/>
          <w:szCs w:val="22"/>
        </w:rPr>
        <w:t>Radio</w:t>
      </w:r>
      <w:r w:rsidR="00162C67" w:rsidRPr="00977F05">
        <w:rPr>
          <w:sz w:val="22"/>
          <w:szCs w:val="22"/>
        </w:rPr>
        <w:t xml:space="preserve"> </w:t>
      </w:r>
      <w:r w:rsidR="00A6753D" w:rsidRPr="00977F05">
        <w:rPr>
          <w:sz w:val="22"/>
          <w:szCs w:val="22"/>
        </w:rPr>
        <w:t xml:space="preserve">telemetry </w:t>
      </w:r>
      <w:r w:rsidR="00E81CC9" w:rsidRPr="00977F05">
        <w:rPr>
          <w:sz w:val="22"/>
          <w:szCs w:val="22"/>
        </w:rPr>
        <w:t>is a well-tested</w:t>
      </w:r>
      <w:r w:rsidR="0044400A">
        <w:rPr>
          <w:sz w:val="22"/>
          <w:szCs w:val="22"/>
        </w:rPr>
        <w:t xml:space="preserve"> and powerful</w:t>
      </w:r>
      <w:r w:rsidR="00E81CC9" w:rsidRPr="00977F05">
        <w:rPr>
          <w:sz w:val="22"/>
          <w:szCs w:val="22"/>
        </w:rPr>
        <w:t xml:space="preserve"> tool that </w:t>
      </w:r>
      <w:r w:rsidR="00A6753D" w:rsidRPr="00977F05">
        <w:rPr>
          <w:sz w:val="22"/>
          <w:szCs w:val="22"/>
        </w:rPr>
        <w:t xml:space="preserve">allows the longitudinal tracking of individual animals throughout their daily behavioral cycles </w:t>
      </w:r>
      <w:r w:rsidR="00E81CC9" w:rsidRPr="00977F05">
        <w:rPr>
          <w:sz w:val="22"/>
          <w:szCs w:val="22"/>
        </w:rPr>
        <w:t>(McGowan et al 2017)</w:t>
      </w:r>
      <w:r w:rsidR="0044400A">
        <w:rPr>
          <w:sz w:val="22"/>
          <w:szCs w:val="22"/>
        </w:rPr>
        <w:t xml:space="preserve"> and enables </w:t>
      </w:r>
      <w:r w:rsidR="0033485B" w:rsidRPr="00977F05">
        <w:rPr>
          <w:sz w:val="22"/>
          <w:szCs w:val="22"/>
        </w:rPr>
        <w:t xml:space="preserve">the direct observation of </w:t>
      </w:r>
      <w:r w:rsidR="0044400A">
        <w:rPr>
          <w:sz w:val="22"/>
          <w:szCs w:val="22"/>
        </w:rPr>
        <w:t xml:space="preserve">habitat interactions and behaviors. </w:t>
      </w:r>
      <w:r w:rsidR="00A6753D" w:rsidRPr="00977F05">
        <w:rPr>
          <w:sz w:val="22"/>
          <w:szCs w:val="22"/>
        </w:rPr>
        <w:t xml:space="preserve">We </w:t>
      </w:r>
      <w:r w:rsidR="000F7857" w:rsidRPr="00977F05">
        <w:rPr>
          <w:sz w:val="22"/>
          <w:szCs w:val="22"/>
        </w:rPr>
        <w:t>used</w:t>
      </w:r>
      <w:r w:rsidR="00A6753D" w:rsidRPr="00977F05">
        <w:rPr>
          <w:sz w:val="22"/>
          <w:szCs w:val="22"/>
        </w:rPr>
        <w:t xml:space="preserve"> radiotelemetry  to test and refine</w:t>
      </w:r>
      <w:r w:rsidR="00A65F92" w:rsidRPr="00977F05">
        <w:rPr>
          <w:sz w:val="22"/>
          <w:szCs w:val="22"/>
        </w:rPr>
        <w:t xml:space="preserve"> our understanding of</w:t>
      </w:r>
      <w:r w:rsidR="00A6753D" w:rsidRPr="00977F05">
        <w:rPr>
          <w:sz w:val="22"/>
          <w:szCs w:val="22"/>
        </w:rPr>
        <w:t xml:space="preserve"> the</w:t>
      </w:r>
      <w:r w:rsidR="0033485B" w:rsidRPr="00977F05">
        <w:rPr>
          <w:sz w:val="22"/>
          <w:szCs w:val="22"/>
        </w:rPr>
        <w:t xml:space="preserve"> beneficial</w:t>
      </w:r>
      <w:r w:rsidR="00A6753D" w:rsidRPr="00977F05">
        <w:rPr>
          <w:sz w:val="22"/>
          <w:szCs w:val="22"/>
        </w:rPr>
        <w:t xml:space="preserve"> i</w:t>
      </w:r>
      <w:r w:rsidR="00232080" w:rsidRPr="00977F05">
        <w:rPr>
          <w:sz w:val="22"/>
          <w:szCs w:val="22"/>
        </w:rPr>
        <w:t>nteraction of shrub</w:t>
      </w:r>
      <w:r w:rsidR="0033485B" w:rsidRPr="00977F05">
        <w:rPr>
          <w:sz w:val="22"/>
          <w:szCs w:val="22"/>
        </w:rPr>
        <w:t>s</w:t>
      </w:r>
      <w:r w:rsidR="00232080" w:rsidRPr="00977F05">
        <w:rPr>
          <w:sz w:val="22"/>
          <w:szCs w:val="22"/>
        </w:rPr>
        <w:t xml:space="preserve"> with lizard</w:t>
      </w:r>
      <w:r w:rsidR="0033485B" w:rsidRPr="00977F05">
        <w:rPr>
          <w:sz w:val="22"/>
          <w:szCs w:val="22"/>
        </w:rPr>
        <w:t>s</w:t>
      </w:r>
      <w:r w:rsidR="007F3619" w:rsidRPr="00977F05">
        <w:rPr>
          <w:sz w:val="22"/>
          <w:szCs w:val="22"/>
        </w:rPr>
        <w:t xml:space="preserve">. </w:t>
      </w:r>
      <w:r w:rsidR="0033485B" w:rsidRPr="00977F05">
        <w:rPr>
          <w:sz w:val="22"/>
          <w:szCs w:val="22"/>
        </w:rPr>
        <w:t>To our knowledge</w:t>
      </w:r>
      <w:r w:rsidR="00D44D14" w:rsidRPr="00977F05">
        <w:rPr>
          <w:sz w:val="22"/>
          <w:szCs w:val="22"/>
        </w:rPr>
        <w:t>,</w:t>
      </w:r>
      <w:r w:rsidR="0033485B" w:rsidRPr="00977F05">
        <w:rPr>
          <w:sz w:val="22"/>
          <w:szCs w:val="22"/>
        </w:rPr>
        <w:t xml:space="preserve"> incorporating radiotelemetry into </w:t>
      </w:r>
      <w:r w:rsidR="00F47E69" w:rsidRPr="00977F05">
        <w:rPr>
          <w:sz w:val="22"/>
          <w:szCs w:val="22"/>
        </w:rPr>
        <w:t xml:space="preserve">a </w:t>
      </w:r>
      <w:r w:rsidR="0033485B" w:rsidRPr="00977F05">
        <w:rPr>
          <w:sz w:val="22"/>
          <w:szCs w:val="22"/>
        </w:rPr>
        <w:t>facilitation stud</w:t>
      </w:r>
      <w:r w:rsidR="00F47E69" w:rsidRPr="00977F05">
        <w:rPr>
          <w:sz w:val="22"/>
          <w:szCs w:val="22"/>
        </w:rPr>
        <w:t>y</w:t>
      </w:r>
      <w:r w:rsidR="0033485B" w:rsidRPr="00977F05">
        <w:rPr>
          <w:sz w:val="22"/>
          <w:szCs w:val="22"/>
        </w:rPr>
        <w:t xml:space="preserve"> is a novel use of the method</w:t>
      </w:r>
      <w:r w:rsidR="00707992" w:rsidRPr="00977F05">
        <w:rPr>
          <w:sz w:val="22"/>
          <w:szCs w:val="22"/>
        </w:rPr>
        <w:t>.</w:t>
      </w:r>
      <w:r w:rsidR="00232080" w:rsidRPr="00977F05">
        <w:rPr>
          <w:sz w:val="22"/>
          <w:szCs w:val="22"/>
        </w:rPr>
        <w:t xml:space="preserve"> </w:t>
      </w:r>
    </w:p>
    <w:p w14:paraId="3EB8DA6F" w14:textId="3556A36A" w:rsidR="008B5430" w:rsidRPr="00977F05" w:rsidRDefault="00D44D14" w:rsidP="009333E2">
      <w:pPr>
        <w:pStyle w:val="Body"/>
        <w:spacing w:line="480" w:lineRule="auto"/>
        <w:ind w:firstLine="720"/>
        <w:rPr>
          <w:sz w:val="22"/>
          <w:szCs w:val="22"/>
        </w:rPr>
      </w:pPr>
      <w:r w:rsidRPr="00977F05">
        <w:rPr>
          <w:sz w:val="22"/>
          <w:szCs w:val="22"/>
        </w:rPr>
        <w:t>We sought to test the hypothesis</w:t>
      </w:r>
      <w:r w:rsidR="007F3619" w:rsidRPr="00977F05">
        <w:rPr>
          <w:sz w:val="22"/>
          <w:szCs w:val="22"/>
        </w:rPr>
        <w:t xml:space="preserve"> that </w:t>
      </w:r>
      <w:r w:rsidR="00F47E69" w:rsidRPr="00977F05">
        <w:rPr>
          <w:sz w:val="22"/>
          <w:szCs w:val="22"/>
        </w:rPr>
        <w:t xml:space="preserve">shrubs facilitated </w:t>
      </w:r>
      <w:r w:rsidR="007F3619" w:rsidRPr="00977F05">
        <w:rPr>
          <w:sz w:val="22"/>
          <w:szCs w:val="22"/>
        </w:rPr>
        <w:t xml:space="preserve">lizards </w:t>
      </w:r>
      <w:r w:rsidR="00F47E69" w:rsidRPr="00977F05">
        <w:rPr>
          <w:sz w:val="22"/>
          <w:szCs w:val="22"/>
        </w:rPr>
        <w:t xml:space="preserve">by providing thermoregulatory opportunity.  We predicted that lizards </w:t>
      </w:r>
      <w:r w:rsidR="007F3619" w:rsidRPr="00977F05">
        <w:rPr>
          <w:sz w:val="22"/>
          <w:szCs w:val="22"/>
        </w:rPr>
        <w:t>would associate with shrubs for a meaningful proportion of their daily activity cycle</w:t>
      </w:r>
      <w:r w:rsidRPr="00977F05">
        <w:rPr>
          <w:sz w:val="22"/>
          <w:szCs w:val="22"/>
        </w:rPr>
        <w:t xml:space="preserve">; </w:t>
      </w:r>
      <w:r w:rsidR="00F47E69" w:rsidRPr="00977F05">
        <w:rPr>
          <w:sz w:val="22"/>
          <w:szCs w:val="22"/>
        </w:rPr>
        <w:t xml:space="preserve">that shrub </w:t>
      </w:r>
      <w:r w:rsidR="002F6C2B">
        <w:rPr>
          <w:sz w:val="22"/>
          <w:szCs w:val="22"/>
        </w:rPr>
        <w:t>association</w:t>
      </w:r>
      <w:r w:rsidR="00F47E69" w:rsidRPr="00977F05">
        <w:rPr>
          <w:sz w:val="22"/>
          <w:szCs w:val="22"/>
        </w:rPr>
        <w:t xml:space="preserve"> would increase in the afternoon</w:t>
      </w:r>
      <w:r w:rsidR="00C6569B" w:rsidRPr="00977F05">
        <w:rPr>
          <w:sz w:val="22"/>
          <w:szCs w:val="22"/>
        </w:rPr>
        <w:t xml:space="preserve"> when daytime temperatures peak (</w:t>
      </w:r>
      <w:r w:rsidR="00E2019E" w:rsidRPr="00977F05">
        <w:t>Filazzola, Sotomayor, and Lortie, 2017</w:t>
      </w:r>
      <w:r w:rsidR="00C6569B" w:rsidRPr="00977F05">
        <w:rPr>
          <w:sz w:val="22"/>
          <w:szCs w:val="22"/>
        </w:rPr>
        <w:t>)</w:t>
      </w:r>
      <w:r w:rsidRPr="00977F05">
        <w:rPr>
          <w:sz w:val="22"/>
          <w:szCs w:val="22"/>
        </w:rPr>
        <w:t>;</w:t>
      </w:r>
      <w:r w:rsidR="00F47E69" w:rsidRPr="00977F05">
        <w:rPr>
          <w:sz w:val="22"/>
          <w:szCs w:val="22"/>
        </w:rPr>
        <w:t xml:space="preserve"> and that</w:t>
      </w:r>
      <w:r w:rsidR="00C6569B" w:rsidRPr="00977F05">
        <w:rPr>
          <w:sz w:val="22"/>
          <w:szCs w:val="22"/>
        </w:rPr>
        <w:t xml:space="preserve"> lizard</w:t>
      </w:r>
      <w:r w:rsidR="00F47E69" w:rsidRPr="00977F05">
        <w:rPr>
          <w:sz w:val="22"/>
          <w:szCs w:val="22"/>
        </w:rPr>
        <w:t xml:space="preserve"> </w:t>
      </w:r>
      <w:r w:rsidR="007F3619" w:rsidRPr="00977F05">
        <w:rPr>
          <w:sz w:val="22"/>
          <w:szCs w:val="22"/>
        </w:rPr>
        <w:t xml:space="preserve">association with shrubs would </w:t>
      </w:r>
      <w:r w:rsidR="00F47E69" w:rsidRPr="00977F05">
        <w:rPr>
          <w:sz w:val="22"/>
          <w:szCs w:val="22"/>
        </w:rPr>
        <w:t>be correlated with thermoregulatory behaviors</w:t>
      </w:r>
      <w:r w:rsidR="007F3619" w:rsidRPr="00977F05">
        <w:rPr>
          <w:sz w:val="22"/>
          <w:szCs w:val="22"/>
        </w:rPr>
        <w:t>.</w:t>
      </w:r>
      <w:r w:rsidR="00B92B00" w:rsidRPr="00977F05">
        <w:rPr>
          <w:sz w:val="22"/>
          <w:szCs w:val="22"/>
        </w:rPr>
        <w:t xml:space="preserve">  </w:t>
      </w:r>
      <w:r w:rsidRPr="00977F05">
        <w:rPr>
          <w:sz w:val="22"/>
          <w:szCs w:val="22"/>
        </w:rPr>
        <w:t>The results of our study confirm the application of radiotelemetry to ecological facilitation studies and the application of such studies to the description of beneficial interactions between shrubs and vertebrate ectotherms.</w:t>
      </w:r>
    </w:p>
    <w:p w14:paraId="0376CFF1" w14:textId="0E49C5E9" w:rsidR="00736E7E" w:rsidRPr="00977F05" w:rsidRDefault="00FF72E8" w:rsidP="00ED08EB">
      <w:pPr>
        <w:pStyle w:val="Body"/>
        <w:spacing w:after="160" w:line="480" w:lineRule="auto"/>
        <w:rPr>
          <w:b/>
          <w:bCs/>
          <w:sz w:val="22"/>
          <w:szCs w:val="22"/>
        </w:rPr>
      </w:pPr>
      <w:r w:rsidRPr="009333E2">
        <w:rPr>
          <w:b/>
          <w:sz w:val="22"/>
          <w:szCs w:val="22"/>
        </w:rPr>
        <w:t xml:space="preserve">Materials and </w:t>
      </w:r>
      <w:r w:rsidR="00035BFF" w:rsidRPr="009333E2">
        <w:rPr>
          <w:b/>
          <w:bCs/>
          <w:sz w:val="22"/>
          <w:szCs w:val="22"/>
        </w:rPr>
        <w:t>Methods</w:t>
      </w:r>
    </w:p>
    <w:p w14:paraId="17F4745C" w14:textId="27770204" w:rsidR="00736E7E" w:rsidRPr="00977F05" w:rsidRDefault="0057147D">
      <w:pPr>
        <w:pStyle w:val="Body"/>
        <w:spacing w:line="480" w:lineRule="auto"/>
        <w:ind w:firstLine="720"/>
        <w:rPr>
          <w:sz w:val="22"/>
          <w:szCs w:val="22"/>
        </w:rPr>
      </w:pPr>
      <w:r w:rsidRPr="00977F05">
        <w:rPr>
          <w:bCs/>
          <w:i/>
          <w:sz w:val="22"/>
          <w:szCs w:val="22"/>
        </w:rPr>
        <w:t>Study site</w:t>
      </w:r>
      <w:r w:rsidR="005B46DE" w:rsidRPr="00977F05">
        <w:rPr>
          <w:b/>
          <w:bCs/>
          <w:sz w:val="22"/>
          <w:szCs w:val="22"/>
        </w:rPr>
        <w:t xml:space="preserve">.-- </w:t>
      </w:r>
      <w:r w:rsidR="0035054D" w:rsidRPr="00977F05">
        <w:rPr>
          <w:sz w:val="22"/>
          <w:szCs w:val="22"/>
        </w:rPr>
        <w:t>The</w:t>
      </w:r>
      <w:r w:rsidR="00035BFF" w:rsidRPr="00977F05">
        <w:rPr>
          <w:sz w:val="22"/>
          <w:szCs w:val="22"/>
        </w:rPr>
        <w:t xml:space="preserve"> stu</w:t>
      </w:r>
      <w:r w:rsidR="00CE490E" w:rsidRPr="00977F05">
        <w:rPr>
          <w:bCs/>
          <w:sz w:val="22"/>
          <w:szCs w:val="22"/>
        </w:rPr>
        <w:t xml:space="preserve">dy </w:t>
      </w:r>
      <w:r w:rsidR="0035054D" w:rsidRPr="00977F05">
        <w:rPr>
          <w:bCs/>
          <w:sz w:val="22"/>
          <w:szCs w:val="22"/>
        </w:rPr>
        <w:t xml:space="preserve">was </w:t>
      </w:r>
      <w:r w:rsidR="00F47E69" w:rsidRPr="00977F05">
        <w:rPr>
          <w:bCs/>
          <w:sz w:val="22"/>
          <w:szCs w:val="22"/>
        </w:rPr>
        <w:t xml:space="preserve">conducted </w:t>
      </w:r>
      <w:r w:rsidR="00CE490E" w:rsidRPr="00977F05">
        <w:rPr>
          <w:bCs/>
          <w:sz w:val="22"/>
          <w:szCs w:val="22"/>
        </w:rPr>
        <w:t xml:space="preserve">on the </w:t>
      </w:r>
      <w:r w:rsidR="00035BFF" w:rsidRPr="00977F05">
        <w:rPr>
          <w:sz w:val="22"/>
          <w:szCs w:val="22"/>
        </w:rPr>
        <w:t xml:space="preserve">Elkhorn Plain within Carrizo Plain National Monument (San Luis Obispo County, California, USA, </w:t>
      </w:r>
      <w:r w:rsidR="00035BFF" w:rsidRPr="00977F05">
        <w:rPr>
          <w:color w:val="222222"/>
          <w:sz w:val="22"/>
          <w:szCs w:val="22"/>
          <w:u w:color="222222"/>
        </w:rPr>
        <w:t>35.1914</w:t>
      </w:r>
      <w:r w:rsidR="00035BFF" w:rsidRPr="00977F05">
        <w:rPr>
          <w:color w:val="222222"/>
          <w:sz w:val="22"/>
          <w:szCs w:val="22"/>
          <w:u w:color="222222"/>
          <w:lang w:val="it-IT"/>
        </w:rPr>
        <w:t xml:space="preserve">° </w:t>
      </w:r>
      <w:r w:rsidR="00035BFF" w:rsidRPr="00977F05">
        <w:rPr>
          <w:color w:val="222222"/>
          <w:sz w:val="22"/>
          <w:szCs w:val="22"/>
          <w:u w:color="222222"/>
        </w:rPr>
        <w:t>N, 119.7929</w:t>
      </w:r>
      <w:r w:rsidR="00035BFF" w:rsidRPr="00977F05">
        <w:rPr>
          <w:color w:val="222222"/>
          <w:sz w:val="22"/>
          <w:szCs w:val="22"/>
          <w:u w:color="222222"/>
          <w:lang w:val="it-IT"/>
        </w:rPr>
        <w:t xml:space="preserve">° </w:t>
      </w:r>
      <w:r w:rsidR="00035BFF" w:rsidRPr="00977F05">
        <w:rPr>
          <w:color w:val="222222"/>
          <w:sz w:val="22"/>
          <w:szCs w:val="22"/>
          <w:u w:color="222222"/>
        </w:rPr>
        <w:t>W</w:t>
      </w:r>
      <w:r w:rsidR="00035BFF" w:rsidRPr="00977F05">
        <w:rPr>
          <w:sz w:val="22"/>
          <w:szCs w:val="22"/>
        </w:rPr>
        <w:t>)</w:t>
      </w:r>
      <w:r w:rsidR="00B320F5">
        <w:rPr>
          <w:sz w:val="22"/>
          <w:szCs w:val="22"/>
        </w:rPr>
        <w:t xml:space="preserve"> (Fig</w:t>
      </w:r>
      <w:r w:rsidR="00785427">
        <w:rPr>
          <w:sz w:val="22"/>
          <w:szCs w:val="22"/>
        </w:rPr>
        <w:t>.</w:t>
      </w:r>
      <w:r w:rsidR="00B320F5">
        <w:rPr>
          <w:sz w:val="22"/>
          <w:szCs w:val="22"/>
        </w:rPr>
        <w:t xml:space="preserve"> </w:t>
      </w:r>
      <w:r w:rsidR="00785427">
        <w:rPr>
          <w:sz w:val="22"/>
          <w:szCs w:val="22"/>
        </w:rPr>
        <w:t>2</w:t>
      </w:r>
      <w:r w:rsidR="00B320F5">
        <w:rPr>
          <w:sz w:val="22"/>
          <w:szCs w:val="22"/>
        </w:rPr>
        <w:t>)</w:t>
      </w:r>
      <w:r w:rsidR="0044400A">
        <w:rPr>
          <w:sz w:val="22"/>
          <w:szCs w:val="22"/>
        </w:rPr>
        <w:t xml:space="preserve"> within the San Joaquin Desert ecosystem (Germano et al 2011)</w:t>
      </w:r>
      <w:r w:rsidR="00035BFF" w:rsidRPr="00977F05">
        <w:rPr>
          <w:sz w:val="22"/>
          <w:szCs w:val="22"/>
        </w:rPr>
        <w:t xml:space="preserve">. Average annual precipitation within the </w:t>
      </w:r>
      <w:r w:rsidR="00F6129C" w:rsidRPr="00977F05">
        <w:rPr>
          <w:sz w:val="22"/>
          <w:szCs w:val="22"/>
        </w:rPr>
        <w:t>M</w:t>
      </w:r>
      <w:r w:rsidR="00035BFF" w:rsidRPr="00977F05">
        <w:rPr>
          <w:sz w:val="22"/>
          <w:szCs w:val="22"/>
        </w:rPr>
        <w:t xml:space="preserve">onument ranges from 15 cm in the southeast to 25 cm in the northwest (Hijmans et al. 2005).  The Elkhorn Plain is located within the Monument on an elevated plain separated from the main valley floor of the Carrizo Plain by the San Andreas Fault (Germano et al. 1994). The area has been heavily invaded by non-native annual grasses including </w:t>
      </w:r>
      <w:r w:rsidR="00035BFF" w:rsidRPr="00977F05">
        <w:rPr>
          <w:i/>
          <w:iCs/>
          <w:sz w:val="22"/>
          <w:szCs w:val="22"/>
          <w:lang w:val="pt-PT"/>
        </w:rPr>
        <w:t>Bromus madritensis, Erodium cicutarium</w:t>
      </w:r>
      <w:r w:rsidR="00035BFF" w:rsidRPr="00977F05">
        <w:rPr>
          <w:sz w:val="22"/>
          <w:szCs w:val="22"/>
        </w:rPr>
        <w:t xml:space="preserve">, and </w:t>
      </w:r>
      <w:r w:rsidR="00035BFF" w:rsidRPr="00977F05">
        <w:rPr>
          <w:i/>
          <w:iCs/>
          <w:sz w:val="22"/>
          <w:szCs w:val="22"/>
        </w:rPr>
        <w:t>Hordeum murinum</w:t>
      </w:r>
      <w:r w:rsidR="00035BFF" w:rsidRPr="00977F05">
        <w:rPr>
          <w:sz w:val="22"/>
          <w:szCs w:val="22"/>
        </w:rPr>
        <w:t xml:space="preserve"> (Schiffman 1994, </w:t>
      </w:r>
      <w:r w:rsidR="00E40C6C" w:rsidRPr="00977F05">
        <w:rPr>
          <w:sz w:val="22"/>
          <w:szCs w:val="22"/>
        </w:rPr>
        <w:t xml:space="preserve">Stout et al. 2014, </w:t>
      </w:r>
      <w:r w:rsidR="00E2019E" w:rsidRPr="00977F05">
        <w:rPr>
          <w:sz w:val="22"/>
          <w:szCs w:val="22"/>
        </w:rPr>
        <w:t xml:space="preserve">Gurney </w:t>
      </w:r>
      <w:r w:rsidR="00035BFF" w:rsidRPr="00977F05">
        <w:rPr>
          <w:sz w:val="22"/>
          <w:szCs w:val="22"/>
        </w:rPr>
        <w:t>et al. 2015)</w:t>
      </w:r>
      <w:r w:rsidR="00C22258" w:rsidRPr="00977F05">
        <w:rPr>
          <w:sz w:val="22"/>
          <w:szCs w:val="22"/>
        </w:rPr>
        <w:t xml:space="preserve"> but still provides habitat for endemic keystone species such as the giant kangaroo rat </w:t>
      </w:r>
      <w:r w:rsidR="00AF6C68" w:rsidRPr="00977F05">
        <w:rPr>
          <w:i/>
          <w:sz w:val="22"/>
          <w:szCs w:val="22"/>
        </w:rPr>
        <w:t>Dipodomys ing</w:t>
      </w:r>
      <w:r w:rsidR="00C22258" w:rsidRPr="009333E2">
        <w:rPr>
          <w:i/>
          <w:sz w:val="22"/>
          <w:szCs w:val="22"/>
        </w:rPr>
        <w:t>e</w:t>
      </w:r>
      <w:r w:rsidR="00AF6C68" w:rsidRPr="00977F05">
        <w:rPr>
          <w:i/>
          <w:sz w:val="22"/>
          <w:szCs w:val="22"/>
        </w:rPr>
        <w:t>n</w:t>
      </w:r>
      <w:r w:rsidR="00C22258" w:rsidRPr="009333E2">
        <w:rPr>
          <w:i/>
          <w:sz w:val="22"/>
          <w:szCs w:val="22"/>
        </w:rPr>
        <w:t>s</w:t>
      </w:r>
      <w:r w:rsidR="00C22258" w:rsidRPr="00977F05">
        <w:rPr>
          <w:sz w:val="22"/>
          <w:szCs w:val="22"/>
        </w:rPr>
        <w:t xml:space="preserve"> (Bean et al. 2014)</w:t>
      </w:r>
      <w:r w:rsidR="00035BFF" w:rsidRPr="00977F05">
        <w:rPr>
          <w:sz w:val="22"/>
          <w:szCs w:val="22"/>
        </w:rPr>
        <w:t xml:space="preserve">. </w:t>
      </w:r>
      <w:r w:rsidR="00D44D14" w:rsidRPr="00977F05">
        <w:rPr>
          <w:sz w:val="22"/>
          <w:szCs w:val="22"/>
        </w:rPr>
        <w:t xml:space="preserve">California jointfir, </w:t>
      </w:r>
      <w:r w:rsidR="00035BFF" w:rsidRPr="00977F05">
        <w:rPr>
          <w:i/>
          <w:sz w:val="22"/>
          <w:szCs w:val="22"/>
        </w:rPr>
        <w:t>Ephedra</w:t>
      </w:r>
      <w:r w:rsidR="00035BFF" w:rsidRPr="00977F05">
        <w:rPr>
          <w:sz w:val="22"/>
          <w:szCs w:val="22"/>
        </w:rPr>
        <w:t xml:space="preserve"> </w:t>
      </w:r>
      <w:r w:rsidR="005F16DF" w:rsidRPr="00977F05">
        <w:rPr>
          <w:i/>
          <w:sz w:val="22"/>
          <w:szCs w:val="22"/>
        </w:rPr>
        <w:t>californica</w:t>
      </w:r>
      <w:r w:rsidR="005F16DF" w:rsidRPr="00977F05">
        <w:rPr>
          <w:sz w:val="22"/>
          <w:szCs w:val="22"/>
        </w:rPr>
        <w:t xml:space="preserve"> </w:t>
      </w:r>
      <w:r w:rsidR="00035BFF" w:rsidRPr="00977F05">
        <w:rPr>
          <w:sz w:val="22"/>
          <w:szCs w:val="22"/>
        </w:rPr>
        <w:t xml:space="preserve">was the dominant shrub at </w:t>
      </w:r>
      <w:r w:rsidR="004202A3" w:rsidRPr="00977F05">
        <w:rPr>
          <w:sz w:val="22"/>
          <w:szCs w:val="22"/>
        </w:rPr>
        <w:t xml:space="preserve">our </w:t>
      </w:r>
      <w:r w:rsidR="00035BFF" w:rsidRPr="00977F05">
        <w:rPr>
          <w:sz w:val="22"/>
          <w:szCs w:val="22"/>
        </w:rPr>
        <w:t xml:space="preserve">study site. </w:t>
      </w:r>
      <w:r w:rsidR="00800F30">
        <w:rPr>
          <w:sz w:val="22"/>
          <w:szCs w:val="22"/>
        </w:rPr>
        <w:t xml:space="preserve">A much smaller woody perennial, </w:t>
      </w:r>
      <w:r w:rsidR="00800F30" w:rsidRPr="003932DF">
        <w:rPr>
          <w:i/>
          <w:sz w:val="22"/>
          <w:szCs w:val="22"/>
        </w:rPr>
        <w:t xml:space="preserve">Gutierrezia </w:t>
      </w:r>
      <w:r w:rsidR="00800F30" w:rsidRPr="00800F30">
        <w:rPr>
          <w:i/>
          <w:sz w:val="22"/>
          <w:szCs w:val="22"/>
        </w:rPr>
        <w:t>californic</w:t>
      </w:r>
      <w:r w:rsidR="00800F30" w:rsidRPr="003932DF">
        <w:rPr>
          <w:i/>
          <w:sz w:val="22"/>
          <w:szCs w:val="22"/>
        </w:rPr>
        <w:t>a</w:t>
      </w:r>
      <w:r w:rsidR="00800F30">
        <w:rPr>
          <w:sz w:val="22"/>
          <w:szCs w:val="22"/>
        </w:rPr>
        <w:t xml:space="preserve">, can be found in some portions of the site at low frequency.  </w:t>
      </w:r>
      <w:r w:rsidR="00707992" w:rsidRPr="00977F05">
        <w:rPr>
          <w:sz w:val="22"/>
          <w:szCs w:val="22"/>
        </w:rPr>
        <w:t xml:space="preserve">The blunt-nosed leopard lizard, </w:t>
      </w:r>
      <w:r w:rsidR="00035BFF" w:rsidRPr="00977F05">
        <w:rPr>
          <w:i/>
          <w:iCs/>
          <w:sz w:val="22"/>
          <w:szCs w:val="22"/>
        </w:rPr>
        <w:t>G</w:t>
      </w:r>
      <w:r w:rsidR="00707992" w:rsidRPr="00977F05">
        <w:rPr>
          <w:i/>
          <w:iCs/>
          <w:sz w:val="22"/>
          <w:szCs w:val="22"/>
        </w:rPr>
        <w:t>ambelia</w:t>
      </w:r>
      <w:r w:rsidR="00035BFF" w:rsidRPr="00977F05">
        <w:rPr>
          <w:i/>
          <w:iCs/>
          <w:sz w:val="22"/>
          <w:szCs w:val="22"/>
        </w:rPr>
        <w:t xml:space="preserve"> sila</w:t>
      </w:r>
      <w:r w:rsidR="00707992" w:rsidRPr="00977F05">
        <w:rPr>
          <w:sz w:val="22"/>
          <w:szCs w:val="22"/>
        </w:rPr>
        <w:t xml:space="preserve">, was </w:t>
      </w:r>
      <w:r w:rsidR="00C22258" w:rsidRPr="00977F05">
        <w:rPr>
          <w:sz w:val="22"/>
          <w:szCs w:val="22"/>
        </w:rPr>
        <w:t>well documented on the study</w:t>
      </w:r>
      <w:r w:rsidR="00800F30">
        <w:rPr>
          <w:sz w:val="22"/>
          <w:szCs w:val="22"/>
        </w:rPr>
        <w:t xml:space="preserve"> site</w:t>
      </w:r>
      <w:r w:rsidR="00C22258" w:rsidRPr="00977F05">
        <w:rPr>
          <w:sz w:val="22"/>
          <w:szCs w:val="22"/>
        </w:rPr>
        <w:t xml:space="preserve"> </w:t>
      </w:r>
      <w:r w:rsidR="00035BFF" w:rsidRPr="00977F05">
        <w:rPr>
          <w:sz w:val="22"/>
          <w:szCs w:val="22"/>
        </w:rPr>
        <w:t>(German</w:t>
      </w:r>
      <w:r w:rsidR="005F16DF" w:rsidRPr="00977F05">
        <w:rPr>
          <w:sz w:val="22"/>
          <w:szCs w:val="22"/>
        </w:rPr>
        <w:t>o</w:t>
      </w:r>
      <w:r w:rsidR="00E2019E" w:rsidRPr="00977F05">
        <w:rPr>
          <w:sz w:val="22"/>
          <w:szCs w:val="22"/>
        </w:rPr>
        <w:t xml:space="preserve">, Smith and Tabor, </w:t>
      </w:r>
      <w:r w:rsidR="00035BFF" w:rsidRPr="00977F05">
        <w:rPr>
          <w:sz w:val="22"/>
          <w:szCs w:val="22"/>
        </w:rPr>
        <w:t xml:space="preserve">2007). </w:t>
      </w:r>
    </w:p>
    <w:p w14:paraId="38C91FDD" w14:textId="1B950FA0" w:rsidR="00736E7E" w:rsidRPr="00977F05" w:rsidRDefault="00035BFF">
      <w:pPr>
        <w:pStyle w:val="Body"/>
        <w:spacing w:line="480" w:lineRule="auto"/>
        <w:ind w:firstLine="720"/>
        <w:rPr>
          <w:sz w:val="22"/>
          <w:szCs w:val="22"/>
        </w:rPr>
      </w:pPr>
      <w:r w:rsidRPr="00977F05">
        <w:rPr>
          <w:i/>
          <w:iCs/>
          <w:sz w:val="22"/>
          <w:szCs w:val="22"/>
        </w:rPr>
        <w:t xml:space="preserve">Study species </w:t>
      </w:r>
      <w:r w:rsidR="005B46DE" w:rsidRPr="00977F05">
        <w:rPr>
          <w:sz w:val="22"/>
          <w:szCs w:val="22"/>
        </w:rPr>
        <w:t>.</w:t>
      </w:r>
      <w:r w:rsidR="00B92B00" w:rsidRPr="00977F05">
        <w:rPr>
          <w:sz w:val="22"/>
          <w:szCs w:val="22"/>
        </w:rPr>
        <w:t xml:space="preserve">— </w:t>
      </w:r>
      <w:r w:rsidR="00707992" w:rsidRPr="00977F05">
        <w:rPr>
          <w:i/>
          <w:sz w:val="22"/>
          <w:szCs w:val="22"/>
        </w:rPr>
        <w:t xml:space="preserve">E. </w:t>
      </w:r>
      <w:r w:rsidR="00B92B00" w:rsidRPr="00977F05">
        <w:rPr>
          <w:i/>
          <w:sz w:val="22"/>
          <w:szCs w:val="22"/>
        </w:rPr>
        <w:t>californica</w:t>
      </w:r>
      <w:r w:rsidR="00B92B00" w:rsidRPr="00977F05">
        <w:rPr>
          <w:sz w:val="22"/>
          <w:szCs w:val="22"/>
        </w:rPr>
        <w:t>, a basal gymnosperm in the Gnetophyta division, is a large, slow-growing woody shrub restricted to arid environments in western North America</w:t>
      </w:r>
      <w:r w:rsidR="0035054D" w:rsidRPr="00977F05">
        <w:rPr>
          <w:sz w:val="22"/>
          <w:szCs w:val="22"/>
        </w:rPr>
        <w:t xml:space="preserve"> (</w:t>
      </w:r>
      <w:r w:rsidR="00593121" w:rsidRPr="00977F05">
        <w:rPr>
          <w:sz w:val="22"/>
          <w:szCs w:val="22"/>
        </w:rPr>
        <w:t>Sawyer, Keeler-Wolf &amp; Evens 2009</w:t>
      </w:r>
      <w:r w:rsidR="0035054D" w:rsidRPr="00977F05">
        <w:rPr>
          <w:sz w:val="22"/>
          <w:szCs w:val="22"/>
        </w:rPr>
        <w:t>)</w:t>
      </w:r>
      <w:r w:rsidR="00B92B00" w:rsidRPr="00977F05">
        <w:rPr>
          <w:sz w:val="22"/>
          <w:szCs w:val="22"/>
        </w:rPr>
        <w:t xml:space="preserve">.  Although the genus has a worldwide distribution and is represented by over a dozen species in the desert southwest of North America, </w:t>
      </w:r>
      <w:r w:rsidR="00B92B00" w:rsidRPr="00977F05">
        <w:rPr>
          <w:i/>
          <w:sz w:val="22"/>
          <w:szCs w:val="22"/>
        </w:rPr>
        <w:t>E. californica</w:t>
      </w:r>
      <w:r w:rsidR="00B92B00" w:rsidRPr="00977F05">
        <w:rPr>
          <w:sz w:val="22"/>
          <w:szCs w:val="22"/>
        </w:rPr>
        <w:t xml:space="preserve"> is the only species that occurs in the San Joaquin Valley</w:t>
      </w:r>
      <w:r w:rsidR="00707992" w:rsidRPr="00977F05">
        <w:rPr>
          <w:sz w:val="22"/>
          <w:szCs w:val="22"/>
        </w:rPr>
        <w:t>,</w:t>
      </w:r>
      <w:r w:rsidR="00B92B00" w:rsidRPr="00977F05">
        <w:rPr>
          <w:sz w:val="22"/>
          <w:szCs w:val="22"/>
        </w:rPr>
        <w:t xml:space="preserve"> where it is locally considered rare and sensitive (Sawyer, Keeler-Wolf &amp; Evens 2009)</w:t>
      </w:r>
      <w:r w:rsidR="00AF6C68" w:rsidRPr="00977F05">
        <w:rPr>
          <w:sz w:val="22"/>
          <w:szCs w:val="22"/>
        </w:rPr>
        <w:t xml:space="preserve"> and has been documented to be a foundation species in the San Joaquin desert community (Hawbecker 1951, Lortie et al. 2017</w:t>
      </w:r>
      <w:r w:rsidR="00A13463">
        <w:rPr>
          <w:sz w:val="22"/>
          <w:szCs w:val="22"/>
        </w:rPr>
        <w:t xml:space="preserve">, </w:t>
      </w:r>
      <w:del w:id="0" w:author="Westphal, Michael F" w:date="2018-10-10T13:51:00Z">
        <w:r w:rsidR="00A13463" w:rsidDel="00052BF9">
          <w:rPr>
            <w:sz w:val="22"/>
            <w:szCs w:val="22"/>
          </w:rPr>
          <w:delText xml:space="preserve"> </w:delText>
        </w:r>
      </w:del>
      <w:r w:rsidR="00A13463">
        <w:rPr>
          <w:sz w:val="22"/>
          <w:szCs w:val="22"/>
        </w:rPr>
        <w:t>Lortie, Filazzola &amp; Westphal 2017</w:t>
      </w:r>
      <w:r w:rsidR="00AF6C68" w:rsidRPr="00977F05">
        <w:rPr>
          <w:sz w:val="22"/>
          <w:szCs w:val="22"/>
        </w:rPr>
        <w:t>)</w:t>
      </w:r>
      <w:r w:rsidR="00775B9C" w:rsidRPr="00977F05">
        <w:rPr>
          <w:sz w:val="22"/>
          <w:szCs w:val="22"/>
        </w:rPr>
        <w:t xml:space="preserve">.  </w:t>
      </w:r>
      <w:r w:rsidR="00A82DA1" w:rsidRPr="00CE3409">
        <w:rPr>
          <w:i/>
          <w:sz w:val="22"/>
          <w:szCs w:val="22"/>
        </w:rPr>
        <w:t>Ephedra californica</w:t>
      </w:r>
      <w:r w:rsidR="00A82DA1">
        <w:rPr>
          <w:sz w:val="22"/>
          <w:szCs w:val="22"/>
        </w:rPr>
        <w:t xml:space="preserve"> is the only large shrub represented at our study site.  </w:t>
      </w:r>
      <w:r w:rsidR="009333E2">
        <w:rPr>
          <w:i/>
          <w:sz w:val="22"/>
          <w:szCs w:val="22"/>
        </w:rPr>
        <w:t>Gambelia</w:t>
      </w:r>
      <w:r w:rsidR="00707992" w:rsidRPr="00977F05">
        <w:rPr>
          <w:i/>
          <w:sz w:val="22"/>
          <w:szCs w:val="22"/>
        </w:rPr>
        <w:t xml:space="preserve"> </w:t>
      </w:r>
      <w:r w:rsidR="00775B9C" w:rsidRPr="00977F05">
        <w:rPr>
          <w:i/>
          <w:sz w:val="22"/>
          <w:szCs w:val="22"/>
        </w:rPr>
        <w:t>sila</w:t>
      </w:r>
      <w:r w:rsidRPr="00977F05">
        <w:rPr>
          <w:sz w:val="22"/>
          <w:szCs w:val="22"/>
        </w:rPr>
        <w:t xml:space="preserve"> is a state and federally listed endangered species </w:t>
      </w:r>
      <w:r w:rsidR="00593121" w:rsidRPr="00977F05">
        <w:rPr>
          <w:sz w:val="22"/>
          <w:szCs w:val="22"/>
        </w:rPr>
        <w:t xml:space="preserve">endemic to the San Joaquin Valley and restricted to San Joaquin Desert habitat </w:t>
      </w:r>
      <w:r w:rsidRPr="00977F05">
        <w:rPr>
          <w:sz w:val="22"/>
          <w:szCs w:val="22"/>
        </w:rPr>
        <w:t xml:space="preserve">(Germano </w:t>
      </w:r>
      <w:r w:rsidR="0044400A">
        <w:rPr>
          <w:sz w:val="22"/>
          <w:szCs w:val="22"/>
        </w:rPr>
        <w:t>&amp;</w:t>
      </w:r>
      <w:r w:rsidR="00E2019E" w:rsidRPr="00977F05">
        <w:rPr>
          <w:sz w:val="22"/>
          <w:szCs w:val="22"/>
        </w:rPr>
        <w:t xml:space="preserve"> Williams</w:t>
      </w:r>
      <w:r w:rsidRPr="00977F05">
        <w:rPr>
          <w:sz w:val="22"/>
          <w:szCs w:val="22"/>
        </w:rPr>
        <w:t xml:space="preserve"> 1992, </w:t>
      </w:r>
      <w:r w:rsidR="00E2019E" w:rsidRPr="00977F05">
        <w:t>U.S. Fish and Wildlife Service</w:t>
      </w:r>
      <w:r w:rsidR="00E2019E" w:rsidRPr="00977F05" w:rsidDel="00E2019E">
        <w:rPr>
          <w:sz w:val="22"/>
          <w:szCs w:val="22"/>
        </w:rPr>
        <w:t xml:space="preserve"> </w:t>
      </w:r>
      <w:r w:rsidRPr="00977F05">
        <w:rPr>
          <w:sz w:val="22"/>
          <w:szCs w:val="22"/>
        </w:rPr>
        <w:t xml:space="preserve">1998, </w:t>
      </w:r>
      <w:r w:rsidR="00D836AF" w:rsidRPr="009333E2">
        <w:rPr>
          <w:sz w:val="22"/>
          <w:szCs w:val="22"/>
        </w:rPr>
        <w:t>Warrick</w:t>
      </w:r>
      <w:r w:rsidR="00D836AF" w:rsidRPr="00977F05">
        <w:rPr>
          <w:sz w:val="22"/>
          <w:szCs w:val="22"/>
        </w:rPr>
        <w:t xml:space="preserve">, Kato, </w:t>
      </w:r>
      <w:r w:rsidR="0044400A">
        <w:rPr>
          <w:sz w:val="22"/>
          <w:szCs w:val="22"/>
        </w:rPr>
        <w:t>&amp;</w:t>
      </w:r>
      <w:r w:rsidR="00D836AF" w:rsidRPr="00977F05">
        <w:rPr>
          <w:sz w:val="22"/>
          <w:szCs w:val="22"/>
        </w:rPr>
        <w:t xml:space="preserve"> Rose </w:t>
      </w:r>
      <w:r w:rsidRPr="00977F05">
        <w:rPr>
          <w:sz w:val="22"/>
          <w:szCs w:val="22"/>
        </w:rPr>
        <w:t xml:space="preserve">1998, </w:t>
      </w:r>
      <w:r w:rsidR="004303B3" w:rsidRPr="00977F05">
        <w:rPr>
          <w:sz w:val="22"/>
          <w:szCs w:val="22"/>
        </w:rPr>
        <w:t xml:space="preserve">Germano et al. 2011, </w:t>
      </w:r>
      <w:r w:rsidRPr="00977F05">
        <w:rPr>
          <w:sz w:val="22"/>
          <w:szCs w:val="22"/>
        </w:rPr>
        <w:t xml:space="preserve">Germano </w:t>
      </w:r>
      <w:r w:rsidR="0044400A">
        <w:rPr>
          <w:sz w:val="22"/>
          <w:szCs w:val="22"/>
        </w:rPr>
        <w:t>&amp;</w:t>
      </w:r>
      <w:r w:rsidR="00E2019E" w:rsidRPr="00977F05">
        <w:rPr>
          <w:sz w:val="22"/>
          <w:szCs w:val="22"/>
        </w:rPr>
        <w:t xml:space="preserve"> Rathbun</w:t>
      </w:r>
      <w:r w:rsidRPr="00977F05">
        <w:rPr>
          <w:sz w:val="22"/>
          <w:szCs w:val="22"/>
        </w:rPr>
        <w:t xml:space="preserve"> 2016). </w:t>
      </w:r>
      <w:r w:rsidR="005F16DF" w:rsidRPr="00977F05">
        <w:rPr>
          <w:i/>
          <w:sz w:val="22"/>
          <w:szCs w:val="22"/>
        </w:rPr>
        <w:t>G</w:t>
      </w:r>
      <w:r w:rsidR="009333E2">
        <w:rPr>
          <w:i/>
          <w:sz w:val="22"/>
          <w:szCs w:val="22"/>
        </w:rPr>
        <w:t>ambelia</w:t>
      </w:r>
      <w:r w:rsidR="005F16DF" w:rsidRPr="00977F05">
        <w:rPr>
          <w:i/>
          <w:sz w:val="22"/>
          <w:szCs w:val="22"/>
        </w:rPr>
        <w:t xml:space="preserve"> sila</w:t>
      </w:r>
      <w:r w:rsidR="005F16DF" w:rsidRPr="00977F05">
        <w:rPr>
          <w:sz w:val="22"/>
          <w:szCs w:val="22"/>
        </w:rPr>
        <w:t xml:space="preserve"> </w:t>
      </w:r>
      <w:r w:rsidRPr="00977F05">
        <w:rPr>
          <w:sz w:val="22"/>
          <w:szCs w:val="22"/>
        </w:rPr>
        <w:t xml:space="preserve">are diurnal and mainly insectivorous though they may eat smaller lizard species on occasion (Warrick et al. 1998, </w:t>
      </w:r>
      <w:r w:rsidR="00D836AF" w:rsidRPr="00977F05">
        <w:rPr>
          <w:sz w:val="22"/>
          <w:szCs w:val="22"/>
        </w:rPr>
        <w:t xml:space="preserve">Germano, Smith </w:t>
      </w:r>
      <w:r w:rsidR="0044400A">
        <w:rPr>
          <w:sz w:val="22"/>
          <w:szCs w:val="22"/>
        </w:rPr>
        <w:t>&amp;</w:t>
      </w:r>
      <w:r w:rsidR="00D836AF" w:rsidRPr="00977F05">
        <w:rPr>
          <w:sz w:val="22"/>
          <w:szCs w:val="22"/>
        </w:rPr>
        <w:t xml:space="preserve"> Tabor, </w:t>
      </w:r>
      <w:r w:rsidRPr="00977F05">
        <w:rPr>
          <w:sz w:val="22"/>
          <w:szCs w:val="22"/>
        </w:rPr>
        <w:t xml:space="preserve">2007). Though </w:t>
      </w:r>
      <w:r w:rsidR="005F16DF" w:rsidRPr="00977F05">
        <w:rPr>
          <w:i/>
          <w:sz w:val="22"/>
          <w:szCs w:val="22"/>
        </w:rPr>
        <w:t>G. sila</w:t>
      </w:r>
      <w:r w:rsidRPr="00977F05">
        <w:rPr>
          <w:i/>
          <w:sz w:val="22"/>
          <w:szCs w:val="22"/>
        </w:rPr>
        <w:t xml:space="preserve"> </w:t>
      </w:r>
      <w:r w:rsidRPr="00977F05">
        <w:rPr>
          <w:sz w:val="22"/>
          <w:szCs w:val="22"/>
        </w:rPr>
        <w:t xml:space="preserve">can bury themselves and will occasionally dig primitive burrows, they mostly utilize abandoned burrows of other animals </w:t>
      </w:r>
      <w:r w:rsidR="005F16DF" w:rsidRPr="00977F05">
        <w:rPr>
          <w:sz w:val="22"/>
          <w:szCs w:val="22"/>
        </w:rPr>
        <w:t xml:space="preserve">such </w:t>
      </w:r>
      <w:r w:rsidRPr="00977F05">
        <w:rPr>
          <w:sz w:val="22"/>
          <w:szCs w:val="22"/>
        </w:rPr>
        <w:t xml:space="preserve">as </w:t>
      </w:r>
      <w:r w:rsidR="00C22258" w:rsidRPr="009333E2">
        <w:rPr>
          <w:i/>
          <w:sz w:val="22"/>
          <w:szCs w:val="22"/>
        </w:rPr>
        <w:t>D. ingens</w:t>
      </w:r>
      <w:r w:rsidRPr="00977F05">
        <w:rPr>
          <w:sz w:val="22"/>
          <w:szCs w:val="22"/>
        </w:rPr>
        <w:t xml:space="preserve"> (Fields</w:t>
      </w:r>
      <w:r w:rsidR="00D836AF" w:rsidRPr="00977F05">
        <w:rPr>
          <w:sz w:val="22"/>
          <w:szCs w:val="22"/>
        </w:rPr>
        <w:t xml:space="preserve">, Coffin </w:t>
      </w:r>
      <w:r w:rsidR="0044400A">
        <w:rPr>
          <w:sz w:val="22"/>
          <w:szCs w:val="22"/>
        </w:rPr>
        <w:t>&amp;</w:t>
      </w:r>
      <w:r w:rsidR="00D836AF" w:rsidRPr="00977F05">
        <w:rPr>
          <w:sz w:val="22"/>
          <w:szCs w:val="22"/>
        </w:rPr>
        <w:t xml:space="preserve"> Gosz </w:t>
      </w:r>
      <w:r w:rsidRPr="00977F05">
        <w:rPr>
          <w:sz w:val="22"/>
          <w:szCs w:val="22"/>
        </w:rPr>
        <w:t>199</w:t>
      </w:r>
      <w:r w:rsidR="00D836AF" w:rsidRPr="00977F05">
        <w:rPr>
          <w:sz w:val="22"/>
          <w:szCs w:val="22"/>
        </w:rPr>
        <w:t>9</w:t>
      </w:r>
      <w:r w:rsidRPr="00977F05">
        <w:rPr>
          <w:sz w:val="22"/>
          <w:szCs w:val="22"/>
        </w:rPr>
        <w:t xml:space="preserve">, Prugh et al. </w:t>
      </w:r>
      <w:r w:rsidR="00E40C6C" w:rsidRPr="00977F05">
        <w:rPr>
          <w:sz w:val="22"/>
          <w:szCs w:val="22"/>
        </w:rPr>
        <w:t>2012</w:t>
      </w:r>
      <w:r w:rsidRPr="00977F05">
        <w:rPr>
          <w:sz w:val="22"/>
          <w:szCs w:val="22"/>
        </w:rPr>
        <w:t xml:space="preserve">). </w:t>
      </w:r>
      <w:r w:rsidR="004202A3" w:rsidRPr="00977F05">
        <w:rPr>
          <w:sz w:val="22"/>
          <w:szCs w:val="22"/>
        </w:rPr>
        <w:t xml:space="preserve">Adult </w:t>
      </w:r>
      <w:r w:rsidR="005F16DF" w:rsidRPr="00977F05">
        <w:rPr>
          <w:i/>
          <w:sz w:val="22"/>
          <w:szCs w:val="22"/>
        </w:rPr>
        <w:t>G. sila</w:t>
      </w:r>
      <w:r w:rsidRPr="00977F05">
        <w:rPr>
          <w:i/>
          <w:sz w:val="22"/>
          <w:szCs w:val="22"/>
        </w:rPr>
        <w:t xml:space="preserve"> </w:t>
      </w:r>
      <w:r w:rsidRPr="00977F05">
        <w:rPr>
          <w:sz w:val="22"/>
          <w:szCs w:val="22"/>
        </w:rPr>
        <w:t>are inactive in burrows for much of the year, emerging only from late March or April through July (</w:t>
      </w:r>
      <w:r w:rsidR="00D836AF" w:rsidRPr="009333E2">
        <w:t>U.S. Fish and Wildlife Service</w:t>
      </w:r>
      <w:r w:rsidR="00D836AF" w:rsidRPr="00977F05" w:rsidDel="00D836AF">
        <w:rPr>
          <w:sz w:val="22"/>
          <w:szCs w:val="22"/>
        </w:rPr>
        <w:t xml:space="preserve"> </w:t>
      </w:r>
      <w:r w:rsidRPr="00977F05">
        <w:rPr>
          <w:sz w:val="22"/>
          <w:szCs w:val="22"/>
        </w:rPr>
        <w:t>1998, Warrick</w:t>
      </w:r>
      <w:r w:rsidR="00D836AF" w:rsidRPr="00977F05">
        <w:rPr>
          <w:sz w:val="22"/>
          <w:szCs w:val="22"/>
        </w:rPr>
        <w:t xml:space="preserve">, Kato, </w:t>
      </w:r>
      <w:r w:rsidR="0044400A">
        <w:rPr>
          <w:sz w:val="22"/>
          <w:szCs w:val="22"/>
        </w:rPr>
        <w:t>&amp;</w:t>
      </w:r>
      <w:r w:rsidR="00D836AF" w:rsidRPr="00977F05">
        <w:rPr>
          <w:sz w:val="22"/>
          <w:szCs w:val="22"/>
        </w:rPr>
        <w:t xml:space="preserve"> Rose </w:t>
      </w:r>
      <w:r w:rsidRPr="00977F05">
        <w:rPr>
          <w:sz w:val="22"/>
          <w:szCs w:val="22"/>
        </w:rPr>
        <w:t xml:space="preserve">1998, Germano et al. 2016). </w:t>
      </w:r>
      <w:r w:rsidR="0057147D" w:rsidRPr="00977F05">
        <w:rPr>
          <w:sz w:val="22"/>
          <w:szCs w:val="22"/>
        </w:rPr>
        <w:t>During the active season</w:t>
      </w:r>
      <w:r w:rsidR="0035054D" w:rsidRPr="00977F05">
        <w:rPr>
          <w:sz w:val="22"/>
          <w:szCs w:val="22"/>
        </w:rPr>
        <w:t>,</w:t>
      </w:r>
      <w:r w:rsidR="0057147D" w:rsidRPr="00977F05">
        <w:rPr>
          <w:sz w:val="22"/>
          <w:szCs w:val="22"/>
        </w:rPr>
        <w:t xml:space="preserve"> </w:t>
      </w:r>
      <w:r w:rsidR="005F16DF" w:rsidRPr="00977F05">
        <w:rPr>
          <w:i/>
          <w:sz w:val="22"/>
          <w:szCs w:val="22"/>
        </w:rPr>
        <w:t>G. sila</w:t>
      </w:r>
      <w:r w:rsidR="005F16DF" w:rsidRPr="00977F05">
        <w:rPr>
          <w:sz w:val="22"/>
          <w:szCs w:val="22"/>
        </w:rPr>
        <w:t xml:space="preserve"> </w:t>
      </w:r>
      <w:r w:rsidRPr="00977F05">
        <w:rPr>
          <w:sz w:val="22"/>
          <w:szCs w:val="22"/>
        </w:rPr>
        <w:t>will also spend the night underground in burrows and may return to a burrow during the day if the temperature becomes too hot or cold (</w:t>
      </w:r>
      <w:r w:rsidR="00D836AF" w:rsidRPr="009333E2">
        <w:rPr>
          <w:sz w:val="22"/>
          <w:szCs w:val="22"/>
        </w:rPr>
        <w:t>Warrick</w:t>
      </w:r>
      <w:r w:rsidR="00D836AF" w:rsidRPr="00977F05">
        <w:rPr>
          <w:sz w:val="22"/>
          <w:szCs w:val="22"/>
        </w:rPr>
        <w:t>, Kato, and Rose 1998</w:t>
      </w:r>
      <w:r w:rsidRPr="00977F05">
        <w:rPr>
          <w:sz w:val="22"/>
          <w:szCs w:val="22"/>
        </w:rPr>
        <w:t xml:space="preserve">, Germano </w:t>
      </w:r>
      <w:r w:rsidR="00D836AF" w:rsidRPr="00977F05">
        <w:rPr>
          <w:sz w:val="22"/>
          <w:szCs w:val="22"/>
        </w:rPr>
        <w:t>and Rathbun</w:t>
      </w:r>
      <w:r w:rsidRPr="00977F05">
        <w:rPr>
          <w:sz w:val="22"/>
          <w:szCs w:val="22"/>
        </w:rPr>
        <w:t xml:space="preserve"> 2016). </w:t>
      </w:r>
    </w:p>
    <w:p w14:paraId="7EC6B6BC" w14:textId="27161C00" w:rsidR="00736E7E" w:rsidRPr="00977F05" w:rsidRDefault="00035BFF">
      <w:pPr>
        <w:pStyle w:val="Body"/>
        <w:spacing w:line="480" w:lineRule="auto"/>
        <w:ind w:firstLine="720"/>
        <w:rPr>
          <w:sz w:val="22"/>
          <w:szCs w:val="22"/>
        </w:rPr>
      </w:pPr>
      <w:r w:rsidRPr="00977F05">
        <w:rPr>
          <w:i/>
          <w:iCs/>
          <w:sz w:val="22"/>
          <w:szCs w:val="22"/>
          <w:lang w:val="pt-PT"/>
        </w:rPr>
        <w:t>Experimental design</w:t>
      </w:r>
      <w:r w:rsidR="005B46DE" w:rsidRPr="00977F05">
        <w:rPr>
          <w:sz w:val="22"/>
          <w:szCs w:val="22"/>
        </w:rPr>
        <w:t xml:space="preserve">.-- </w:t>
      </w:r>
      <w:r w:rsidR="005F16DF" w:rsidRPr="00977F05">
        <w:rPr>
          <w:i/>
          <w:sz w:val="22"/>
          <w:szCs w:val="22"/>
        </w:rPr>
        <w:t>G</w:t>
      </w:r>
      <w:r w:rsidR="009333E2">
        <w:rPr>
          <w:i/>
          <w:sz w:val="22"/>
          <w:szCs w:val="22"/>
        </w:rPr>
        <w:t>ambelia</w:t>
      </w:r>
      <w:r w:rsidR="005F16DF" w:rsidRPr="00977F05">
        <w:rPr>
          <w:i/>
          <w:sz w:val="22"/>
          <w:szCs w:val="22"/>
        </w:rPr>
        <w:t xml:space="preserve"> sila</w:t>
      </w:r>
      <w:r w:rsidR="005F16DF" w:rsidRPr="00977F05">
        <w:rPr>
          <w:sz w:val="22"/>
          <w:szCs w:val="22"/>
        </w:rPr>
        <w:t xml:space="preserve"> individuals </w:t>
      </w:r>
      <w:r w:rsidRPr="00977F05">
        <w:rPr>
          <w:sz w:val="22"/>
          <w:szCs w:val="22"/>
        </w:rPr>
        <w:t xml:space="preserve">were </w:t>
      </w:r>
      <w:r w:rsidR="004202A3" w:rsidRPr="00977F05">
        <w:rPr>
          <w:sz w:val="22"/>
          <w:szCs w:val="22"/>
        </w:rPr>
        <w:t>located during foot and vehicle surveys</w:t>
      </w:r>
      <w:r w:rsidRPr="00977F05">
        <w:rPr>
          <w:sz w:val="22"/>
          <w:szCs w:val="22"/>
        </w:rPr>
        <w:t xml:space="preserve"> </w:t>
      </w:r>
      <w:r w:rsidR="004202A3" w:rsidRPr="00977F05">
        <w:rPr>
          <w:sz w:val="22"/>
          <w:szCs w:val="22"/>
        </w:rPr>
        <w:t>and</w:t>
      </w:r>
      <w:r w:rsidRPr="00977F05">
        <w:rPr>
          <w:sz w:val="22"/>
          <w:szCs w:val="22"/>
        </w:rPr>
        <w:t xml:space="preserve"> captured using a pole and noose. </w:t>
      </w:r>
      <w:r w:rsidR="00707992" w:rsidRPr="00977F05">
        <w:rPr>
          <w:sz w:val="22"/>
          <w:szCs w:val="22"/>
        </w:rPr>
        <w:t>Individuals</w:t>
      </w:r>
      <w:r w:rsidR="002F7EAC" w:rsidRPr="00977F05">
        <w:rPr>
          <w:sz w:val="22"/>
          <w:szCs w:val="22"/>
        </w:rPr>
        <w:t xml:space="preserve"> </w:t>
      </w:r>
      <w:r w:rsidRPr="00977F05">
        <w:rPr>
          <w:sz w:val="22"/>
          <w:szCs w:val="22"/>
        </w:rPr>
        <w:t xml:space="preserve">were collared following the method of Germano </w:t>
      </w:r>
      <w:r w:rsidR="0044400A">
        <w:rPr>
          <w:sz w:val="22"/>
          <w:szCs w:val="22"/>
        </w:rPr>
        <w:t>&amp;</w:t>
      </w:r>
      <w:r w:rsidR="00D836AF" w:rsidRPr="00977F05">
        <w:rPr>
          <w:sz w:val="22"/>
          <w:szCs w:val="22"/>
        </w:rPr>
        <w:t xml:space="preserve"> Rathbun</w:t>
      </w:r>
      <w:r w:rsidRPr="00977F05">
        <w:rPr>
          <w:sz w:val="22"/>
          <w:szCs w:val="22"/>
        </w:rPr>
        <w:t xml:space="preserve"> (2016). VHF radio transmitters (Holohil model BD-2, frequency 151-152 MHz, battery life 8-16 weeks, Holohil Systems Ltd., Carp, ON, Canada) were attached to a small beaded chain collar using jewelry wire and epoxy, and the collars were then fastened around the lizard’s neck. </w:t>
      </w:r>
      <w:r w:rsidR="002F7EAC" w:rsidRPr="00977F05">
        <w:rPr>
          <w:i/>
          <w:sz w:val="22"/>
          <w:szCs w:val="22"/>
        </w:rPr>
        <w:t>G</w:t>
      </w:r>
      <w:r w:rsidR="009333E2">
        <w:rPr>
          <w:i/>
          <w:sz w:val="22"/>
          <w:szCs w:val="22"/>
        </w:rPr>
        <w:t>ambelia</w:t>
      </w:r>
      <w:r w:rsidR="002F7EAC" w:rsidRPr="00977F05">
        <w:rPr>
          <w:i/>
          <w:sz w:val="22"/>
          <w:szCs w:val="22"/>
        </w:rPr>
        <w:t xml:space="preserve"> sila</w:t>
      </w:r>
      <w:r w:rsidR="002F7EAC" w:rsidRPr="00977F05">
        <w:rPr>
          <w:sz w:val="22"/>
          <w:szCs w:val="22"/>
        </w:rPr>
        <w:t xml:space="preserve"> </w:t>
      </w:r>
      <w:r w:rsidRPr="00977F05">
        <w:rPr>
          <w:sz w:val="22"/>
          <w:szCs w:val="22"/>
        </w:rPr>
        <w:t xml:space="preserve">were kept overnight to ensure the collar was fitted correctly and did not irritate or harm the animal, and were then released at their capture site. Collars weighed 1.6-2.2 grams (depending on the size of chain needed for the lizard’s neck), and we ensured that the weight of the collar did not exceed between 5% and 10% of the body mass of the individual. </w:t>
      </w:r>
    </w:p>
    <w:p w14:paraId="285D5524" w14:textId="163CE8C5" w:rsidR="00736E7E" w:rsidRPr="00977F05" w:rsidRDefault="00E85C31" w:rsidP="00ED08EB">
      <w:pPr>
        <w:pStyle w:val="Body"/>
        <w:spacing w:line="480" w:lineRule="auto"/>
        <w:ind w:firstLine="720"/>
        <w:rPr>
          <w:sz w:val="22"/>
          <w:szCs w:val="22"/>
        </w:rPr>
      </w:pPr>
      <w:r w:rsidRPr="00977F05">
        <w:rPr>
          <w:sz w:val="22"/>
          <w:szCs w:val="22"/>
        </w:rPr>
        <w:t>In the first two days f</w:t>
      </w:r>
      <w:r w:rsidR="00035BFF" w:rsidRPr="00977F05">
        <w:rPr>
          <w:sz w:val="22"/>
          <w:szCs w:val="22"/>
        </w:rPr>
        <w:t>ollowing release</w:t>
      </w:r>
      <w:r w:rsidR="00FE0785" w:rsidRPr="00977F05">
        <w:rPr>
          <w:sz w:val="22"/>
          <w:szCs w:val="22"/>
        </w:rPr>
        <w:t>,</w:t>
      </w:r>
      <w:r w:rsidR="00CF26C8" w:rsidRPr="00977F05">
        <w:rPr>
          <w:sz w:val="22"/>
          <w:szCs w:val="22"/>
        </w:rPr>
        <w:t xml:space="preserve"> </w:t>
      </w:r>
      <w:r w:rsidR="00035BFF" w:rsidRPr="00977F05">
        <w:rPr>
          <w:sz w:val="22"/>
          <w:szCs w:val="22"/>
        </w:rPr>
        <w:t xml:space="preserve">all </w:t>
      </w:r>
      <w:r w:rsidR="002F7EAC" w:rsidRPr="00977F05">
        <w:rPr>
          <w:sz w:val="22"/>
          <w:szCs w:val="22"/>
        </w:rPr>
        <w:t xml:space="preserve">captured </w:t>
      </w:r>
      <w:r w:rsidR="002F7EAC" w:rsidRPr="00977F05">
        <w:rPr>
          <w:i/>
          <w:sz w:val="22"/>
          <w:szCs w:val="22"/>
        </w:rPr>
        <w:t>G. sila</w:t>
      </w:r>
      <w:r w:rsidR="002F7EAC" w:rsidRPr="00977F05">
        <w:rPr>
          <w:sz w:val="22"/>
          <w:szCs w:val="22"/>
        </w:rPr>
        <w:t xml:space="preserve"> individuals </w:t>
      </w:r>
      <w:r w:rsidR="00035BFF" w:rsidRPr="00977F05">
        <w:rPr>
          <w:sz w:val="22"/>
          <w:szCs w:val="22"/>
        </w:rPr>
        <w:t xml:space="preserve">were relocated (i.e. repeatedly sighted using </w:t>
      </w:r>
      <w:r w:rsidR="00957875" w:rsidRPr="00977F05">
        <w:rPr>
          <w:sz w:val="22"/>
          <w:szCs w:val="22"/>
        </w:rPr>
        <w:t xml:space="preserve">radio </w:t>
      </w:r>
      <w:r w:rsidR="00035BFF" w:rsidRPr="00977F05">
        <w:rPr>
          <w:sz w:val="22"/>
          <w:szCs w:val="22"/>
        </w:rPr>
        <w:t>telemetry) several times to ensure that the lizards were successfully adjusting to the collars and that impacts to their behavior and survival were minimal. We looked for any negative effects the collar had on the lizards, such as impacts on movement</w:t>
      </w:r>
      <w:r w:rsidR="00707992" w:rsidRPr="00977F05">
        <w:rPr>
          <w:sz w:val="22"/>
          <w:szCs w:val="22"/>
        </w:rPr>
        <w:t xml:space="preserve"> or any other</w:t>
      </w:r>
      <w:r w:rsidR="00035BFF" w:rsidRPr="00977F05">
        <w:rPr>
          <w:sz w:val="22"/>
          <w:szCs w:val="22"/>
        </w:rPr>
        <w:t xml:space="preserve"> deviation from normal lizard behaviors. </w:t>
      </w:r>
      <w:r w:rsidR="00957875" w:rsidRPr="00977F05">
        <w:rPr>
          <w:i/>
          <w:sz w:val="22"/>
          <w:szCs w:val="22"/>
        </w:rPr>
        <w:t>G</w:t>
      </w:r>
      <w:r w:rsidR="009333E2">
        <w:rPr>
          <w:i/>
          <w:sz w:val="22"/>
          <w:szCs w:val="22"/>
        </w:rPr>
        <w:t>ambelia</w:t>
      </w:r>
      <w:r w:rsidR="00957875" w:rsidRPr="00977F05">
        <w:rPr>
          <w:i/>
          <w:sz w:val="22"/>
          <w:szCs w:val="22"/>
        </w:rPr>
        <w:t xml:space="preserve"> sila</w:t>
      </w:r>
      <w:r w:rsidR="00035BFF" w:rsidRPr="00977F05">
        <w:rPr>
          <w:i/>
          <w:sz w:val="22"/>
          <w:szCs w:val="22"/>
        </w:rPr>
        <w:t xml:space="preserve"> </w:t>
      </w:r>
      <w:r w:rsidR="00035BFF" w:rsidRPr="00977F05">
        <w:rPr>
          <w:sz w:val="22"/>
          <w:szCs w:val="22"/>
        </w:rPr>
        <w:t xml:space="preserve">were then formally surveyed for </w:t>
      </w:r>
      <w:r w:rsidR="00D96D7F" w:rsidRPr="00977F05">
        <w:rPr>
          <w:sz w:val="22"/>
          <w:szCs w:val="22"/>
        </w:rPr>
        <w:t>24</w:t>
      </w:r>
      <w:r w:rsidR="00035BFF" w:rsidRPr="00977F05">
        <w:rPr>
          <w:sz w:val="22"/>
          <w:szCs w:val="22"/>
        </w:rPr>
        <w:t xml:space="preserve"> consecutive days. Surveys were conducted on each lizard 3 times a day. Two of these daily surveys were conducted during daylight hours, when lizards were typically active above ground. One survey was conducted before noon and one was conducted after noon. The third survey was conducted during the night when lizards are inactive below ground. Th</w:t>
      </w:r>
      <w:r w:rsidR="00CF26C8" w:rsidRPr="00977F05">
        <w:rPr>
          <w:sz w:val="22"/>
          <w:szCs w:val="22"/>
        </w:rPr>
        <w:t xml:space="preserve">e ‘night survey’ </w:t>
      </w:r>
      <w:r w:rsidR="00035BFF" w:rsidRPr="00977F05">
        <w:rPr>
          <w:sz w:val="22"/>
          <w:szCs w:val="22"/>
        </w:rPr>
        <w:t xml:space="preserve">was conducted before 7:30 AM or after 7:30 PM on each day. </w:t>
      </w:r>
    </w:p>
    <w:p w14:paraId="1F980FE3" w14:textId="77F92CFF" w:rsidR="00736E7E" w:rsidRPr="00977F05" w:rsidRDefault="00593121" w:rsidP="00ED08EB">
      <w:pPr>
        <w:pStyle w:val="Body"/>
        <w:spacing w:line="480" w:lineRule="auto"/>
        <w:ind w:firstLine="720"/>
        <w:rPr>
          <w:sz w:val="22"/>
          <w:szCs w:val="22"/>
        </w:rPr>
      </w:pPr>
      <w:r w:rsidRPr="00977F05">
        <w:rPr>
          <w:i/>
          <w:sz w:val="22"/>
          <w:szCs w:val="22"/>
        </w:rPr>
        <w:t>G</w:t>
      </w:r>
      <w:r w:rsidR="009333E2">
        <w:rPr>
          <w:i/>
          <w:sz w:val="22"/>
          <w:szCs w:val="22"/>
        </w:rPr>
        <w:t>ambelia</w:t>
      </w:r>
      <w:r w:rsidRPr="00977F05">
        <w:rPr>
          <w:i/>
          <w:sz w:val="22"/>
          <w:szCs w:val="22"/>
        </w:rPr>
        <w:t xml:space="preserve"> sila</w:t>
      </w:r>
      <w:r w:rsidRPr="00977F05">
        <w:rPr>
          <w:sz w:val="22"/>
          <w:szCs w:val="22"/>
        </w:rPr>
        <w:t xml:space="preserve"> </w:t>
      </w:r>
      <w:r w:rsidR="00035BFF" w:rsidRPr="00977F05">
        <w:rPr>
          <w:sz w:val="22"/>
          <w:szCs w:val="22"/>
        </w:rPr>
        <w:t xml:space="preserve">were </w:t>
      </w:r>
      <w:r w:rsidR="00FE0785" w:rsidRPr="00977F05">
        <w:rPr>
          <w:sz w:val="22"/>
          <w:szCs w:val="22"/>
        </w:rPr>
        <w:t>re</w:t>
      </w:r>
      <w:r w:rsidR="00035BFF" w:rsidRPr="00977F05">
        <w:rPr>
          <w:sz w:val="22"/>
          <w:szCs w:val="22"/>
        </w:rPr>
        <w:t xml:space="preserve">located using a 3-element Yagi antenna and Model R-100 telemetry receiver (Communications Specialists, Inc., Orange, CA, USA). Once found, a location was taken for each lizard using a Garmin 64st GPS unit (Garmin Ltd., Olathe, KS, USA) and a laser range-finder (Bushnell Outdoor Products, Overland Park, KS, USA). </w:t>
      </w:r>
      <w:r w:rsidR="005D03CF" w:rsidRPr="00977F05">
        <w:rPr>
          <w:sz w:val="22"/>
          <w:szCs w:val="22"/>
        </w:rPr>
        <w:t>H</w:t>
      </w:r>
      <w:r w:rsidR="00035BFF" w:rsidRPr="00977F05">
        <w:rPr>
          <w:sz w:val="22"/>
          <w:szCs w:val="22"/>
        </w:rPr>
        <w:t xml:space="preserve">abitat was categorized </w:t>
      </w:r>
      <w:r w:rsidR="004202A3" w:rsidRPr="00977F05">
        <w:rPr>
          <w:sz w:val="22"/>
          <w:szCs w:val="22"/>
        </w:rPr>
        <w:t xml:space="preserve">as </w:t>
      </w:r>
      <w:r w:rsidR="00035BFF" w:rsidRPr="00977F05">
        <w:rPr>
          <w:sz w:val="22"/>
          <w:szCs w:val="22"/>
        </w:rPr>
        <w:t>whether a lizard was within 0.5 meters of a shrub (shrub) or not (open)</w:t>
      </w:r>
      <w:r w:rsidR="00D96D7F" w:rsidRPr="00977F05">
        <w:rPr>
          <w:sz w:val="22"/>
          <w:szCs w:val="22"/>
        </w:rPr>
        <w:t xml:space="preserve"> (henceforth, the “shrub association zone”)</w:t>
      </w:r>
      <w:r w:rsidR="005D03CF" w:rsidRPr="00977F05">
        <w:rPr>
          <w:sz w:val="22"/>
          <w:szCs w:val="22"/>
        </w:rPr>
        <w:t>, and behavior was scored from a suite of predetermined behavioral syndromes</w:t>
      </w:r>
      <w:r w:rsidR="00A51BA0" w:rsidRPr="00977F05">
        <w:rPr>
          <w:sz w:val="22"/>
          <w:szCs w:val="22"/>
        </w:rPr>
        <w:t xml:space="preserve"> (Table </w:t>
      </w:r>
      <w:r w:rsidR="00EB6719" w:rsidRPr="00977F05">
        <w:rPr>
          <w:sz w:val="22"/>
          <w:szCs w:val="22"/>
        </w:rPr>
        <w:t>S1</w:t>
      </w:r>
      <w:r w:rsidR="00A51BA0" w:rsidRPr="00977F05">
        <w:rPr>
          <w:sz w:val="22"/>
          <w:szCs w:val="22"/>
        </w:rPr>
        <w:t>)</w:t>
      </w:r>
      <w:r w:rsidR="00035BFF" w:rsidRPr="00977F05">
        <w:rPr>
          <w:sz w:val="22"/>
          <w:szCs w:val="22"/>
        </w:rPr>
        <w:t xml:space="preserve">. Disturbance from the observer to the lizard was kept to a minimum for each observation to avoid influencing behavior and habitat selection. </w:t>
      </w:r>
      <w:r w:rsidR="00E85C31" w:rsidRPr="00977F05">
        <w:rPr>
          <w:sz w:val="22"/>
          <w:szCs w:val="22"/>
        </w:rPr>
        <w:t xml:space="preserve">  At the completion of the study all collars were removed from the lizards</w:t>
      </w:r>
      <w:r w:rsidR="00A51BA0" w:rsidRPr="00977F05">
        <w:rPr>
          <w:sz w:val="22"/>
          <w:szCs w:val="22"/>
        </w:rPr>
        <w:t>.</w:t>
      </w:r>
    </w:p>
    <w:p w14:paraId="7AD1DBE2" w14:textId="1C971BD0" w:rsidR="009D081E" w:rsidRPr="00977F05" w:rsidRDefault="00035BFF" w:rsidP="00A51BA0">
      <w:pPr>
        <w:pStyle w:val="Body"/>
        <w:spacing w:line="480" w:lineRule="auto"/>
        <w:ind w:firstLine="720"/>
        <w:rPr>
          <w:sz w:val="22"/>
          <w:szCs w:val="22"/>
        </w:rPr>
      </w:pPr>
      <w:r w:rsidRPr="00977F05">
        <w:rPr>
          <w:i/>
          <w:iCs/>
          <w:sz w:val="22"/>
          <w:szCs w:val="22"/>
        </w:rPr>
        <w:t>Analyses</w:t>
      </w:r>
      <w:r w:rsidR="005B46DE" w:rsidRPr="00977F05">
        <w:rPr>
          <w:sz w:val="22"/>
          <w:szCs w:val="22"/>
        </w:rPr>
        <w:t xml:space="preserve">.-- </w:t>
      </w:r>
      <w:r w:rsidRPr="00977F05">
        <w:rPr>
          <w:sz w:val="22"/>
          <w:szCs w:val="22"/>
        </w:rPr>
        <w:t>A</w:t>
      </w:r>
      <w:r w:rsidR="00A51BA0" w:rsidRPr="00977F05">
        <w:rPr>
          <w:sz w:val="22"/>
          <w:szCs w:val="22"/>
        </w:rPr>
        <w:t>n</w:t>
      </w:r>
      <w:r w:rsidRPr="00977F05">
        <w:rPr>
          <w:sz w:val="22"/>
          <w:szCs w:val="22"/>
        </w:rPr>
        <w:t xml:space="preserve">alyses were conducted in R (version 3.3.2). </w:t>
      </w:r>
      <w:r w:rsidR="005D03CF" w:rsidRPr="00977F05">
        <w:rPr>
          <w:sz w:val="22"/>
          <w:szCs w:val="22"/>
        </w:rPr>
        <w:t>H</w:t>
      </w:r>
      <w:r w:rsidRPr="00977F05">
        <w:rPr>
          <w:sz w:val="22"/>
          <w:szCs w:val="22"/>
        </w:rPr>
        <w:t xml:space="preserve">abitat </w:t>
      </w:r>
      <w:r w:rsidR="00AE7340" w:rsidRPr="00977F05">
        <w:rPr>
          <w:sz w:val="22"/>
          <w:szCs w:val="22"/>
        </w:rPr>
        <w:t xml:space="preserve">association was </w:t>
      </w:r>
      <w:r w:rsidRPr="00977F05">
        <w:rPr>
          <w:sz w:val="22"/>
          <w:szCs w:val="22"/>
        </w:rPr>
        <w:t>analyzed using a generalized linear model (Bolker et al. 2009) with the multcomp package (Hothorn</w:t>
      </w:r>
      <w:r w:rsidR="00D836AF" w:rsidRPr="00977F05">
        <w:rPr>
          <w:sz w:val="22"/>
          <w:szCs w:val="22"/>
        </w:rPr>
        <w:t xml:space="preserve">, Bretz </w:t>
      </w:r>
      <w:r w:rsidR="0044400A">
        <w:rPr>
          <w:sz w:val="22"/>
          <w:szCs w:val="22"/>
        </w:rPr>
        <w:t>&amp;</w:t>
      </w:r>
      <w:r w:rsidR="00D836AF" w:rsidRPr="00977F05">
        <w:rPr>
          <w:sz w:val="22"/>
          <w:szCs w:val="22"/>
        </w:rPr>
        <w:t xml:space="preserve"> Westfall </w:t>
      </w:r>
      <w:r w:rsidRPr="00977F05">
        <w:rPr>
          <w:sz w:val="22"/>
          <w:szCs w:val="22"/>
        </w:rPr>
        <w:t xml:space="preserve">2008). </w:t>
      </w:r>
      <w:r w:rsidR="00AE7340" w:rsidRPr="00977F05">
        <w:rPr>
          <w:sz w:val="22"/>
          <w:szCs w:val="22"/>
        </w:rPr>
        <w:t xml:space="preserve"> </w:t>
      </w:r>
      <w:r w:rsidR="00A51BA0" w:rsidRPr="00977F05">
        <w:rPr>
          <w:sz w:val="22"/>
          <w:szCs w:val="22"/>
        </w:rPr>
        <w:t xml:space="preserve">Behavioral data were analyzed with a multinomial logistic regression using the nnet package that accounts for the multiple levels of nominal outcomes of the observations (Venables </w:t>
      </w:r>
      <w:r w:rsidR="00D836AF" w:rsidRPr="00977F05">
        <w:rPr>
          <w:sz w:val="22"/>
          <w:szCs w:val="22"/>
        </w:rPr>
        <w:t>and Ripley</w:t>
      </w:r>
      <w:r w:rsidR="00A51BA0" w:rsidRPr="00977F05">
        <w:rPr>
          <w:sz w:val="22"/>
          <w:szCs w:val="22"/>
        </w:rPr>
        <w:t xml:space="preserve"> 2002). Home range size was calculated using a 95% Minimum Convex Polygon (MCP) estimation (Mohr 1947) using the adehabitatHR package (Calenge 2006). MCPs were visualized in two dimensions in R.  </w:t>
      </w:r>
    </w:p>
    <w:p w14:paraId="5741ADCA" w14:textId="39BA8CF5" w:rsidR="00A51BA0" w:rsidRPr="00977F05" w:rsidRDefault="00A51BA0" w:rsidP="00A51BA0">
      <w:pPr>
        <w:pStyle w:val="Body"/>
        <w:spacing w:line="480" w:lineRule="auto"/>
        <w:ind w:firstLine="720"/>
        <w:rPr>
          <w:sz w:val="22"/>
          <w:szCs w:val="22"/>
        </w:rPr>
      </w:pPr>
      <w:r w:rsidRPr="009333E2">
        <w:rPr>
          <w:sz w:val="22"/>
          <w:szCs w:val="22"/>
        </w:rPr>
        <w:t>Shrub density</w:t>
      </w:r>
      <w:r w:rsidRPr="00977F05">
        <w:rPr>
          <w:sz w:val="22"/>
          <w:szCs w:val="22"/>
        </w:rPr>
        <w:t xml:space="preserve"> was calculated by visually counting individual shrubs </w:t>
      </w:r>
      <w:r w:rsidR="0044400A" w:rsidRPr="00977F05">
        <w:rPr>
          <w:sz w:val="22"/>
          <w:szCs w:val="22"/>
        </w:rPr>
        <w:t xml:space="preserve">within each lizard’s MCP </w:t>
      </w:r>
      <w:r w:rsidR="0044400A">
        <w:rPr>
          <w:sz w:val="22"/>
          <w:szCs w:val="22"/>
        </w:rPr>
        <w:t>using</w:t>
      </w:r>
      <w:r w:rsidRPr="00977F05">
        <w:rPr>
          <w:sz w:val="22"/>
          <w:szCs w:val="22"/>
        </w:rPr>
        <w:t xml:space="preserve"> aerial photographs </w:t>
      </w:r>
      <w:r w:rsidR="0044400A" w:rsidRPr="00977F05">
        <w:rPr>
          <w:sz w:val="22"/>
          <w:szCs w:val="22"/>
        </w:rPr>
        <w:t>(</w:t>
      </w:r>
      <w:r w:rsidR="0044400A" w:rsidRPr="0049518F">
        <w:rPr>
          <w:b/>
          <w:sz w:val="22"/>
          <w:szCs w:val="22"/>
        </w:rPr>
        <w:t>Google Earth</w:t>
      </w:r>
      <w:r w:rsidR="0044400A" w:rsidRPr="00977F05">
        <w:rPr>
          <w:sz w:val="22"/>
          <w:szCs w:val="22"/>
        </w:rPr>
        <w:t>, image taken December 20, 2016, accessed November 2017)</w:t>
      </w:r>
      <w:r w:rsidR="0044400A">
        <w:rPr>
          <w:sz w:val="22"/>
          <w:szCs w:val="22"/>
        </w:rPr>
        <w:t xml:space="preserve"> and</w:t>
      </w:r>
      <w:r w:rsidRPr="00977F05">
        <w:rPr>
          <w:sz w:val="22"/>
          <w:szCs w:val="22"/>
        </w:rPr>
        <w:t xml:space="preserve"> divid</w:t>
      </w:r>
      <w:r w:rsidR="0044400A">
        <w:rPr>
          <w:sz w:val="22"/>
          <w:szCs w:val="22"/>
        </w:rPr>
        <w:t>ing</w:t>
      </w:r>
      <w:r w:rsidRPr="00977F05">
        <w:rPr>
          <w:sz w:val="22"/>
          <w:szCs w:val="22"/>
        </w:rPr>
        <w:t xml:space="preserve"> that number by the area in square meters of the MCP</w:t>
      </w:r>
      <w:r w:rsidR="00FE7852">
        <w:rPr>
          <w:sz w:val="22"/>
          <w:szCs w:val="22"/>
        </w:rPr>
        <w:t>.  We calculated a standardized measure of s</w:t>
      </w:r>
      <w:r w:rsidRPr="00977F05">
        <w:rPr>
          <w:sz w:val="22"/>
          <w:szCs w:val="22"/>
        </w:rPr>
        <w:t>hrub association zone</w:t>
      </w:r>
      <w:r w:rsidR="00FE7852">
        <w:rPr>
          <w:sz w:val="22"/>
          <w:szCs w:val="22"/>
        </w:rPr>
        <w:t xml:space="preserve"> area</w:t>
      </w:r>
      <w:r w:rsidRPr="00977F05">
        <w:rPr>
          <w:sz w:val="22"/>
          <w:szCs w:val="22"/>
        </w:rPr>
        <w:t xml:space="preserve"> </w:t>
      </w:r>
      <w:r w:rsidR="0044400A">
        <w:rPr>
          <w:sz w:val="22"/>
          <w:szCs w:val="22"/>
        </w:rPr>
        <w:t>using on-the-ground measurements of</w:t>
      </w:r>
      <w:r w:rsidRPr="00977F05">
        <w:rPr>
          <w:sz w:val="22"/>
          <w:szCs w:val="22"/>
        </w:rPr>
        <w:t xml:space="preserve"> a randomly c</w:t>
      </w:r>
      <w:r w:rsidR="0044400A">
        <w:rPr>
          <w:sz w:val="22"/>
          <w:szCs w:val="22"/>
        </w:rPr>
        <w:t xml:space="preserve">hosen </w:t>
      </w:r>
      <w:r w:rsidR="0059032A">
        <w:rPr>
          <w:sz w:val="22"/>
          <w:szCs w:val="22"/>
        </w:rPr>
        <w:t xml:space="preserve">sample of </w:t>
      </w:r>
      <w:r w:rsidR="0044400A">
        <w:rPr>
          <w:sz w:val="22"/>
          <w:szCs w:val="22"/>
        </w:rPr>
        <w:t>shrubs in the study area</w:t>
      </w:r>
      <w:r w:rsidR="0059032A">
        <w:rPr>
          <w:sz w:val="22"/>
          <w:szCs w:val="22"/>
        </w:rPr>
        <w:t xml:space="preserve"> (n=61)</w:t>
      </w:r>
      <w:r w:rsidR="0044400A">
        <w:rPr>
          <w:sz w:val="22"/>
          <w:szCs w:val="22"/>
        </w:rPr>
        <w:t>, from which we</w:t>
      </w:r>
      <w:r w:rsidRPr="00977F05">
        <w:rPr>
          <w:sz w:val="22"/>
          <w:szCs w:val="22"/>
        </w:rPr>
        <w:t xml:space="preserve"> calculat</w:t>
      </w:r>
      <w:r w:rsidR="0044400A">
        <w:rPr>
          <w:sz w:val="22"/>
          <w:szCs w:val="22"/>
        </w:rPr>
        <w:t>ed</w:t>
      </w:r>
      <w:r w:rsidRPr="00977F05">
        <w:rPr>
          <w:sz w:val="22"/>
          <w:szCs w:val="22"/>
        </w:rPr>
        <w:t xml:space="preserve"> an average radius </w:t>
      </w:r>
      <w:r w:rsidR="0044400A">
        <w:rPr>
          <w:sz w:val="22"/>
          <w:szCs w:val="22"/>
        </w:rPr>
        <w:t>for</w:t>
      </w:r>
      <w:r w:rsidRPr="00977F05">
        <w:rPr>
          <w:sz w:val="22"/>
          <w:szCs w:val="22"/>
        </w:rPr>
        <w:t xml:space="preserve"> each shrub</w:t>
      </w:r>
      <w:r w:rsidR="0044400A">
        <w:rPr>
          <w:sz w:val="22"/>
          <w:szCs w:val="22"/>
        </w:rPr>
        <w:t xml:space="preserve"> following the method of Filazzola et al. (2017) and</w:t>
      </w:r>
      <w:r w:rsidRPr="00977F05">
        <w:rPr>
          <w:sz w:val="22"/>
          <w:szCs w:val="22"/>
        </w:rPr>
        <w:t xml:space="preserve"> to which we added the 0.5m association criterion described above.  We calculated the area of each shrub association zone using the formula </w:t>
      </w:r>
      <w:r w:rsidRPr="009333E2">
        <w:rPr>
          <w:rFonts w:ascii="Symbol" w:hAnsi="Symbol"/>
          <w:b/>
          <w:sz w:val="22"/>
          <w:szCs w:val="22"/>
        </w:rPr>
        <w:t></w:t>
      </w:r>
      <w:r w:rsidRPr="009333E2">
        <w:rPr>
          <w:b/>
          <w:sz w:val="22"/>
          <w:szCs w:val="22"/>
        </w:rPr>
        <w:t>r</w:t>
      </w:r>
      <w:r w:rsidRPr="00161918">
        <w:rPr>
          <w:b/>
          <w:sz w:val="22"/>
          <w:szCs w:val="22"/>
          <w:vertAlign w:val="superscript"/>
        </w:rPr>
        <w:t>2</w:t>
      </w:r>
      <w:r w:rsidRPr="00977F05">
        <w:rPr>
          <w:sz w:val="22"/>
          <w:szCs w:val="22"/>
        </w:rPr>
        <w:t xml:space="preserve"> and then took the average across the sample.  We multiplied this standard</w:t>
      </w:r>
      <w:r w:rsidR="00FE7852">
        <w:rPr>
          <w:sz w:val="22"/>
          <w:szCs w:val="22"/>
        </w:rPr>
        <w:t>ized</w:t>
      </w:r>
      <w:r w:rsidRPr="00977F05">
        <w:rPr>
          <w:sz w:val="22"/>
          <w:szCs w:val="22"/>
        </w:rPr>
        <w:t xml:space="preserve"> shrub association zone area by the number of shrubs counted in each MCP to obtain an estimate of the percent area of an MCP subsumed by shrub association zones.  </w:t>
      </w:r>
    </w:p>
    <w:p w14:paraId="1E59F377" w14:textId="0FF3047B" w:rsidR="00A51BA0" w:rsidRPr="00977F05" w:rsidRDefault="00A51BA0" w:rsidP="00A51BA0">
      <w:pPr>
        <w:pStyle w:val="Body"/>
        <w:spacing w:line="480" w:lineRule="auto"/>
        <w:ind w:firstLine="720"/>
        <w:rPr>
          <w:sz w:val="22"/>
          <w:szCs w:val="22"/>
        </w:rPr>
      </w:pPr>
      <w:r w:rsidRPr="00977F05">
        <w:rPr>
          <w:sz w:val="22"/>
          <w:szCs w:val="22"/>
        </w:rPr>
        <w:t>R code used for this project can be found at https://cjlortie.github.io/Carrizo.telemetry.</w:t>
      </w:r>
    </w:p>
    <w:p w14:paraId="7C207052" w14:textId="77777777" w:rsidR="00A51BA0" w:rsidRPr="009333E2" w:rsidRDefault="00A51BA0" w:rsidP="00A51BA0">
      <w:pPr>
        <w:pStyle w:val="Body"/>
        <w:spacing w:line="480" w:lineRule="auto"/>
        <w:ind w:firstLine="720"/>
        <w:rPr>
          <w:b/>
          <w:sz w:val="22"/>
          <w:szCs w:val="22"/>
        </w:rPr>
      </w:pPr>
    </w:p>
    <w:p w14:paraId="6FAD1617" w14:textId="1034FD60" w:rsidR="00863A3B" w:rsidRPr="00CE3409" w:rsidRDefault="00863A3B" w:rsidP="00E80503">
      <w:pPr>
        <w:pStyle w:val="Default"/>
        <w:spacing w:line="480" w:lineRule="auto"/>
        <w:rPr>
          <w:rFonts w:ascii="Times New Roman" w:eastAsia="Times New Roman" w:hAnsi="Times New Roman" w:cs="Times New Roman"/>
          <w:b/>
          <w:color w:val="auto"/>
          <w:sz w:val="24"/>
          <w:szCs w:val="24"/>
        </w:rPr>
      </w:pPr>
      <w:r w:rsidRPr="00CE3409">
        <w:rPr>
          <w:rFonts w:ascii="Times New Roman" w:hAnsi="Times New Roman"/>
          <w:b/>
          <w:color w:val="auto"/>
          <w:sz w:val="24"/>
          <w:szCs w:val="24"/>
        </w:rPr>
        <w:t>Results</w:t>
      </w:r>
    </w:p>
    <w:p w14:paraId="7E591A15" w14:textId="2347C24F" w:rsidR="00E80503" w:rsidRPr="00CE3409" w:rsidRDefault="00863A3B" w:rsidP="00CE3409">
      <w:pPr>
        <w:pStyle w:val="Default"/>
        <w:spacing w:line="480" w:lineRule="auto"/>
        <w:ind w:firstLine="720"/>
        <w:rPr>
          <w:rFonts w:ascii="Times New Roman" w:hAnsi="Times New Roman"/>
          <w:color w:val="auto"/>
          <w:sz w:val="24"/>
          <w:szCs w:val="24"/>
        </w:rPr>
      </w:pPr>
      <w:r w:rsidRPr="00CE3409">
        <w:rPr>
          <w:rFonts w:ascii="Times New Roman" w:hAnsi="Times New Roman"/>
          <w:color w:val="auto"/>
          <w:sz w:val="24"/>
          <w:szCs w:val="24"/>
        </w:rPr>
        <w:t xml:space="preserve">A total of </w:t>
      </w:r>
      <w:r w:rsidR="009430CE" w:rsidRPr="00CE3409">
        <w:rPr>
          <w:rFonts w:ascii="Times New Roman" w:hAnsi="Times New Roman"/>
          <w:color w:val="auto"/>
          <w:sz w:val="24"/>
          <w:szCs w:val="24"/>
        </w:rPr>
        <w:t xml:space="preserve">28 </w:t>
      </w:r>
      <w:r w:rsidRPr="00CE3409">
        <w:rPr>
          <w:rFonts w:ascii="Times New Roman" w:hAnsi="Times New Roman"/>
          <w:color w:val="auto"/>
          <w:sz w:val="24"/>
          <w:szCs w:val="24"/>
        </w:rPr>
        <w:t xml:space="preserve">lizards were relocated </w:t>
      </w:r>
      <w:r w:rsidR="008650EA">
        <w:rPr>
          <w:rFonts w:ascii="Times New Roman" w:hAnsi="Times New Roman"/>
          <w:color w:val="auto"/>
          <w:sz w:val="24"/>
          <w:szCs w:val="24"/>
        </w:rPr>
        <w:t xml:space="preserve">on </w:t>
      </w:r>
      <w:r w:rsidR="009430CE" w:rsidRPr="00CE3409">
        <w:rPr>
          <w:rFonts w:ascii="Times New Roman" w:hAnsi="Times New Roman"/>
          <w:color w:val="auto"/>
          <w:sz w:val="24"/>
          <w:szCs w:val="24"/>
        </w:rPr>
        <w:t xml:space="preserve">5 or </w:t>
      </w:r>
      <w:r w:rsidRPr="00CE3409">
        <w:rPr>
          <w:rFonts w:ascii="Times New Roman" w:hAnsi="Times New Roman"/>
          <w:color w:val="auto"/>
          <w:sz w:val="24"/>
          <w:szCs w:val="24"/>
        </w:rPr>
        <w:t>more instances. On a given day, the median total number of relocations was 22 with a maximum of 27 and a minimum of 1 relocation</w:t>
      </w:r>
      <w:r w:rsidR="009430CE" w:rsidRPr="00CE3409">
        <w:rPr>
          <w:rFonts w:ascii="Times New Roman" w:hAnsi="Times New Roman"/>
          <w:color w:val="auto"/>
          <w:sz w:val="24"/>
          <w:szCs w:val="24"/>
        </w:rPr>
        <w:t xml:space="preserve"> for</w:t>
      </w:r>
      <w:r w:rsidR="00DC2943" w:rsidRPr="00CE3409">
        <w:rPr>
          <w:rFonts w:ascii="Times New Roman" w:hAnsi="Times New Roman"/>
          <w:color w:val="auto"/>
          <w:sz w:val="24"/>
          <w:szCs w:val="24"/>
        </w:rPr>
        <w:t xml:space="preserve"> a total of 1190 relocations</w:t>
      </w:r>
      <w:r w:rsidR="009430CE" w:rsidRPr="00CE3409">
        <w:rPr>
          <w:rFonts w:ascii="Times New Roman" w:hAnsi="Times New Roman"/>
          <w:color w:val="auto"/>
          <w:sz w:val="24"/>
          <w:szCs w:val="24"/>
        </w:rPr>
        <w:t>.</w:t>
      </w:r>
      <w:r w:rsidR="00B320F5" w:rsidRPr="00CE3409">
        <w:rPr>
          <w:rFonts w:ascii="Times New Roman" w:hAnsi="Times New Roman"/>
          <w:color w:val="auto"/>
          <w:sz w:val="24"/>
          <w:szCs w:val="24"/>
        </w:rPr>
        <w:t xml:space="preserve"> </w:t>
      </w:r>
    </w:p>
    <w:p w14:paraId="561C6E2B" w14:textId="0C871790" w:rsidR="00E80503" w:rsidRPr="00E80503" w:rsidRDefault="00E80503" w:rsidP="00CE3409">
      <w:pPr>
        <w:shd w:val="clear" w:color="auto" w:fill="FFFFFF"/>
        <w:spacing w:line="480" w:lineRule="auto"/>
        <w:ind w:firstLine="720"/>
      </w:pPr>
      <w:r>
        <w:t xml:space="preserve">On average the home </w:t>
      </w:r>
      <w:r w:rsidRPr="00E80503">
        <w:t>ranges of the lizards overlapped with only 2 other individuals within a population throughout the entire sampling period (mode = 2 overlapping mcp polygons, one-sample t-test for mu = 2, t = -0.22535, df = 26, p-value = 0.8235), and there were no significant differences between the two genders in the extent of overlapping number of home ranges (GLM, family = poisson with total area per individual as covariate, chi-square = 42.416, p = 0.39806).</w:t>
      </w:r>
      <w:r>
        <w:t xml:space="preserve"> Our results were thus consistent with Tollestrup (1983), Warrick et al. (1998) and Germano and Rathbun (2016).</w:t>
      </w:r>
    </w:p>
    <w:p w14:paraId="56107220" w14:textId="359FAF3A" w:rsidR="00863A3B" w:rsidRPr="00CE3409" w:rsidRDefault="00B320F5" w:rsidP="00CE3409">
      <w:pPr>
        <w:shd w:val="clear" w:color="auto" w:fill="FFFFFF"/>
        <w:spacing w:line="480" w:lineRule="auto"/>
        <w:ind w:firstLine="720"/>
      </w:pPr>
      <w:r w:rsidRPr="00E80503">
        <w:t>Mean female MCP area was 1.87 ha +/- 0.53 se.  Mean male MCP area was 5.14 ha +/- 2.15 se.   The difference in MCP area between males and females was not significant (Pr</w:t>
      </w:r>
      <w:r w:rsidR="00FE7852" w:rsidRPr="00E80503">
        <w:t xml:space="preserve"> </w:t>
      </w:r>
      <w:r w:rsidRPr="00E80503">
        <w:t>&lt;</w:t>
      </w:r>
      <w:r w:rsidR="00FE7852" w:rsidRPr="00E80503">
        <w:t xml:space="preserve"> </w:t>
      </w:r>
      <w:r w:rsidRPr="00E80503">
        <w:t xml:space="preserve">Chi </w:t>
      </w:r>
      <w:r w:rsidRPr="00CE3409">
        <w:rPr>
          <w:rStyle w:val="HTMLCode"/>
          <w:rFonts w:ascii="Times New Roman" w:eastAsia="Arial Unicode MS" w:hAnsi="Times New Roman" w:cs="Times New Roman"/>
          <w:sz w:val="24"/>
          <w:szCs w:val="24"/>
        </w:rPr>
        <w:t>0.095920</w:t>
      </w:r>
      <w:r w:rsidRPr="00E80503">
        <w:rPr>
          <w:rFonts w:eastAsia="Times New Roman"/>
        </w:rPr>
        <w:t>).</w:t>
      </w:r>
      <w:r w:rsidRPr="00BE56A5">
        <w:rPr>
          <w:rFonts w:eastAsia="Times New Roman"/>
        </w:rPr>
        <w:t xml:space="preserve">  Gender was initially included as a factor in all </w:t>
      </w:r>
      <w:r>
        <w:rPr>
          <w:rFonts w:eastAsia="Times New Roman"/>
        </w:rPr>
        <w:t xml:space="preserve">other analyses </w:t>
      </w:r>
      <w:r w:rsidRPr="00BE56A5">
        <w:rPr>
          <w:rFonts w:eastAsia="Times New Roman"/>
        </w:rPr>
        <w:t>but no relevant effects were significant (not reported)</w:t>
      </w:r>
      <w:r>
        <w:rPr>
          <w:rFonts w:eastAsia="Times New Roman"/>
        </w:rPr>
        <w:t>,</w:t>
      </w:r>
      <w:r w:rsidRPr="00BE56A5">
        <w:rPr>
          <w:rFonts w:eastAsia="Times New Roman"/>
        </w:rPr>
        <w:t xml:space="preserve"> </w:t>
      </w:r>
      <w:r>
        <w:rPr>
          <w:rFonts w:eastAsia="Times New Roman"/>
        </w:rPr>
        <w:t>therefore</w:t>
      </w:r>
      <w:r w:rsidRPr="00BE56A5">
        <w:rPr>
          <w:rFonts w:eastAsia="Times New Roman"/>
        </w:rPr>
        <w:t xml:space="preserve"> gender was subsequently removed from the remaining analyses.</w:t>
      </w:r>
    </w:p>
    <w:p w14:paraId="54D0908F" w14:textId="61733B34" w:rsidR="00900CEB" w:rsidRPr="009333E2" w:rsidRDefault="00900CEB" w:rsidP="00E80503">
      <w:pPr>
        <w:pStyle w:val="Default"/>
        <w:spacing w:line="480" w:lineRule="auto"/>
        <w:ind w:firstLine="720"/>
        <w:rPr>
          <w:rFonts w:ascii="Times New Roman" w:hAnsi="Times New Roman"/>
          <w:b/>
          <w:color w:val="auto"/>
        </w:rPr>
      </w:pPr>
      <w:r w:rsidRPr="009333E2">
        <w:rPr>
          <w:rFonts w:ascii="Times New Roman" w:hAnsi="Times New Roman"/>
          <w:i/>
          <w:color w:val="auto"/>
        </w:rPr>
        <w:t>Habitat:--</w:t>
      </w:r>
      <w:r w:rsidRPr="00977F05">
        <w:rPr>
          <w:rFonts w:ascii="Times New Roman" w:hAnsi="Times New Roman"/>
          <w:color w:val="auto"/>
        </w:rPr>
        <w:t xml:space="preserve"> </w:t>
      </w:r>
      <w:r w:rsidR="00863A3B" w:rsidRPr="00977F05">
        <w:rPr>
          <w:rFonts w:ascii="Times New Roman" w:hAnsi="Times New Roman"/>
          <w:color w:val="auto"/>
        </w:rPr>
        <w:t>The frequency of lizard observation</w:t>
      </w:r>
      <w:r w:rsidR="00132204">
        <w:rPr>
          <w:rFonts w:ascii="Times New Roman" w:hAnsi="Times New Roman"/>
          <w:color w:val="auto"/>
        </w:rPr>
        <w:t>s</w:t>
      </w:r>
      <w:r w:rsidR="00863A3B" w:rsidRPr="00977F05">
        <w:rPr>
          <w:rFonts w:ascii="Times New Roman" w:hAnsi="Times New Roman"/>
          <w:color w:val="auto"/>
        </w:rPr>
        <w:t xml:space="preserve"> differed significantly between </w:t>
      </w:r>
      <w:r w:rsidR="00132204">
        <w:rPr>
          <w:rFonts w:ascii="Times New Roman" w:hAnsi="Times New Roman"/>
          <w:color w:val="auto"/>
        </w:rPr>
        <w:t>shrub and open</w:t>
      </w:r>
      <w:r w:rsidR="00863A3B" w:rsidRPr="00977F05">
        <w:rPr>
          <w:rFonts w:ascii="Times New Roman" w:hAnsi="Times New Roman"/>
          <w:color w:val="auto"/>
        </w:rPr>
        <w:t xml:space="preserve"> (</w:t>
      </w:r>
      <w:r w:rsidR="0072439F" w:rsidRPr="00977F05">
        <w:rPr>
          <w:rFonts w:ascii="Times New Roman" w:hAnsi="Times New Roman"/>
          <w:color w:val="auto"/>
        </w:rPr>
        <w:t xml:space="preserve">Fig. </w:t>
      </w:r>
      <w:r w:rsidR="00785427">
        <w:rPr>
          <w:rFonts w:ascii="Times New Roman" w:hAnsi="Times New Roman"/>
          <w:color w:val="auto"/>
        </w:rPr>
        <w:t>3</w:t>
      </w:r>
      <w:r w:rsidR="0072439F" w:rsidRPr="00977F05">
        <w:rPr>
          <w:rFonts w:ascii="Times New Roman" w:hAnsi="Times New Roman"/>
          <w:color w:val="auto"/>
        </w:rPr>
        <w:t xml:space="preserve">, </w:t>
      </w:r>
      <w:r w:rsidR="00863A3B" w:rsidRPr="00977F05">
        <w:rPr>
          <w:rFonts w:ascii="Times New Roman" w:hAnsi="Times New Roman"/>
          <w:color w:val="auto"/>
        </w:rPr>
        <w:t xml:space="preserve">Table 1, p &lt; 0.01). </w:t>
      </w:r>
      <w:r w:rsidR="002940FB" w:rsidRPr="00977F05">
        <w:rPr>
          <w:rFonts w:ascii="Times New Roman" w:hAnsi="Times New Roman"/>
          <w:color w:val="auto"/>
        </w:rPr>
        <w:t>S</w:t>
      </w:r>
      <w:r w:rsidR="00D97DD4" w:rsidRPr="00977F05">
        <w:rPr>
          <w:rFonts w:ascii="Times New Roman" w:hAnsi="Times New Roman"/>
          <w:color w:val="auto"/>
        </w:rPr>
        <w:t xml:space="preserve">hrub </w:t>
      </w:r>
      <w:r w:rsidR="002940FB" w:rsidRPr="00977F05">
        <w:rPr>
          <w:rFonts w:ascii="Times New Roman" w:hAnsi="Times New Roman"/>
          <w:color w:val="auto"/>
        </w:rPr>
        <w:t>association</w:t>
      </w:r>
      <w:r w:rsidR="00D97DD4" w:rsidRPr="00977F05">
        <w:rPr>
          <w:rFonts w:ascii="Times New Roman" w:hAnsi="Times New Roman"/>
          <w:color w:val="auto"/>
        </w:rPr>
        <w:t xml:space="preserve"> frequencies </w:t>
      </w:r>
      <w:r w:rsidR="002940FB" w:rsidRPr="00977F05">
        <w:rPr>
          <w:rFonts w:ascii="Times New Roman" w:hAnsi="Times New Roman"/>
          <w:color w:val="auto"/>
        </w:rPr>
        <w:t xml:space="preserve">of individual lizards </w:t>
      </w:r>
      <w:r w:rsidR="00D97DD4" w:rsidRPr="00977F05">
        <w:rPr>
          <w:rFonts w:ascii="Times New Roman" w:hAnsi="Times New Roman"/>
          <w:color w:val="auto"/>
        </w:rPr>
        <w:t xml:space="preserve">ranged from 0 to </w:t>
      </w:r>
      <w:r w:rsidR="002940FB" w:rsidRPr="00977F05">
        <w:rPr>
          <w:rFonts w:ascii="Times New Roman" w:hAnsi="Times New Roman"/>
          <w:color w:val="auto"/>
        </w:rPr>
        <w:t>0.63 with a mean of 0.23 +/- 0.035 se</w:t>
      </w:r>
      <w:r w:rsidR="00EB6719" w:rsidRPr="00977F05">
        <w:rPr>
          <w:rFonts w:ascii="Times New Roman" w:hAnsi="Times New Roman"/>
          <w:color w:val="auto"/>
        </w:rPr>
        <w:t xml:space="preserve"> (Table S</w:t>
      </w:r>
      <w:r w:rsidR="00B320F5">
        <w:rPr>
          <w:rFonts w:ascii="Times New Roman" w:hAnsi="Times New Roman"/>
          <w:color w:val="auto"/>
        </w:rPr>
        <w:t>2</w:t>
      </w:r>
      <w:r w:rsidR="00EB6719" w:rsidRPr="00977F05">
        <w:rPr>
          <w:rFonts w:ascii="Times New Roman" w:hAnsi="Times New Roman"/>
          <w:color w:val="auto"/>
        </w:rPr>
        <w:t>)</w:t>
      </w:r>
      <w:r w:rsidR="002940FB" w:rsidRPr="00977F05">
        <w:rPr>
          <w:rFonts w:ascii="Times New Roman" w:hAnsi="Times New Roman"/>
          <w:color w:val="auto"/>
        </w:rPr>
        <w:t xml:space="preserve">.  </w:t>
      </w:r>
      <w:r w:rsidR="00863A3B" w:rsidRPr="00977F05">
        <w:rPr>
          <w:rFonts w:ascii="Times New Roman" w:hAnsi="Times New Roman"/>
          <w:color w:val="auto"/>
        </w:rPr>
        <w:t>Observations of lizards within open habitat did not differ between different times of day</w:t>
      </w:r>
      <w:r w:rsidR="005D03CF" w:rsidRPr="00977F05">
        <w:rPr>
          <w:rFonts w:ascii="Times New Roman" w:hAnsi="Times New Roman"/>
          <w:color w:val="auto"/>
        </w:rPr>
        <w:t>, but o</w:t>
      </w:r>
      <w:r w:rsidR="00863A3B" w:rsidRPr="00977F05">
        <w:rPr>
          <w:rFonts w:ascii="Times New Roman" w:hAnsi="Times New Roman"/>
          <w:color w:val="auto"/>
        </w:rPr>
        <w:t xml:space="preserve">bservations </w:t>
      </w:r>
      <w:r w:rsidR="00A51BA0" w:rsidRPr="00977F05">
        <w:rPr>
          <w:rFonts w:ascii="Times New Roman" w:hAnsi="Times New Roman"/>
          <w:color w:val="auto"/>
        </w:rPr>
        <w:t xml:space="preserve">of lizards associating with </w:t>
      </w:r>
      <w:r w:rsidR="00863A3B" w:rsidRPr="00977F05">
        <w:rPr>
          <w:rFonts w:ascii="Times New Roman" w:hAnsi="Times New Roman"/>
          <w:color w:val="auto"/>
        </w:rPr>
        <w:t>shrub</w:t>
      </w:r>
      <w:r w:rsidR="00A51BA0" w:rsidRPr="00977F05">
        <w:rPr>
          <w:rFonts w:ascii="Times New Roman" w:hAnsi="Times New Roman"/>
          <w:color w:val="auto"/>
        </w:rPr>
        <w:t>s</w:t>
      </w:r>
      <w:r w:rsidR="00863A3B" w:rsidRPr="00977F05">
        <w:rPr>
          <w:rFonts w:ascii="Times New Roman" w:hAnsi="Times New Roman"/>
          <w:color w:val="auto"/>
        </w:rPr>
        <w:t xml:space="preserve"> differed significantly between morning and afternoon</w:t>
      </w:r>
      <w:r w:rsidR="00B7658B" w:rsidRPr="00977F05">
        <w:rPr>
          <w:rFonts w:ascii="Times New Roman" w:hAnsi="Times New Roman"/>
          <w:color w:val="auto"/>
        </w:rPr>
        <w:t xml:space="preserve"> </w:t>
      </w:r>
      <w:r w:rsidR="00863A3B" w:rsidRPr="00977F05">
        <w:rPr>
          <w:rFonts w:ascii="Times New Roman" w:hAnsi="Times New Roman"/>
          <w:color w:val="auto"/>
        </w:rPr>
        <w:t>with lizards being found more frequently at shrubs in the afternoon (Table 1, p = 0.0252)</w:t>
      </w:r>
      <w:r w:rsidRPr="00977F05">
        <w:rPr>
          <w:rFonts w:ascii="Times New Roman" w:hAnsi="Times New Roman"/>
          <w:color w:val="auto"/>
        </w:rPr>
        <w:t>.</w:t>
      </w:r>
    </w:p>
    <w:p w14:paraId="507D7914" w14:textId="54B64DFB" w:rsidR="00900CEB" w:rsidRPr="00977F05" w:rsidRDefault="00900CEB" w:rsidP="00900CEB">
      <w:pPr>
        <w:pStyle w:val="Default"/>
        <w:spacing w:line="480" w:lineRule="auto"/>
        <w:ind w:firstLine="720"/>
        <w:rPr>
          <w:rFonts w:ascii="Times New Roman" w:eastAsia="Times New Roman" w:hAnsi="Times New Roman" w:cs="Times New Roman"/>
          <w:color w:val="auto"/>
        </w:rPr>
      </w:pPr>
      <w:r w:rsidRPr="00977F05">
        <w:rPr>
          <w:rFonts w:ascii="Times New Roman" w:hAnsi="Times New Roman" w:cs="Times New Roman"/>
          <w:i/>
          <w:iCs/>
          <w:color w:val="auto"/>
        </w:rPr>
        <w:t>Behavior:—</w:t>
      </w:r>
      <w:r w:rsidRPr="00977F05">
        <w:rPr>
          <w:rFonts w:ascii="Times New Roman" w:hAnsi="Times New Roman" w:cs="Times New Roman"/>
          <w:color w:val="auto"/>
        </w:rPr>
        <w:t>Behavior diff</w:t>
      </w:r>
      <w:r w:rsidR="005933B9" w:rsidRPr="00977F05">
        <w:rPr>
          <w:rFonts w:ascii="Times New Roman" w:hAnsi="Times New Roman" w:cs="Times New Roman"/>
          <w:color w:val="auto"/>
        </w:rPr>
        <w:t xml:space="preserve">ered significantly between </w:t>
      </w:r>
      <w:r w:rsidRPr="00977F05">
        <w:rPr>
          <w:rFonts w:ascii="Times New Roman" w:hAnsi="Times New Roman" w:cs="Times New Roman"/>
          <w:color w:val="auto"/>
        </w:rPr>
        <w:t>habitat types (</w:t>
      </w:r>
      <w:r w:rsidR="00FE7852">
        <w:rPr>
          <w:rFonts w:ascii="Times New Roman" w:hAnsi="Times New Roman" w:cs="Times New Roman"/>
          <w:color w:val="auto"/>
        </w:rPr>
        <w:t>Fi</w:t>
      </w:r>
      <w:r w:rsidR="009333E2">
        <w:rPr>
          <w:rFonts w:ascii="Times New Roman" w:hAnsi="Times New Roman" w:cs="Times New Roman"/>
          <w:color w:val="auto"/>
        </w:rPr>
        <w:t>g.</w:t>
      </w:r>
      <w:r w:rsidR="00FE7852">
        <w:rPr>
          <w:rFonts w:ascii="Times New Roman" w:hAnsi="Times New Roman" w:cs="Times New Roman"/>
          <w:color w:val="auto"/>
        </w:rPr>
        <w:t xml:space="preserve"> </w:t>
      </w:r>
      <w:r w:rsidR="00785427">
        <w:rPr>
          <w:rFonts w:ascii="Times New Roman" w:hAnsi="Times New Roman" w:cs="Times New Roman"/>
          <w:color w:val="auto"/>
        </w:rPr>
        <w:t>3</w:t>
      </w:r>
      <w:r w:rsidR="00FE7852">
        <w:rPr>
          <w:rFonts w:ascii="Times New Roman" w:hAnsi="Times New Roman" w:cs="Times New Roman"/>
          <w:color w:val="auto"/>
        </w:rPr>
        <w:t xml:space="preserve">, </w:t>
      </w:r>
      <w:r w:rsidRPr="00977F05">
        <w:rPr>
          <w:rFonts w:ascii="Times New Roman" w:hAnsi="Times New Roman" w:cs="Times New Roman"/>
          <w:color w:val="auto"/>
        </w:rPr>
        <w:t xml:space="preserve">Table </w:t>
      </w:r>
      <w:r w:rsidR="00B320F5">
        <w:rPr>
          <w:rFonts w:ascii="Times New Roman" w:hAnsi="Times New Roman" w:cs="Times New Roman"/>
          <w:color w:val="auto"/>
        </w:rPr>
        <w:t>2</w:t>
      </w:r>
      <w:r w:rsidRPr="00977F05">
        <w:rPr>
          <w:rFonts w:ascii="Times New Roman" w:hAnsi="Times New Roman" w:cs="Times New Roman"/>
          <w:color w:val="auto"/>
        </w:rPr>
        <w:t xml:space="preserve">, p &lt; 0.0001). </w:t>
      </w:r>
      <w:r w:rsidRPr="009333E2">
        <w:rPr>
          <w:rFonts w:ascii="Times New Roman" w:hAnsi="Times New Roman" w:cs="Times New Roman"/>
        </w:rPr>
        <w:t xml:space="preserve">Lizards were observed cooling under shrubs significantly more </w:t>
      </w:r>
      <w:r w:rsidR="009333E2" w:rsidRPr="009333E2">
        <w:rPr>
          <w:rFonts w:ascii="Times New Roman" w:hAnsi="Times New Roman" w:cs="Times New Roman"/>
        </w:rPr>
        <w:t xml:space="preserve">than </w:t>
      </w:r>
      <w:r w:rsidR="00132204">
        <w:rPr>
          <w:rFonts w:ascii="Times New Roman" w:hAnsi="Times New Roman" w:cs="Times New Roman"/>
        </w:rPr>
        <w:t>in the open</w:t>
      </w:r>
      <w:r w:rsidR="009333E2" w:rsidRPr="009333E2">
        <w:rPr>
          <w:rFonts w:ascii="Times New Roman" w:hAnsi="Times New Roman" w:cs="Times New Roman"/>
        </w:rPr>
        <w:t xml:space="preserve"> (Fig.</w:t>
      </w:r>
      <w:r w:rsidR="00EB6719" w:rsidRPr="00977F05">
        <w:rPr>
          <w:rFonts w:ascii="Times New Roman" w:hAnsi="Times New Roman" w:cs="Times New Roman"/>
        </w:rPr>
        <w:t xml:space="preserve"> </w:t>
      </w:r>
      <w:r w:rsidR="00785427">
        <w:rPr>
          <w:rFonts w:ascii="Times New Roman" w:hAnsi="Times New Roman" w:cs="Times New Roman"/>
        </w:rPr>
        <w:t>3</w:t>
      </w:r>
      <w:r w:rsidRPr="009333E2">
        <w:rPr>
          <w:rFonts w:ascii="Times New Roman" w:hAnsi="Times New Roman" w:cs="Times New Roman"/>
        </w:rPr>
        <w:t xml:space="preserve">, Table </w:t>
      </w:r>
      <w:r w:rsidR="00B320F5">
        <w:rPr>
          <w:rFonts w:ascii="Times New Roman" w:hAnsi="Times New Roman" w:cs="Times New Roman"/>
        </w:rPr>
        <w:t>2</w:t>
      </w:r>
      <w:r w:rsidRPr="009333E2">
        <w:rPr>
          <w:rFonts w:ascii="Times New Roman" w:hAnsi="Times New Roman" w:cs="Times New Roman"/>
        </w:rPr>
        <w:t>, p &lt;</w:t>
      </w:r>
      <w:r w:rsidR="00A16A0A">
        <w:rPr>
          <w:rFonts w:ascii="Times New Roman" w:hAnsi="Times New Roman" w:cs="Times New Roman"/>
        </w:rPr>
        <w:t xml:space="preserve"> </w:t>
      </w:r>
      <w:r w:rsidRPr="009333E2">
        <w:rPr>
          <w:rFonts w:ascii="Times New Roman" w:hAnsi="Times New Roman" w:cs="Times New Roman"/>
        </w:rPr>
        <w:t>0.0001).</w:t>
      </w:r>
      <w:r w:rsidR="00A16A0A">
        <w:rPr>
          <w:rFonts w:ascii="Times New Roman" w:hAnsi="Times New Roman" w:cs="Times New Roman"/>
        </w:rPr>
        <w:t xml:space="preserve"> </w:t>
      </w:r>
      <w:r w:rsidR="00443D20">
        <w:rPr>
          <w:rFonts w:ascii="Times New Roman" w:hAnsi="Times New Roman" w:cs="Times New Roman"/>
        </w:rPr>
        <w:t xml:space="preserve">Because simple presence under shrubs may not necessarily imply cooling, we used cues from individual lizard postures when scoring their behavior as ‘cooling (Supp. Table 1). </w:t>
      </w:r>
      <w:r w:rsidR="00A16A0A">
        <w:rPr>
          <w:rFonts w:ascii="Times New Roman" w:hAnsi="Times New Roman"/>
          <w:u w:color="000000"/>
        </w:rPr>
        <w:t xml:space="preserve">Lizards were also observed avoiding predators under shrubs more frequently than at other microhabitat types (Table </w:t>
      </w:r>
      <w:r w:rsidR="0008625F">
        <w:rPr>
          <w:rFonts w:ascii="Times New Roman" w:hAnsi="Times New Roman"/>
          <w:u w:color="000000"/>
        </w:rPr>
        <w:t>2</w:t>
      </w:r>
      <w:r w:rsidR="00A16A0A">
        <w:rPr>
          <w:rFonts w:ascii="Times New Roman" w:hAnsi="Times New Roman"/>
          <w:u w:color="000000"/>
        </w:rPr>
        <w:t xml:space="preserve">, p &lt; 0.0001). </w:t>
      </w:r>
      <w:r w:rsidRPr="009333E2">
        <w:rPr>
          <w:rFonts w:ascii="Times New Roman" w:hAnsi="Times New Roman" w:cs="Times New Roman"/>
        </w:rPr>
        <w:t xml:space="preserve"> </w:t>
      </w:r>
      <w:r w:rsidR="00EB6719" w:rsidRPr="00977F05">
        <w:rPr>
          <w:rFonts w:ascii="Times New Roman" w:hAnsi="Times New Roman" w:cs="Times New Roman"/>
          <w:color w:val="auto"/>
        </w:rPr>
        <w:t>The predator</w:t>
      </w:r>
      <w:r w:rsidRPr="00977F05">
        <w:rPr>
          <w:rFonts w:ascii="Times New Roman" w:hAnsi="Times New Roman" w:cs="Times New Roman"/>
          <w:color w:val="auto"/>
        </w:rPr>
        <w:t xml:space="preserve">s </w:t>
      </w:r>
      <w:r w:rsidR="00EB6719" w:rsidRPr="00977F05">
        <w:rPr>
          <w:rFonts w:ascii="Times New Roman" w:hAnsi="Times New Roman" w:cs="Times New Roman"/>
          <w:color w:val="auto"/>
        </w:rPr>
        <w:t xml:space="preserve">that </w:t>
      </w:r>
      <w:r w:rsidRPr="00977F05">
        <w:rPr>
          <w:rFonts w:ascii="Times New Roman" w:hAnsi="Times New Roman" w:cs="Times New Roman"/>
          <w:color w:val="auto"/>
        </w:rPr>
        <w:t xml:space="preserve">lizards were observed avoiding in this study were all aerial predators (either ravens or raptor species). </w:t>
      </w:r>
      <w:r w:rsidR="00765181">
        <w:rPr>
          <w:rFonts w:ascii="Times New Roman" w:hAnsi="Times New Roman" w:cs="Times New Roman"/>
          <w:color w:val="auto"/>
        </w:rPr>
        <w:t xml:space="preserve">Predator interactions were all indirect and based on the observer’s intuition, therefore this result should be regarded as preliminary data.  </w:t>
      </w:r>
      <w:r w:rsidRPr="00977F05">
        <w:rPr>
          <w:rFonts w:ascii="Times New Roman" w:hAnsi="Times New Roman" w:cs="Times New Roman"/>
          <w:color w:val="auto"/>
        </w:rPr>
        <w:t>Burrowing and interacting occurred significantly less often under shrubs (</w:t>
      </w:r>
      <w:r w:rsidR="00A16A0A">
        <w:rPr>
          <w:rFonts w:ascii="Times New Roman" w:hAnsi="Times New Roman" w:cs="Times New Roman"/>
          <w:color w:val="auto"/>
        </w:rPr>
        <w:t>p</w:t>
      </w:r>
      <w:r w:rsidRPr="00977F05">
        <w:rPr>
          <w:rFonts w:ascii="Times New Roman" w:hAnsi="Times New Roman" w:cs="Times New Roman"/>
          <w:color w:val="auto"/>
        </w:rPr>
        <w:t xml:space="preserve"> &lt; 0.,0001).  Other types of behavior such as sunning, hunting, or active observation did not differ significantly between habitat type. Observed behavior also differed significantly between different times of day e.g. lizards were more frequently observed sunning in the morning in both habitat types compared to the afternoon and more often burrowing and avoiding predators in the afternoon</w:t>
      </w:r>
      <w:r w:rsidR="00A16A0A">
        <w:rPr>
          <w:rFonts w:ascii="Times New Roman" w:hAnsi="Times New Roman" w:cs="Times New Roman"/>
          <w:color w:val="auto"/>
        </w:rPr>
        <w:t xml:space="preserve"> </w:t>
      </w:r>
      <w:r w:rsidR="00A16A0A" w:rsidRPr="00977F05">
        <w:rPr>
          <w:rFonts w:ascii="Times New Roman" w:hAnsi="Times New Roman" w:cs="Times New Roman"/>
          <w:color w:val="auto"/>
        </w:rPr>
        <w:t>(</w:t>
      </w:r>
      <w:r w:rsidR="009333E2">
        <w:rPr>
          <w:rFonts w:ascii="Times New Roman" w:hAnsi="Times New Roman" w:cs="Times New Roman"/>
          <w:color w:val="auto"/>
        </w:rPr>
        <w:t>Fig.</w:t>
      </w:r>
      <w:r w:rsidR="00A16A0A">
        <w:rPr>
          <w:rFonts w:ascii="Times New Roman" w:hAnsi="Times New Roman" w:cs="Times New Roman"/>
          <w:color w:val="auto"/>
        </w:rPr>
        <w:t xml:space="preserve"> 2, </w:t>
      </w:r>
      <w:r w:rsidR="00A16A0A" w:rsidRPr="00977F05">
        <w:rPr>
          <w:rFonts w:ascii="Times New Roman" w:hAnsi="Times New Roman" w:cs="Times New Roman"/>
          <w:color w:val="auto"/>
        </w:rPr>
        <w:t xml:space="preserve">Table </w:t>
      </w:r>
      <w:r w:rsidR="00A16A0A">
        <w:rPr>
          <w:rFonts w:ascii="Times New Roman" w:hAnsi="Times New Roman" w:cs="Times New Roman"/>
          <w:color w:val="auto"/>
        </w:rPr>
        <w:t>2</w:t>
      </w:r>
      <w:r w:rsidR="00A16A0A" w:rsidRPr="00977F05">
        <w:rPr>
          <w:rFonts w:ascii="Times New Roman" w:hAnsi="Times New Roman" w:cs="Times New Roman"/>
          <w:color w:val="auto"/>
        </w:rPr>
        <w:t>, p &lt; 0.001)</w:t>
      </w:r>
      <w:r w:rsidRPr="00977F05">
        <w:rPr>
          <w:rFonts w:ascii="Times New Roman" w:hAnsi="Times New Roman" w:cs="Times New Roman"/>
          <w:color w:val="auto"/>
        </w:rPr>
        <w:t>.</w:t>
      </w:r>
    </w:p>
    <w:p w14:paraId="789AC9E8" w14:textId="6E6EFF35" w:rsidR="00900CEB" w:rsidRPr="00977F05" w:rsidRDefault="00900CEB" w:rsidP="00900CEB">
      <w:pPr>
        <w:pStyle w:val="Body"/>
        <w:spacing w:line="480" w:lineRule="auto"/>
        <w:ind w:firstLine="720"/>
        <w:rPr>
          <w:color w:val="auto"/>
          <w:sz w:val="22"/>
          <w:szCs w:val="22"/>
        </w:rPr>
      </w:pPr>
      <w:r w:rsidRPr="00977F05">
        <w:rPr>
          <w:i/>
          <w:color w:val="auto"/>
          <w:sz w:val="22"/>
          <w:szCs w:val="22"/>
        </w:rPr>
        <w:t>Shrub use as</w:t>
      </w:r>
      <w:r w:rsidR="005933B9" w:rsidRPr="00977F05">
        <w:rPr>
          <w:i/>
          <w:color w:val="auto"/>
          <w:sz w:val="22"/>
          <w:szCs w:val="22"/>
        </w:rPr>
        <w:t xml:space="preserve"> a</w:t>
      </w:r>
      <w:r w:rsidRPr="00977F05">
        <w:rPr>
          <w:i/>
          <w:color w:val="auto"/>
          <w:sz w:val="22"/>
          <w:szCs w:val="22"/>
        </w:rPr>
        <w:t xml:space="preserve"> function of shrub density and area.--</w:t>
      </w:r>
      <w:r w:rsidRPr="00977F05">
        <w:rPr>
          <w:color w:val="auto"/>
          <w:sz w:val="22"/>
          <w:szCs w:val="22"/>
        </w:rPr>
        <w:t xml:space="preserve"> Shrub use by individual lizards did not vary significantly as a function of shrub density within that lizard’s home range (Fig </w:t>
      </w:r>
      <w:r w:rsidR="00785427">
        <w:rPr>
          <w:color w:val="auto"/>
          <w:sz w:val="22"/>
          <w:szCs w:val="22"/>
        </w:rPr>
        <w:t>4</w:t>
      </w:r>
      <w:r w:rsidR="003914AB" w:rsidRPr="00977F05">
        <w:rPr>
          <w:color w:val="auto"/>
          <w:sz w:val="22"/>
          <w:szCs w:val="22"/>
        </w:rPr>
        <w:t xml:space="preserve">.)  Percent of </w:t>
      </w:r>
      <w:r w:rsidRPr="00977F05">
        <w:rPr>
          <w:color w:val="auto"/>
          <w:sz w:val="22"/>
          <w:szCs w:val="22"/>
        </w:rPr>
        <w:t>MCP areas subsumed by shrub association zones ranged from 1% to 15% with an aver</w:t>
      </w:r>
      <w:r w:rsidR="003914AB" w:rsidRPr="00977F05">
        <w:rPr>
          <w:color w:val="auto"/>
          <w:sz w:val="22"/>
          <w:szCs w:val="22"/>
        </w:rPr>
        <w:t xml:space="preserve">age of 5% of total surface area, and frequency of shrub use by lizards was significantly higher than predicted by </w:t>
      </w:r>
      <w:r w:rsidR="005933B9" w:rsidRPr="00977F05">
        <w:rPr>
          <w:color w:val="auto"/>
          <w:sz w:val="22"/>
          <w:szCs w:val="22"/>
        </w:rPr>
        <w:t xml:space="preserve">the </w:t>
      </w:r>
      <w:r w:rsidR="003914AB" w:rsidRPr="00977F05">
        <w:rPr>
          <w:color w:val="auto"/>
          <w:sz w:val="22"/>
          <w:szCs w:val="22"/>
        </w:rPr>
        <w:t xml:space="preserve">percent of MCP </w:t>
      </w:r>
      <w:r w:rsidR="005933B9" w:rsidRPr="00977F05">
        <w:rPr>
          <w:color w:val="auto"/>
          <w:sz w:val="22"/>
          <w:szCs w:val="22"/>
        </w:rPr>
        <w:t xml:space="preserve">area </w:t>
      </w:r>
      <w:r w:rsidR="003914AB" w:rsidRPr="00977F05">
        <w:rPr>
          <w:color w:val="auto"/>
          <w:sz w:val="22"/>
          <w:szCs w:val="22"/>
        </w:rPr>
        <w:t>subsumed by shrubs (</w:t>
      </w:r>
      <w:r w:rsidR="005933B9" w:rsidRPr="00977F05">
        <w:rPr>
          <w:color w:val="auto"/>
          <w:sz w:val="22"/>
          <w:szCs w:val="22"/>
        </w:rPr>
        <w:t>Z = -4.714</w:t>
      </w:r>
      <w:r w:rsidR="00EB6719" w:rsidRPr="00977F05">
        <w:rPr>
          <w:color w:val="auto"/>
          <w:sz w:val="22"/>
          <w:szCs w:val="22"/>
        </w:rPr>
        <w:t xml:space="preserve"> from a Wilcoxon Signed ranks test</w:t>
      </w:r>
      <w:r w:rsidR="005933B9" w:rsidRPr="00977F05">
        <w:rPr>
          <w:color w:val="auto"/>
          <w:sz w:val="22"/>
          <w:szCs w:val="22"/>
        </w:rPr>
        <w:t xml:space="preserve">, </w:t>
      </w:r>
      <w:r w:rsidR="005933B9" w:rsidRPr="009333E2">
        <w:rPr>
          <w:i/>
          <w:color w:val="auto"/>
          <w:sz w:val="22"/>
          <w:szCs w:val="22"/>
        </w:rPr>
        <w:t>p</w:t>
      </w:r>
      <w:r w:rsidR="005933B9" w:rsidRPr="00977F05">
        <w:rPr>
          <w:i/>
          <w:color w:val="auto"/>
          <w:sz w:val="22"/>
          <w:szCs w:val="22"/>
        </w:rPr>
        <w:t xml:space="preserve"> </w:t>
      </w:r>
      <w:r w:rsidR="005933B9" w:rsidRPr="00977F05">
        <w:rPr>
          <w:color w:val="auto"/>
          <w:sz w:val="22"/>
          <w:szCs w:val="22"/>
        </w:rPr>
        <w:t>&lt; 0.001).</w:t>
      </w:r>
    </w:p>
    <w:p w14:paraId="7E2D1FBE" w14:textId="77777777" w:rsidR="003914AB" w:rsidRPr="00977F05" w:rsidRDefault="003914AB" w:rsidP="009333E2">
      <w:pPr>
        <w:pStyle w:val="Default"/>
        <w:spacing w:line="480" w:lineRule="auto"/>
        <w:rPr>
          <w:rFonts w:ascii="Times New Roman" w:eastAsia="Times New Roman" w:hAnsi="Times New Roman" w:cs="Times New Roman"/>
          <w:color w:val="auto"/>
        </w:rPr>
      </w:pPr>
    </w:p>
    <w:p w14:paraId="0E18CFD6" w14:textId="1060654E" w:rsidR="00736E7E" w:rsidRPr="00977F05" w:rsidRDefault="003914AB" w:rsidP="009333E2">
      <w:pPr>
        <w:pStyle w:val="Body"/>
        <w:spacing w:line="480" w:lineRule="auto"/>
        <w:rPr>
          <w:color w:val="auto"/>
          <w:sz w:val="22"/>
          <w:szCs w:val="22"/>
        </w:rPr>
      </w:pPr>
      <w:r w:rsidRPr="00977F05">
        <w:rPr>
          <w:b/>
          <w:bCs/>
          <w:color w:val="auto"/>
          <w:sz w:val="22"/>
          <w:szCs w:val="22"/>
        </w:rPr>
        <w:t>Discussion</w:t>
      </w:r>
    </w:p>
    <w:p w14:paraId="7E9FB1F4" w14:textId="2F4F0348" w:rsidR="00BA15FC" w:rsidRDefault="00035BFF" w:rsidP="00863A3B">
      <w:pPr>
        <w:pStyle w:val="Body"/>
        <w:spacing w:line="480" w:lineRule="auto"/>
        <w:ind w:firstLine="720"/>
        <w:rPr>
          <w:color w:val="auto"/>
          <w:sz w:val="22"/>
          <w:szCs w:val="22"/>
        </w:rPr>
      </w:pPr>
      <w:r w:rsidRPr="00977F05">
        <w:rPr>
          <w:color w:val="auto"/>
          <w:sz w:val="22"/>
          <w:szCs w:val="22"/>
        </w:rPr>
        <w:t xml:space="preserve">Shrubs </w:t>
      </w:r>
      <w:r w:rsidR="00F20D2A" w:rsidRPr="00977F05">
        <w:rPr>
          <w:color w:val="auto"/>
          <w:sz w:val="22"/>
          <w:szCs w:val="22"/>
        </w:rPr>
        <w:t>are</w:t>
      </w:r>
      <w:r w:rsidR="00E85C31" w:rsidRPr="00977F05">
        <w:rPr>
          <w:color w:val="auto"/>
          <w:sz w:val="22"/>
          <w:szCs w:val="22"/>
        </w:rPr>
        <w:t xml:space="preserve"> </w:t>
      </w:r>
      <w:r w:rsidRPr="00977F05">
        <w:rPr>
          <w:color w:val="auto"/>
          <w:sz w:val="22"/>
          <w:szCs w:val="22"/>
        </w:rPr>
        <w:t xml:space="preserve">foundation species in many ecosystems </w:t>
      </w:r>
      <w:r w:rsidR="00FD2D79" w:rsidRPr="00977F05">
        <w:rPr>
          <w:color w:val="auto"/>
          <w:sz w:val="22"/>
          <w:szCs w:val="22"/>
        </w:rPr>
        <w:t xml:space="preserve">due to </w:t>
      </w:r>
      <w:r w:rsidRPr="00977F05">
        <w:rPr>
          <w:color w:val="auto"/>
          <w:sz w:val="22"/>
          <w:szCs w:val="22"/>
        </w:rPr>
        <w:t>the facilitative benefits</w:t>
      </w:r>
      <w:r w:rsidR="00061085" w:rsidRPr="00977F05">
        <w:rPr>
          <w:color w:val="auto"/>
          <w:sz w:val="22"/>
          <w:szCs w:val="22"/>
        </w:rPr>
        <w:t xml:space="preserve"> </w:t>
      </w:r>
      <w:r w:rsidR="00AE7340" w:rsidRPr="00977F05">
        <w:rPr>
          <w:color w:val="auto"/>
          <w:sz w:val="22"/>
          <w:szCs w:val="22"/>
        </w:rPr>
        <w:t>that</w:t>
      </w:r>
      <w:r w:rsidRPr="00977F05">
        <w:rPr>
          <w:color w:val="auto"/>
          <w:sz w:val="22"/>
          <w:szCs w:val="22"/>
        </w:rPr>
        <w:t xml:space="preserve"> they provide to both plant and animal species </w:t>
      </w:r>
      <w:r w:rsidR="00CE490E" w:rsidRPr="00977F05">
        <w:rPr>
          <w:b/>
          <w:bCs/>
          <w:color w:val="auto"/>
          <w:sz w:val="22"/>
          <w:szCs w:val="22"/>
        </w:rPr>
        <w:t>(</w:t>
      </w:r>
      <w:r w:rsidRPr="00977F05">
        <w:rPr>
          <w:color w:val="auto"/>
          <w:sz w:val="22"/>
          <w:szCs w:val="22"/>
        </w:rPr>
        <w:t xml:space="preserve">Filazzola </w:t>
      </w:r>
      <w:r w:rsidR="00D31809" w:rsidRPr="00977F05">
        <w:rPr>
          <w:color w:val="auto"/>
          <w:sz w:val="22"/>
          <w:szCs w:val="22"/>
        </w:rPr>
        <w:t>&amp; Lortie</w:t>
      </w:r>
      <w:r w:rsidRPr="00977F05">
        <w:rPr>
          <w:color w:val="auto"/>
          <w:sz w:val="22"/>
          <w:szCs w:val="22"/>
        </w:rPr>
        <w:t xml:space="preserve"> 2014, Lortie</w:t>
      </w:r>
      <w:r w:rsidR="00D31809" w:rsidRPr="00977F05">
        <w:rPr>
          <w:color w:val="auto"/>
          <w:sz w:val="22"/>
          <w:szCs w:val="22"/>
        </w:rPr>
        <w:t xml:space="preserve">, Filazzola &amp; Sotomayor </w:t>
      </w:r>
      <w:r w:rsidRPr="00977F05">
        <w:rPr>
          <w:color w:val="auto"/>
          <w:sz w:val="22"/>
          <w:szCs w:val="22"/>
        </w:rPr>
        <w:t xml:space="preserve">2015).  </w:t>
      </w:r>
      <w:r w:rsidR="00A83393" w:rsidRPr="00977F05">
        <w:rPr>
          <w:color w:val="auto"/>
          <w:sz w:val="22"/>
          <w:szCs w:val="22"/>
        </w:rPr>
        <w:t xml:space="preserve">We hypothesized that </w:t>
      </w:r>
      <w:r w:rsidR="00FD2D79" w:rsidRPr="00977F05">
        <w:rPr>
          <w:i/>
          <w:color w:val="auto"/>
          <w:sz w:val="22"/>
          <w:szCs w:val="22"/>
        </w:rPr>
        <w:t>E. californica</w:t>
      </w:r>
      <w:r w:rsidR="00A83393" w:rsidRPr="00977F05">
        <w:rPr>
          <w:color w:val="auto"/>
          <w:sz w:val="22"/>
          <w:szCs w:val="22"/>
        </w:rPr>
        <w:t xml:space="preserve"> </w:t>
      </w:r>
      <w:r w:rsidR="00FD2D79" w:rsidRPr="00977F05">
        <w:rPr>
          <w:color w:val="auto"/>
          <w:sz w:val="22"/>
          <w:szCs w:val="22"/>
        </w:rPr>
        <w:t xml:space="preserve">facilitates </w:t>
      </w:r>
      <w:r w:rsidR="00FD2D79" w:rsidRPr="009333E2">
        <w:rPr>
          <w:i/>
          <w:color w:val="auto"/>
          <w:sz w:val="22"/>
          <w:szCs w:val="22"/>
        </w:rPr>
        <w:t>G. sila</w:t>
      </w:r>
      <w:r w:rsidR="00FD2D79" w:rsidRPr="00977F05">
        <w:rPr>
          <w:color w:val="auto"/>
          <w:sz w:val="22"/>
          <w:szCs w:val="22"/>
        </w:rPr>
        <w:t xml:space="preserve"> by providing thermoregulatory benefits.  </w:t>
      </w:r>
      <w:r w:rsidR="00A83393" w:rsidRPr="00977F05">
        <w:rPr>
          <w:color w:val="auto"/>
          <w:sz w:val="22"/>
          <w:szCs w:val="22"/>
        </w:rPr>
        <w:t xml:space="preserve">Our finding that </w:t>
      </w:r>
      <w:r w:rsidR="00D31809" w:rsidRPr="00977F05">
        <w:rPr>
          <w:color w:val="auto"/>
          <w:sz w:val="22"/>
          <w:szCs w:val="22"/>
        </w:rPr>
        <w:t xml:space="preserve">individual lizards </w:t>
      </w:r>
      <w:r w:rsidR="002E74E0" w:rsidRPr="00977F05">
        <w:rPr>
          <w:color w:val="auto"/>
          <w:sz w:val="22"/>
          <w:szCs w:val="22"/>
        </w:rPr>
        <w:t>w</w:t>
      </w:r>
      <w:r w:rsidR="00D31809" w:rsidRPr="00977F05">
        <w:rPr>
          <w:color w:val="auto"/>
          <w:sz w:val="22"/>
          <w:szCs w:val="22"/>
        </w:rPr>
        <w:t>ere</w:t>
      </w:r>
      <w:r w:rsidR="00FD2D79" w:rsidRPr="00977F05">
        <w:rPr>
          <w:color w:val="auto"/>
          <w:sz w:val="22"/>
          <w:szCs w:val="22"/>
        </w:rPr>
        <w:t xml:space="preserve"> associated with shrubs more than predicted by shrub area within their home ranges </w:t>
      </w:r>
      <w:r w:rsidR="00132204">
        <w:rPr>
          <w:color w:val="auto"/>
          <w:sz w:val="22"/>
          <w:szCs w:val="22"/>
        </w:rPr>
        <w:t>as well as the</w:t>
      </w:r>
      <w:r w:rsidR="00FD2D79" w:rsidRPr="00977F05">
        <w:rPr>
          <w:color w:val="auto"/>
          <w:sz w:val="22"/>
          <w:szCs w:val="22"/>
        </w:rPr>
        <w:t xml:space="preserve"> observed </w:t>
      </w:r>
      <w:r w:rsidR="00A83393" w:rsidRPr="00977F05">
        <w:rPr>
          <w:color w:val="auto"/>
          <w:sz w:val="22"/>
          <w:szCs w:val="22"/>
        </w:rPr>
        <w:t xml:space="preserve">significant shift towards shrub association in the afternoon </w:t>
      </w:r>
      <w:r w:rsidR="00D31809" w:rsidRPr="00977F05">
        <w:rPr>
          <w:color w:val="auto"/>
          <w:sz w:val="22"/>
          <w:szCs w:val="22"/>
        </w:rPr>
        <w:t xml:space="preserve">during peak </w:t>
      </w:r>
      <w:r w:rsidR="00A83393" w:rsidRPr="00977F05">
        <w:rPr>
          <w:color w:val="auto"/>
          <w:sz w:val="22"/>
          <w:szCs w:val="22"/>
        </w:rPr>
        <w:t>daytime temperatures</w:t>
      </w:r>
      <w:r w:rsidR="00132204">
        <w:rPr>
          <w:color w:val="auto"/>
          <w:sz w:val="22"/>
          <w:szCs w:val="22"/>
        </w:rPr>
        <w:t>, support our hypothesis</w:t>
      </w:r>
      <w:r w:rsidR="00A83393" w:rsidRPr="00977F05">
        <w:rPr>
          <w:color w:val="auto"/>
          <w:sz w:val="22"/>
          <w:szCs w:val="22"/>
        </w:rPr>
        <w:t xml:space="preserve">. </w:t>
      </w:r>
      <w:r w:rsidR="000D108C">
        <w:rPr>
          <w:color w:val="auto"/>
          <w:sz w:val="22"/>
          <w:szCs w:val="22"/>
        </w:rPr>
        <w:t xml:space="preserve">Our behavioral observations provided a suite of potential behaviors that lizards were likely to perform during the observation period; thus our finding that cooling predominated under shrubs compared to other behaviors further supports our hypothesis.  </w:t>
      </w:r>
      <w:r w:rsidR="00FA25F8" w:rsidRPr="00977F05">
        <w:rPr>
          <w:sz w:val="22"/>
          <w:szCs w:val="22"/>
        </w:rPr>
        <w:t xml:space="preserve">Our observation that shrub use </w:t>
      </w:r>
      <w:r w:rsidR="00D31809" w:rsidRPr="00977F05">
        <w:rPr>
          <w:sz w:val="22"/>
          <w:szCs w:val="22"/>
        </w:rPr>
        <w:t>was not correlated</w:t>
      </w:r>
      <w:r w:rsidR="00FA25F8" w:rsidRPr="00977F05">
        <w:rPr>
          <w:sz w:val="22"/>
          <w:szCs w:val="22"/>
        </w:rPr>
        <w:t xml:space="preserve"> </w:t>
      </w:r>
      <w:r w:rsidR="00D31809" w:rsidRPr="00977F05">
        <w:rPr>
          <w:sz w:val="22"/>
          <w:szCs w:val="22"/>
        </w:rPr>
        <w:t>with</w:t>
      </w:r>
      <w:r w:rsidR="00FA25F8" w:rsidRPr="00977F05">
        <w:rPr>
          <w:sz w:val="22"/>
          <w:szCs w:val="22"/>
        </w:rPr>
        <w:t xml:space="preserve"> shrub </w:t>
      </w:r>
      <w:r w:rsidR="00132204">
        <w:rPr>
          <w:sz w:val="22"/>
          <w:szCs w:val="22"/>
        </w:rPr>
        <w:t>density</w:t>
      </w:r>
      <w:r w:rsidR="00FA25F8" w:rsidRPr="00977F05">
        <w:rPr>
          <w:sz w:val="22"/>
          <w:szCs w:val="22"/>
        </w:rPr>
        <w:t xml:space="preserve"> suggests that lizards are actively choosing shrubs over open habitats rather than as a consequence of shrubs being more densely distributed in their home ranges. </w:t>
      </w:r>
      <w:r w:rsidR="00A83393" w:rsidRPr="00977F05">
        <w:rPr>
          <w:color w:val="auto"/>
          <w:sz w:val="22"/>
          <w:szCs w:val="22"/>
        </w:rPr>
        <w:t xml:space="preserve"> </w:t>
      </w:r>
      <w:r w:rsidR="00D31809" w:rsidRPr="00977F05">
        <w:rPr>
          <w:color w:val="auto"/>
          <w:sz w:val="22"/>
          <w:szCs w:val="22"/>
        </w:rPr>
        <w:t>The observed a</w:t>
      </w:r>
      <w:r w:rsidR="0072439F" w:rsidRPr="00977F05">
        <w:rPr>
          <w:color w:val="auto"/>
          <w:sz w:val="22"/>
          <w:szCs w:val="22"/>
        </w:rPr>
        <w:t>ssociation</w:t>
      </w:r>
      <w:r w:rsidRPr="00977F05">
        <w:rPr>
          <w:color w:val="auto"/>
          <w:sz w:val="22"/>
          <w:szCs w:val="22"/>
        </w:rPr>
        <w:t xml:space="preserve"> </w:t>
      </w:r>
      <w:r w:rsidR="00B92B00" w:rsidRPr="00977F05">
        <w:rPr>
          <w:color w:val="auto"/>
          <w:sz w:val="22"/>
          <w:szCs w:val="22"/>
        </w:rPr>
        <w:t xml:space="preserve">of </w:t>
      </w:r>
      <w:r w:rsidR="00B92B00" w:rsidRPr="00977F05">
        <w:rPr>
          <w:i/>
          <w:color w:val="auto"/>
          <w:sz w:val="22"/>
          <w:szCs w:val="22"/>
        </w:rPr>
        <w:t>G. sila</w:t>
      </w:r>
      <w:r w:rsidR="00B92B00" w:rsidRPr="00977F05">
        <w:rPr>
          <w:color w:val="auto"/>
          <w:sz w:val="22"/>
          <w:szCs w:val="22"/>
        </w:rPr>
        <w:t xml:space="preserve"> </w:t>
      </w:r>
      <w:r w:rsidR="0072439F" w:rsidRPr="00977F05">
        <w:rPr>
          <w:color w:val="auto"/>
          <w:sz w:val="22"/>
          <w:szCs w:val="22"/>
        </w:rPr>
        <w:t>with</w:t>
      </w:r>
      <w:r w:rsidRPr="00977F05">
        <w:rPr>
          <w:color w:val="auto"/>
          <w:sz w:val="22"/>
          <w:szCs w:val="22"/>
        </w:rPr>
        <w:t xml:space="preserve"> shrubs </w:t>
      </w:r>
      <w:r w:rsidR="00A83393" w:rsidRPr="00977F05">
        <w:rPr>
          <w:color w:val="auto"/>
          <w:sz w:val="22"/>
          <w:szCs w:val="22"/>
        </w:rPr>
        <w:t>is</w:t>
      </w:r>
      <w:r w:rsidR="00617F68" w:rsidRPr="00977F05">
        <w:rPr>
          <w:color w:val="auto"/>
          <w:sz w:val="22"/>
          <w:szCs w:val="22"/>
        </w:rPr>
        <w:t xml:space="preserve"> consistent with</w:t>
      </w:r>
      <w:r w:rsidR="00A83393" w:rsidRPr="00977F05">
        <w:rPr>
          <w:color w:val="auto"/>
          <w:sz w:val="22"/>
          <w:szCs w:val="22"/>
        </w:rPr>
        <w:t xml:space="preserve"> results of studies of</w:t>
      </w:r>
      <w:r w:rsidR="00617F68" w:rsidRPr="00977F05">
        <w:rPr>
          <w:color w:val="auto"/>
          <w:sz w:val="22"/>
          <w:szCs w:val="22"/>
        </w:rPr>
        <w:t xml:space="preserve"> thermoregulatory behavior of lizards (</w:t>
      </w:r>
      <w:r w:rsidR="00A83393" w:rsidRPr="00977F05">
        <w:rPr>
          <w:color w:val="auto"/>
          <w:sz w:val="22"/>
          <w:szCs w:val="22"/>
        </w:rPr>
        <w:t xml:space="preserve">Sears et al. 2016, </w:t>
      </w:r>
      <w:r w:rsidR="00617F68" w:rsidRPr="00977F05">
        <w:rPr>
          <w:color w:val="auto"/>
          <w:sz w:val="22"/>
          <w:szCs w:val="22"/>
        </w:rPr>
        <w:t>Vickers et al 2016</w:t>
      </w:r>
      <w:r w:rsidR="00A83393" w:rsidRPr="00977F05">
        <w:rPr>
          <w:color w:val="auto"/>
          <w:sz w:val="22"/>
          <w:szCs w:val="22"/>
        </w:rPr>
        <w:t>, Basson et al. 2017</w:t>
      </w:r>
      <w:r w:rsidR="00617F68" w:rsidRPr="00977F05">
        <w:rPr>
          <w:color w:val="auto"/>
          <w:sz w:val="22"/>
          <w:szCs w:val="22"/>
        </w:rPr>
        <w:t xml:space="preserve">) </w:t>
      </w:r>
      <w:r w:rsidR="00B92B00" w:rsidRPr="00977F05">
        <w:rPr>
          <w:color w:val="auto"/>
          <w:sz w:val="22"/>
          <w:szCs w:val="22"/>
        </w:rPr>
        <w:t xml:space="preserve">and </w:t>
      </w:r>
      <w:r w:rsidRPr="00977F05">
        <w:rPr>
          <w:color w:val="auto"/>
          <w:sz w:val="22"/>
          <w:szCs w:val="22"/>
        </w:rPr>
        <w:t xml:space="preserve">suggest that shrubs </w:t>
      </w:r>
      <w:r w:rsidR="00BA15FC">
        <w:rPr>
          <w:color w:val="auto"/>
          <w:sz w:val="22"/>
          <w:szCs w:val="22"/>
        </w:rPr>
        <w:t xml:space="preserve">may </w:t>
      </w:r>
      <w:r w:rsidRPr="00977F05">
        <w:rPr>
          <w:color w:val="auto"/>
          <w:sz w:val="22"/>
          <w:szCs w:val="22"/>
        </w:rPr>
        <w:t xml:space="preserve">facilitate </w:t>
      </w:r>
      <w:r w:rsidR="00B92B00" w:rsidRPr="00977F05">
        <w:rPr>
          <w:i/>
          <w:color w:val="auto"/>
          <w:sz w:val="22"/>
          <w:szCs w:val="22"/>
        </w:rPr>
        <w:t>G. sila</w:t>
      </w:r>
      <w:r w:rsidR="00B92B00" w:rsidRPr="00977F05">
        <w:rPr>
          <w:color w:val="auto"/>
          <w:sz w:val="22"/>
          <w:szCs w:val="22"/>
        </w:rPr>
        <w:t xml:space="preserve"> by providing </w:t>
      </w:r>
      <w:r w:rsidR="00FD2D79" w:rsidRPr="00977F05">
        <w:rPr>
          <w:color w:val="auto"/>
          <w:sz w:val="22"/>
          <w:szCs w:val="22"/>
        </w:rPr>
        <w:t>shade</w:t>
      </w:r>
      <w:r w:rsidR="00CE490E" w:rsidRPr="00977F05">
        <w:rPr>
          <w:color w:val="auto"/>
          <w:sz w:val="22"/>
          <w:szCs w:val="22"/>
        </w:rPr>
        <w:t>.</w:t>
      </w:r>
      <w:r w:rsidR="00B32E14" w:rsidRPr="00977F05">
        <w:rPr>
          <w:color w:val="auto"/>
          <w:sz w:val="22"/>
          <w:szCs w:val="22"/>
        </w:rPr>
        <w:t xml:space="preserve"> </w:t>
      </w:r>
      <w:r w:rsidR="002A76EE">
        <w:rPr>
          <w:color w:val="auto"/>
          <w:sz w:val="22"/>
          <w:szCs w:val="22"/>
        </w:rPr>
        <w:t xml:space="preserve">Although facilitation as an ecological process does not necessarily include lifetime fitness as a component (Stachowitz et al 2001, Bruno et al 2011, </w:t>
      </w:r>
      <w:r w:rsidR="00D81F0C">
        <w:rPr>
          <w:color w:val="auto"/>
          <w:sz w:val="22"/>
          <w:szCs w:val="22"/>
        </w:rPr>
        <w:t xml:space="preserve">Michalet et al. 2011, </w:t>
      </w:r>
      <w:r w:rsidR="002A76EE">
        <w:rPr>
          <w:color w:val="auto"/>
          <w:sz w:val="22"/>
          <w:szCs w:val="22"/>
        </w:rPr>
        <w:t xml:space="preserve">Michalet et al 2016,), </w:t>
      </w:r>
      <w:r w:rsidR="002939CE">
        <w:rPr>
          <w:color w:val="auto"/>
          <w:sz w:val="22"/>
          <w:szCs w:val="22"/>
        </w:rPr>
        <w:t xml:space="preserve">our inference that </w:t>
      </w:r>
      <w:r w:rsidR="002939CE" w:rsidRPr="00CE3409">
        <w:rPr>
          <w:i/>
          <w:color w:val="auto"/>
          <w:sz w:val="22"/>
          <w:szCs w:val="22"/>
        </w:rPr>
        <w:t>E. californica</w:t>
      </w:r>
      <w:r w:rsidR="002939CE">
        <w:rPr>
          <w:color w:val="auto"/>
          <w:sz w:val="22"/>
          <w:szCs w:val="22"/>
        </w:rPr>
        <w:t xml:space="preserve"> facilitates </w:t>
      </w:r>
      <w:r w:rsidR="002939CE" w:rsidRPr="00CE3409">
        <w:rPr>
          <w:i/>
          <w:color w:val="auto"/>
          <w:sz w:val="22"/>
          <w:szCs w:val="22"/>
        </w:rPr>
        <w:t>G. sila</w:t>
      </w:r>
      <w:r w:rsidR="002939CE">
        <w:rPr>
          <w:color w:val="auto"/>
          <w:sz w:val="22"/>
          <w:szCs w:val="22"/>
        </w:rPr>
        <w:t xml:space="preserve"> would take on additional relevance, particularly to the potential for community structuring and the promotion of resilience in lizard populations, if the </w:t>
      </w:r>
      <w:r w:rsidR="002A76EE">
        <w:rPr>
          <w:color w:val="auto"/>
          <w:sz w:val="22"/>
          <w:szCs w:val="22"/>
        </w:rPr>
        <w:t xml:space="preserve">effects </w:t>
      </w:r>
      <w:r w:rsidR="002939CE">
        <w:rPr>
          <w:color w:val="auto"/>
          <w:sz w:val="22"/>
          <w:szCs w:val="22"/>
        </w:rPr>
        <w:t xml:space="preserve">of </w:t>
      </w:r>
      <w:r w:rsidR="002939CE" w:rsidRPr="00CE3409">
        <w:rPr>
          <w:i/>
          <w:color w:val="auto"/>
          <w:sz w:val="22"/>
          <w:szCs w:val="22"/>
        </w:rPr>
        <w:t>E. californica</w:t>
      </w:r>
      <w:r w:rsidR="002939CE">
        <w:rPr>
          <w:color w:val="auto"/>
          <w:sz w:val="22"/>
          <w:szCs w:val="22"/>
        </w:rPr>
        <w:t xml:space="preserve"> facilitation on</w:t>
      </w:r>
      <w:r w:rsidR="002A76EE">
        <w:rPr>
          <w:color w:val="auto"/>
          <w:sz w:val="22"/>
          <w:szCs w:val="22"/>
        </w:rPr>
        <w:t xml:space="preserve"> </w:t>
      </w:r>
      <w:r w:rsidR="002939CE" w:rsidRPr="00CE3409">
        <w:rPr>
          <w:i/>
          <w:color w:val="auto"/>
          <w:sz w:val="22"/>
          <w:szCs w:val="22"/>
        </w:rPr>
        <w:t>G. sila</w:t>
      </w:r>
      <w:r w:rsidR="002939CE">
        <w:rPr>
          <w:color w:val="auto"/>
          <w:sz w:val="22"/>
          <w:szCs w:val="22"/>
        </w:rPr>
        <w:t xml:space="preserve"> individual </w:t>
      </w:r>
      <w:r w:rsidR="002A76EE">
        <w:rPr>
          <w:color w:val="auto"/>
          <w:sz w:val="22"/>
          <w:szCs w:val="22"/>
        </w:rPr>
        <w:t>fitness were quantified.  In the case of diurnal lizards, the link between thermal habitat quality and individual fitness has been firmly established by both theory and empirical testing (</w:t>
      </w:r>
      <w:r w:rsidR="009E4EBB">
        <w:rPr>
          <w:color w:val="auto"/>
          <w:sz w:val="22"/>
          <w:szCs w:val="22"/>
        </w:rPr>
        <w:t xml:space="preserve">Kirchoff et al. 2016, </w:t>
      </w:r>
      <w:r w:rsidR="00BA4E1B">
        <w:rPr>
          <w:color w:val="auto"/>
          <w:sz w:val="22"/>
          <w:szCs w:val="22"/>
        </w:rPr>
        <w:t xml:space="preserve">Ortega et al. 2016, </w:t>
      </w:r>
      <w:r w:rsidR="002A76EE">
        <w:rPr>
          <w:color w:val="auto"/>
          <w:sz w:val="22"/>
          <w:szCs w:val="22"/>
        </w:rPr>
        <w:t>Vickers et al. 2016, Pontes-da-Silva et al 2018, Sinervo et al. 2018, Camacho et al 2018)</w:t>
      </w:r>
      <w:r w:rsidR="002939CE">
        <w:rPr>
          <w:color w:val="auto"/>
          <w:sz w:val="22"/>
          <w:szCs w:val="22"/>
        </w:rPr>
        <w:t xml:space="preserve">, but we believe further study on the </w:t>
      </w:r>
      <w:r w:rsidR="002939CE" w:rsidRPr="00CE3409">
        <w:rPr>
          <w:i/>
          <w:color w:val="auto"/>
          <w:sz w:val="22"/>
          <w:szCs w:val="22"/>
        </w:rPr>
        <w:t>E. californica</w:t>
      </w:r>
      <w:r w:rsidR="002939CE">
        <w:rPr>
          <w:color w:val="auto"/>
          <w:sz w:val="22"/>
          <w:szCs w:val="22"/>
        </w:rPr>
        <w:t xml:space="preserve"> – </w:t>
      </w:r>
      <w:r w:rsidR="002939CE" w:rsidRPr="00CE3409">
        <w:rPr>
          <w:i/>
          <w:color w:val="auto"/>
          <w:sz w:val="22"/>
          <w:szCs w:val="22"/>
        </w:rPr>
        <w:t>G. sila</w:t>
      </w:r>
      <w:r w:rsidR="002939CE">
        <w:rPr>
          <w:color w:val="auto"/>
          <w:sz w:val="22"/>
          <w:szCs w:val="22"/>
        </w:rPr>
        <w:t xml:space="preserve"> relationship with respect to indiv</w:t>
      </w:r>
      <w:ins w:id="1" w:author="Westphal, Michael F" w:date="2018-10-10T13:53:00Z">
        <w:r w:rsidR="00052BF9">
          <w:rPr>
            <w:color w:val="auto"/>
            <w:sz w:val="22"/>
            <w:szCs w:val="22"/>
          </w:rPr>
          <w:t>id</w:t>
        </w:r>
      </w:ins>
      <w:r w:rsidR="002939CE">
        <w:rPr>
          <w:color w:val="auto"/>
          <w:sz w:val="22"/>
          <w:szCs w:val="22"/>
        </w:rPr>
        <w:t>ual fitness is warranted.</w:t>
      </w:r>
    </w:p>
    <w:p w14:paraId="757D1A83" w14:textId="0E30BBC2" w:rsidR="004279D6" w:rsidRPr="00977F05" w:rsidRDefault="00D31809" w:rsidP="00863A3B">
      <w:pPr>
        <w:pStyle w:val="Body"/>
        <w:spacing w:line="480" w:lineRule="auto"/>
        <w:ind w:firstLine="720"/>
        <w:rPr>
          <w:color w:val="auto"/>
          <w:sz w:val="22"/>
          <w:szCs w:val="22"/>
        </w:rPr>
      </w:pPr>
      <w:r w:rsidRPr="00977F05">
        <w:rPr>
          <w:sz w:val="22"/>
          <w:szCs w:val="22"/>
        </w:rPr>
        <w:t xml:space="preserve">Shrubs can buffer the extremes of </w:t>
      </w:r>
      <w:r w:rsidR="00A16A0A">
        <w:rPr>
          <w:sz w:val="22"/>
          <w:szCs w:val="22"/>
        </w:rPr>
        <w:t xml:space="preserve">multiple </w:t>
      </w:r>
      <w:r w:rsidRPr="00977F05">
        <w:rPr>
          <w:sz w:val="22"/>
          <w:szCs w:val="22"/>
        </w:rPr>
        <w:t xml:space="preserve">environmental conditions such as temperature, wind, and solar radiation, creating a moderate microclimate under their canopy (Kerr et al. 2004, Pugnaire 2010). At the landscape scale, the presence of shrubs and their pattern of </w:t>
      </w:r>
      <w:r w:rsidR="00A16A0A">
        <w:rPr>
          <w:sz w:val="22"/>
          <w:szCs w:val="22"/>
        </w:rPr>
        <w:t>distribution (i.e. clumped vs.</w:t>
      </w:r>
      <w:r w:rsidRPr="00977F05">
        <w:rPr>
          <w:sz w:val="22"/>
          <w:szCs w:val="22"/>
        </w:rPr>
        <w:t xml:space="preserve"> dispersed) will affect lizard thermoregulatory behavior and can be crucial to an ectotherm’s thermoregulatory efficiency (Sears et al 2016, Basson et al 2017). Sources of shade are particularly important for ectotherms, which must maintain body temperature through behavior (Huey 1974, Huey and Slatkin 1976, Díaz and Cabezas-Díaz 2004, Kerr et al. 2004). Visual concealment from predators and physical protection is also important (Fields et al. 1999, Anderson et al. 2010, Filazzola et al. 2017).  Shrubs may therefore provide important mechanisms of facilitation for </w:t>
      </w:r>
      <w:r w:rsidRPr="00977F05">
        <w:rPr>
          <w:i/>
          <w:sz w:val="22"/>
          <w:szCs w:val="22"/>
        </w:rPr>
        <w:t>G. sila</w:t>
      </w:r>
      <w:r w:rsidRPr="00977F05">
        <w:rPr>
          <w:sz w:val="22"/>
          <w:szCs w:val="22"/>
        </w:rPr>
        <w:t xml:space="preserve">.  </w:t>
      </w:r>
      <w:r w:rsidRPr="00977F05">
        <w:rPr>
          <w:color w:val="auto"/>
          <w:sz w:val="22"/>
          <w:szCs w:val="22"/>
        </w:rPr>
        <w:t>O</w:t>
      </w:r>
      <w:r w:rsidR="00A83393" w:rsidRPr="00977F05">
        <w:rPr>
          <w:color w:val="auto"/>
          <w:sz w:val="22"/>
          <w:szCs w:val="22"/>
        </w:rPr>
        <w:t>ur results</w:t>
      </w:r>
      <w:r w:rsidRPr="00977F05">
        <w:rPr>
          <w:color w:val="auto"/>
          <w:sz w:val="22"/>
          <w:szCs w:val="22"/>
        </w:rPr>
        <w:t xml:space="preserve"> </w:t>
      </w:r>
      <w:r w:rsidR="0034657B" w:rsidRPr="00977F05">
        <w:rPr>
          <w:color w:val="auto"/>
          <w:sz w:val="22"/>
          <w:szCs w:val="22"/>
        </w:rPr>
        <w:t>suggest</w:t>
      </w:r>
      <w:r w:rsidR="00A83393" w:rsidRPr="00977F05">
        <w:rPr>
          <w:color w:val="auto"/>
          <w:sz w:val="22"/>
          <w:szCs w:val="22"/>
        </w:rPr>
        <w:t xml:space="preserve"> an</w:t>
      </w:r>
      <w:r w:rsidR="0034657B" w:rsidRPr="00977F05">
        <w:rPr>
          <w:color w:val="auto"/>
          <w:sz w:val="22"/>
          <w:szCs w:val="22"/>
        </w:rPr>
        <w:t xml:space="preserve"> important mechanism</w:t>
      </w:r>
      <w:r w:rsidR="00A83393" w:rsidRPr="00977F05">
        <w:rPr>
          <w:color w:val="auto"/>
          <w:sz w:val="22"/>
          <w:szCs w:val="22"/>
        </w:rPr>
        <w:t xml:space="preserve"> (shrub restoration) for</w:t>
      </w:r>
      <w:r w:rsidR="0034657B" w:rsidRPr="00977F05">
        <w:rPr>
          <w:color w:val="auto"/>
          <w:sz w:val="22"/>
          <w:szCs w:val="22"/>
        </w:rPr>
        <w:t xml:space="preserve"> </w:t>
      </w:r>
      <w:r w:rsidR="00FD2D79" w:rsidRPr="00977F05">
        <w:rPr>
          <w:color w:val="auto"/>
          <w:sz w:val="22"/>
          <w:szCs w:val="22"/>
        </w:rPr>
        <w:t xml:space="preserve">the </w:t>
      </w:r>
      <w:r w:rsidR="0034657B" w:rsidRPr="00977F05">
        <w:rPr>
          <w:color w:val="auto"/>
          <w:sz w:val="22"/>
          <w:szCs w:val="22"/>
        </w:rPr>
        <w:t>management</w:t>
      </w:r>
      <w:r w:rsidR="00A83393" w:rsidRPr="00977F05">
        <w:rPr>
          <w:color w:val="auto"/>
          <w:sz w:val="22"/>
          <w:szCs w:val="22"/>
        </w:rPr>
        <w:t xml:space="preserve"> of </w:t>
      </w:r>
      <w:r w:rsidRPr="00977F05">
        <w:rPr>
          <w:color w:val="auto"/>
          <w:sz w:val="22"/>
          <w:szCs w:val="22"/>
        </w:rPr>
        <w:t xml:space="preserve">desert ectotherms such as </w:t>
      </w:r>
      <w:r w:rsidRPr="009333E2">
        <w:rPr>
          <w:i/>
          <w:color w:val="auto"/>
          <w:sz w:val="22"/>
          <w:szCs w:val="22"/>
        </w:rPr>
        <w:t>G. sila</w:t>
      </w:r>
      <w:r w:rsidRPr="00977F05">
        <w:rPr>
          <w:color w:val="auto"/>
          <w:sz w:val="22"/>
          <w:szCs w:val="22"/>
        </w:rPr>
        <w:t>, and provide support for radiotelemetry as a viable method for studying ecological facilitation.</w:t>
      </w:r>
    </w:p>
    <w:p w14:paraId="6833D6A9" w14:textId="1819290F" w:rsidR="000C03B7" w:rsidRDefault="007C2D57" w:rsidP="00CE3409">
      <w:pPr>
        <w:pStyle w:val="Body"/>
        <w:spacing w:line="480" w:lineRule="auto"/>
        <w:ind w:firstLine="720"/>
        <w:rPr>
          <w:color w:val="auto"/>
          <w:sz w:val="22"/>
          <w:szCs w:val="22"/>
        </w:rPr>
      </w:pPr>
      <w:r w:rsidRPr="00977F05">
        <w:rPr>
          <w:color w:val="auto"/>
          <w:sz w:val="22"/>
          <w:szCs w:val="22"/>
        </w:rPr>
        <w:t xml:space="preserve">Shrub use by </w:t>
      </w:r>
      <w:r w:rsidRPr="009333E2">
        <w:rPr>
          <w:i/>
          <w:color w:val="auto"/>
          <w:sz w:val="22"/>
          <w:szCs w:val="22"/>
        </w:rPr>
        <w:t>G. sila</w:t>
      </w:r>
      <w:r w:rsidRPr="00977F05">
        <w:rPr>
          <w:color w:val="auto"/>
          <w:sz w:val="22"/>
          <w:szCs w:val="22"/>
        </w:rPr>
        <w:t xml:space="preserve"> was addressed in one previous paper that also used radiotelemetry.  Germano </w:t>
      </w:r>
      <w:r w:rsidR="00A16A0A">
        <w:rPr>
          <w:color w:val="auto"/>
          <w:sz w:val="22"/>
          <w:szCs w:val="22"/>
        </w:rPr>
        <w:t>&amp;</w:t>
      </w:r>
      <w:r w:rsidRPr="00977F05">
        <w:rPr>
          <w:color w:val="auto"/>
          <w:sz w:val="22"/>
          <w:szCs w:val="22"/>
        </w:rPr>
        <w:t xml:space="preserve"> Rathbun (2016) employed </w:t>
      </w:r>
      <w:r w:rsidRPr="009333E2">
        <w:rPr>
          <w:i/>
          <w:color w:val="auto"/>
          <w:sz w:val="22"/>
          <w:szCs w:val="22"/>
        </w:rPr>
        <w:t>post hoc</w:t>
      </w:r>
      <w:r w:rsidRPr="00977F05">
        <w:rPr>
          <w:color w:val="auto"/>
          <w:sz w:val="22"/>
          <w:szCs w:val="22"/>
        </w:rPr>
        <w:t xml:space="preserve"> tests to answer the question of whether shrubs are important components of </w:t>
      </w:r>
      <w:r w:rsidRPr="009333E2">
        <w:rPr>
          <w:i/>
          <w:color w:val="auto"/>
          <w:sz w:val="22"/>
          <w:szCs w:val="22"/>
        </w:rPr>
        <w:t>G. sila</w:t>
      </w:r>
      <w:r w:rsidRPr="00977F05">
        <w:rPr>
          <w:color w:val="auto"/>
          <w:sz w:val="22"/>
          <w:szCs w:val="22"/>
        </w:rPr>
        <w:t xml:space="preserve"> habitat.  One test depended on a</w:t>
      </w:r>
      <w:r w:rsidR="002E74E0" w:rsidRPr="00977F05">
        <w:rPr>
          <w:color w:val="auto"/>
          <w:sz w:val="22"/>
          <w:szCs w:val="22"/>
        </w:rPr>
        <w:t>n</w:t>
      </w:r>
      <w:r w:rsidRPr="00977F05">
        <w:rPr>
          <w:color w:val="auto"/>
          <w:sz w:val="22"/>
          <w:szCs w:val="22"/>
        </w:rPr>
        <w:t xml:space="preserve"> assumption based on Schoepf et al 2015 that home ranges </w:t>
      </w:r>
      <w:r w:rsidR="002E74E0" w:rsidRPr="00977F05">
        <w:rPr>
          <w:color w:val="auto"/>
          <w:sz w:val="22"/>
          <w:szCs w:val="22"/>
        </w:rPr>
        <w:t xml:space="preserve">were resource-based (ie shrub-limited) and </w:t>
      </w:r>
      <w:r w:rsidRPr="00977F05">
        <w:rPr>
          <w:color w:val="auto"/>
          <w:sz w:val="22"/>
          <w:szCs w:val="22"/>
        </w:rPr>
        <w:t xml:space="preserve">would </w:t>
      </w:r>
      <w:r w:rsidR="002E74E0" w:rsidRPr="00977F05">
        <w:rPr>
          <w:color w:val="auto"/>
          <w:sz w:val="22"/>
          <w:szCs w:val="22"/>
        </w:rPr>
        <w:t xml:space="preserve">thus </w:t>
      </w:r>
      <w:r w:rsidRPr="00977F05">
        <w:rPr>
          <w:color w:val="auto"/>
          <w:sz w:val="22"/>
          <w:szCs w:val="22"/>
        </w:rPr>
        <w:t>be smaller in the pr</w:t>
      </w:r>
      <w:r w:rsidR="002E74E0" w:rsidRPr="00977F05">
        <w:rPr>
          <w:color w:val="auto"/>
          <w:sz w:val="22"/>
          <w:szCs w:val="22"/>
        </w:rPr>
        <w:t xml:space="preserve">esence of high quality habitat ( = shrubs), while another test  sought to bound the amount of shrub habitat present in </w:t>
      </w:r>
      <w:r w:rsidR="00FF459E" w:rsidRPr="00977F05">
        <w:rPr>
          <w:color w:val="auto"/>
          <w:sz w:val="22"/>
          <w:szCs w:val="22"/>
        </w:rPr>
        <w:t xml:space="preserve">lizard </w:t>
      </w:r>
      <w:r w:rsidR="002E74E0" w:rsidRPr="00977F05">
        <w:rPr>
          <w:color w:val="auto"/>
          <w:sz w:val="22"/>
          <w:szCs w:val="22"/>
        </w:rPr>
        <w:t xml:space="preserve">home ranges away from a null expectation.  The authors found no effect of shrubs on home range size but did find more shrubs present within lizard home ranges than predicted.  Our </w:t>
      </w:r>
      <w:r w:rsidR="00FF459E" w:rsidRPr="009333E2">
        <w:rPr>
          <w:i/>
          <w:color w:val="auto"/>
          <w:sz w:val="22"/>
          <w:szCs w:val="22"/>
        </w:rPr>
        <w:t>a priori</w:t>
      </w:r>
      <w:r w:rsidR="00FF459E" w:rsidRPr="00977F05">
        <w:rPr>
          <w:color w:val="auto"/>
          <w:sz w:val="22"/>
          <w:szCs w:val="22"/>
        </w:rPr>
        <w:t xml:space="preserve"> </w:t>
      </w:r>
      <w:r w:rsidR="00D31809" w:rsidRPr="00977F05">
        <w:rPr>
          <w:color w:val="auto"/>
          <w:sz w:val="22"/>
          <w:szCs w:val="22"/>
        </w:rPr>
        <w:t>approach (ie taking</w:t>
      </w:r>
      <w:r w:rsidR="002E74E0" w:rsidRPr="00977F05">
        <w:rPr>
          <w:color w:val="auto"/>
          <w:sz w:val="22"/>
          <w:szCs w:val="22"/>
        </w:rPr>
        <w:t xml:space="preserve"> direct observations of </w:t>
      </w:r>
      <w:r w:rsidR="00870AFD" w:rsidRPr="00977F05">
        <w:rPr>
          <w:color w:val="auto"/>
          <w:sz w:val="22"/>
          <w:szCs w:val="22"/>
        </w:rPr>
        <w:t>association with shrubs</w:t>
      </w:r>
      <w:r w:rsidR="00D31809" w:rsidRPr="00977F05">
        <w:rPr>
          <w:color w:val="auto"/>
          <w:sz w:val="22"/>
          <w:szCs w:val="22"/>
        </w:rPr>
        <w:t>)</w:t>
      </w:r>
      <w:r w:rsidR="002E74E0" w:rsidRPr="00977F05">
        <w:rPr>
          <w:color w:val="auto"/>
          <w:sz w:val="22"/>
          <w:szCs w:val="22"/>
        </w:rPr>
        <w:t xml:space="preserve"> </w:t>
      </w:r>
      <w:r w:rsidR="00870AFD" w:rsidRPr="00977F05">
        <w:rPr>
          <w:color w:val="auto"/>
          <w:sz w:val="22"/>
          <w:szCs w:val="22"/>
        </w:rPr>
        <w:t>provided evidence</w:t>
      </w:r>
      <w:r w:rsidR="002E74E0" w:rsidRPr="00977F05">
        <w:rPr>
          <w:color w:val="auto"/>
          <w:sz w:val="22"/>
          <w:szCs w:val="22"/>
        </w:rPr>
        <w:t xml:space="preserve"> that lizards actively seek out shrubs rather than randomly encountering them during their daily activity.  The lack of a correlation between individual shrub use and shrub density suggests that a threshold presence of shrubs </w:t>
      </w:r>
      <w:r w:rsidR="00A16A0A">
        <w:rPr>
          <w:color w:val="auto"/>
          <w:sz w:val="22"/>
          <w:szCs w:val="22"/>
        </w:rPr>
        <w:t>may be</w:t>
      </w:r>
      <w:r w:rsidR="002E74E0" w:rsidRPr="00977F05">
        <w:rPr>
          <w:color w:val="auto"/>
          <w:sz w:val="22"/>
          <w:szCs w:val="22"/>
        </w:rPr>
        <w:t xml:space="preserve"> sufficient to provide thermoregulatory </w:t>
      </w:r>
      <w:r w:rsidR="00FF459E" w:rsidRPr="00977F05">
        <w:rPr>
          <w:color w:val="auto"/>
          <w:sz w:val="22"/>
          <w:szCs w:val="22"/>
        </w:rPr>
        <w:t xml:space="preserve">opportunity, therefore a strong correlation between absolute number of shrubs within a home range and home range size </w:t>
      </w:r>
      <w:r w:rsidR="00A16A0A">
        <w:rPr>
          <w:color w:val="auto"/>
          <w:sz w:val="22"/>
          <w:szCs w:val="22"/>
        </w:rPr>
        <w:t>would not be predicted</w:t>
      </w:r>
      <w:r w:rsidR="00FF459E" w:rsidRPr="00977F05">
        <w:rPr>
          <w:color w:val="auto"/>
          <w:sz w:val="22"/>
          <w:szCs w:val="22"/>
        </w:rPr>
        <w:t>.  This conclusion is further supported by the Germano and Rathbun</w:t>
      </w:r>
      <w:r w:rsidR="006E4FBC" w:rsidRPr="00977F05">
        <w:rPr>
          <w:color w:val="auto"/>
          <w:sz w:val="22"/>
          <w:szCs w:val="22"/>
        </w:rPr>
        <w:t>’s</w:t>
      </w:r>
      <w:r w:rsidR="00FF459E" w:rsidRPr="00977F05">
        <w:rPr>
          <w:color w:val="auto"/>
          <w:sz w:val="22"/>
          <w:szCs w:val="22"/>
        </w:rPr>
        <w:t xml:space="preserve"> (</w:t>
      </w:r>
      <w:r w:rsidR="00443D20" w:rsidRPr="00977F05">
        <w:rPr>
          <w:color w:val="auto"/>
          <w:sz w:val="22"/>
          <w:szCs w:val="22"/>
        </w:rPr>
        <w:t>2</w:t>
      </w:r>
      <w:r w:rsidR="00443D20">
        <w:rPr>
          <w:color w:val="auto"/>
          <w:sz w:val="22"/>
          <w:szCs w:val="22"/>
        </w:rPr>
        <w:t>01</w:t>
      </w:r>
      <w:r w:rsidR="00443D20" w:rsidRPr="00977F05">
        <w:rPr>
          <w:color w:val="auto"/>
          <w:sz w:val="22"/>
          <w:szCs w:val="22"/>
        </w:rPr>
        <w:t>6</w:t>
      </w:r>
      <w:r w:rsidR="00FF459E" w:rsidRPr="00977F05">
        <w:rPr>
          <w:color w:val="auto"/>
          <w:sz w:val="22"/>
          <w:szCs w:val="22"/>
        </w:rPr>
        <w:t>) result that home ranges tend</w:t>
      </w:r>
      <w:r w:rsidR="006E4FBC" w:rsidRPr="00977F05">
        <w:rPr>
          <w:color w:val="auto"/>
          <w:sz w:val="22"/>
          <w:szCs w:val="22"/>
        </w:rPr>
        <w:t>ed</w:t>
      </w:r>
      <w:r w:rsidR="00FF459E" w:rsidRPr="00977F05">
        <w:rPr>
          <w:color w:val="auto"/>
          <w:sz w:val="22"/>
          <w:szCs w:val="22"/>
        </w:rPr>
        <w:t xml:space="preserve"> to include more shrub habitat than predicted by the study-site wide prediction, i</w:t>
      </w:r>
      <w:r w:rsidR="006E4FBC" w:rsidRPr="00977F05">
        <w:rPr>
          <w:color w:val="auto"/>
          <w:sz w:val="22"/>
          <w:szCs w:val="22"/>
        </w:rPr>
        <w:t>.</w:t>
      </w:r>
      <w:r w:rsidR="00FF459E" w:rsidRPr="00977F05">
        <w:rPr>
          <w:color w:val="auto"/>
          <w:sz w:val="22"/>
          <w:szCs w:val="22"/>
        </w:rPr>
        <w:t>e</w:t>
      </w:r>
      <w:r w:rsidR="006E4FBC" w:rsidRPr="00977F05">
        <w:rPr>
          <w:color w:val="auto"/>
          <w:sz w:val="22"/>
          <w:szCs w:val="22"/>
        </w:rPr>
        <w:t>.</w:t>
      </w:r>
      <w:r w:rsidR="00CA1890" w:rsidRPr="00977F05">
        <w:rPr>
          <w:color w:val="auto"/>
          <w:sz w:val="22"/>
          <w:szCs w:val="22"/>
        </w:rPr>
        <w:t xml:space="preserve"> it</w:t>
      </w:r>
      <w:r w:rsidR="006E4FBC" w:rsidRPr="00977F05">
        <w:rPr>
          <w:color w:val="auto"/>
          <w:sz w:val="22"/>
          <w:szCs w:val="22"/>
        </w:rPr>
        <w:t xml:space="preserve"> is likely</w:t>
      </w:r>
      <w:r w:rsidR="00FF459E" w:rsidRPr="00977F05">
        <w:rPr>
          <w:color w:val="auto"/>
          <w:sz w:val="22"/>
          <w:szCs w:val="22"/>
        </w:rPr>
        <w:t xml:space="preserve"> </w:t>
      </w:r>
      <w:r w:rsidR="00CA1890" w:rsidRPr="00977F05">
        <w:rPr>
          <w:color w:val="auto"/>
          <w:sz w:val="22"/>
          <w:szCs w:val="22"/>
        </w:rPr>
        <w:t>beneficial</w:t>
      </w:r>
      <w:r w:rsidR="00FF459E" w:rsidRPr="00977F05">
        <w:rPr>
          <w:color w:val="auto"/>
          <w:sz w:val="22"/>
          <w:szCs w:val="22"/>
        </w:rPr>
        <w:t xml:space="preserve"> that SOME shrubs be available within the daily activity theater of individual lizards.  Our results therefore confirm and are consistent with the results from Germano &amp; Rathbun (2016).</w:t>
      </w:r>
      <w:r w:rsidR="001B0EBF" w:rsidRPr="00977F05">
        <w:rPr>
          <w:color w:val="auto"/>
          <w:sz w:val="22"/>
          <w:szCs w:val="22"/>
        </w:rPr>
        <w:t xml:space="preserve"> </w:t>
      </w:r>
      <w:r w:rsidR="006E4FBC" w:rsidRPr="00977F05">
        <w:rPr>
          <w:color w:val="auto"/>
          <w:sz w:val="22"/>
          <w:szCs w:val="22"/>
        </w:rPr>
        <w:t xml:space="preserve"> </w:t>
      </w:r>
    </w:p>
    <w:p w14:paraId="4DF1060F" w14:textId="77777777" w:rsidR="000C03B7" w:rsidRDefault="001B0EBF" w:rsidP="00CE3409">
      <w:pPr>
        <w:pStyle w:val="Body"/>
        <w:spacing w:line="480" w:lineRule="auto"/>
        <w:ind w:firstLine="720"/>
        <w:rPr>
          <w:sz w:val="22"/>
          <w:szCs w:val="22"/>
        </w:rPr>
      </w:pPr>
      <w:r w:rsidRPr="00977F05">
        <w:rPr>
          <w:color w:val="auto"/>
          <w:sz w:val="22"/>
          <w:szCs w:val="22"/>
        </w:rPr>
        <w:t xml:space="preserve">Germano and Rathbun (2016) also provide a caveat against overestimating the importance of shrubs to </w:t>
      </w:r>
      <w:r w:rsidRPr="009333E2">
        <w:rPr>
          <w:i/>
          <w:color w:val="auto"/>
          <w:sz w:val="22"/>
          <w:szCs w:val="22"/>
        </w:rPr>
        <w:t>G. sila</w:t>
      </w:r>
      <w:r w:rsidRPr="00977F05">
        <w:rPr>
          <w:color w:val="auto"/>
          <w:sz w:val="22"/>
          <w:szCs w:val="22"/>
        </w:rPr>
        <w:t xml:space="preserve"> by </w:t>
      </w:r>
      <w:r w:rsidR="00064ABF" w:rsidRPr="00977F05">
        <w:rPr>
          <w:color w:val="auto"/>
          <w:sz w:val="22"/>
          <w:szCs w:val="22"/>
        </w:rPr>
        <w:t>noting that</w:t>
      </w:r>
      <w:r w:rsidRPr="00977F05">
        <w:rPr>
          <w:color w:val="auto"/>
          <w:sz w:val="22"/>
          <w:szCs w:val="22"/>
        </w:rPr>
        <w:t xml:space="preserve"> </w:t>
      </w:r>
      <w:r w:rsidRPr="009333E2">
        <w:rPr>
          <w:i/>
          <w:color w:val="auto"/>
          <w:sz w:val="22"/>
          <w:szCs w:val="22"/>
        </w:rPr>
        <w:t>G. sila</w:t>
      </w:r>
      <w:r w:rsidRPr="00977F05">
        <w:rPr>
          <w:color w:val="auto"/>
          <w:sz w:val="22"/>
          <w:szCs w:val="22"/>
        </w:rPr>
        <w:t xml:space="preserve"> </w:t>
      </w:r>
      <w:r w:rsidR="00064ABF" w:rsidRPr="00977F05">
        <w:rPr>
          <w:color w:val="auto"/>
          <w:sz w:val="22"/>
          <w:szCs w:val="22"/>
        </w:rPr>
        <w:t xml:space="preserve">occurs </w:t>
      </w:r>
      <w:r w:rsidRPr="00977F05">
        <w:rPr>
          <w:color w:val="auto"/>
          <w:sz w:val="22"/>
          <w:szCs w:val="22"/>
        </w:rPr>
        <w:t xml:space="preserve">in places </w:t>
      </w:r>
      <w:r w:rsidR="00064ABF" w:rsidRPr="00977F05">
        <w:rPr>
          <w:color w:val="auto"/>
          <w:sz w:val="22"/>
          <w:szCs w:val="22"/>
        </w:rPr>
        <w:t>that lack</w:t>
      </w:r>
      <w:r w:rsidRPr="00977F05">
        <w:rPr>
          <w:color w:val="auto"/>
          <w:sz w:val="22"/>
          <w:szCs w:val="22"/>
        </w:rPr>
        <w:t xml:space="preserve"> shrubs.  </w:t>
      </w:r>
      <w:r w:rsidR="00EB5C15" w:rsidRPr="00977F05">
        <w:rPr>
          <w:sz w:val="22"/>
          <w:szCs w:val="22"/>
        </w:rPr>
        <w:t xml:space="preserve">Given the variation that we observed in lizard </w:t>
      </w:r>
      <w:r w:rsidR="00D31809" w:rsidRPr="00977F05">
        <w:rPr>
          <w:sz w:val="22"/>
          <w:szCs w:val="22"/>
        </w:rPr>
        <w:t>shrub association</w:t>
      </w:r>
      <w:r w:rsidR="00EB5C15" w:rsidRPr="00977F05">
        <w:rPr>
          <w:sz w:val="22"/>
          <w:szCs w:val="22"/>
        </w:rPr>
        <w:t xml:space="preserve"> within one population, is not surprising that entire populations can persist in relatively shrubless areas.  </w:t>
      </w:r>
      <w:r w:rsidR="000C03B7">
        <w:rPr>
          <w:sz w:val="22"/>
          <w:szCs w:val="22"/>
        </w:rPr>
        <w:t xml:space="preserve">It should be pointed out that the possibility that lizards in shrubless areas may be using alternative strategies to effectively thermoregulate (Germano and Rathbun 2016 suggest rodent burrows may substitute for shrubs), the fact they may do so does not negate our findings that shrubs provide thermoregulatory benefits to lizards.  </w:t>
      </w:r>
    </w:p>
    <w:p w14:paraId="3DCDD589" w14:textId="5F3FF3CA" w:rsidR="002939CE" w:rsidRPr="00860680" w:rsidRDefault="00EB5C15" w:rsidP="00CE3409">
      <w:pPr>
        <w:pStyle w:val="Body"/>
        <w:spacing w:line="480" w:lineRule="auto"/>
        <w:ind w:firstLine="720"/>
        <w:rPr>
          <w:sz w:val="22"/>
          <w:szCs w:val="22"/>
        </w:rPr>
      </w:pPr>
      <w:r w:rsidRPr="00977F05">
        <w:rPr>
          <w:sz w:val="22"/>
          <w:szCs w:val="22"/>
        </w:rPr>
        <w:t xml:space="preserve">Although heritability of thermoregulatory response in lizards </w:t>
      </w:r>
      <w:r w:rsidR="00BE4569">
        <w:rPr>
          <w:sz w:val="22"/>
          <w:szCs w:val="22"/>
        </w:rPr>
        <w:t>has been found to be low in species where it has been estimated (Paranjpe et al 2013, Logan et al. 2018)</w:t>
      </w:r>
      <w:r w:rsidRPr="00977F05">
        <w:rPr>
          <w:sz w:val="22"/>
          <w:szCs w:val="22"/>
        </w:rPr>
        <w:t xml:space="preserve">, heritable variation in propensity to use shrubs </w:t>
      </w:r>
      <w:r w:rsidR="00BE4569">
        <w:rPr>
          <w:sz w:val="22"/>
          <w:szCs w:val="22"/>
        </w:rPr>
        <w:t>could allow</w:t>
      </w:r>
      <w:r w:rsidR="00BE4569" w:rsidRPr="00977F05">
        <w:rPr>
          <w:sz w:val="22"/>
          <w:szCs w:val="22"/>
        </w:rPr>
        <w:t xml:space="preserve"> </w:t>
      </w:r>
      <w:r w:rsidRPr="00977F05">
        <w:rPr>
          <w:sz w:val="22"/>
          <w:szCs w:val="22"/>
        </w:rPr>
        <w:t xml:space="preserve">a population to adapt </w:t>
      </w:r>
      <w:r w:rsidR="00BE4569">
        <w:rPr>
          <w:sz w:val="22"/>
          <w:szCs w:val="22"/>
        </w:rPr>
        <w:t>to the loss of shrubs at the landscape scale (presuming that shrubs were primordially present).</w:t>
      </w:r>
      <w:r w:rsidRPr="00977F05">
        <w:rPr>
          <w:sz w:val="22"/>
          <w:szCs w:val="22"/>
        </w:rPr>
        <w:t xml:space="preserve">  (Logan, Cox &amp; Calsbeek 2014).  </w:t>
      </w:r>
      <w:r w:rsidR="00BE4569">
        <w:rPr>
          <w:sz w:val="22"/>
          <w:szCs w:val="22"/>
        </w:rPr>
        <w:t>However</w:t>
      </w:r>
      <w:r w:rsidRPr="00977F05">
        <w:rPr>
          <w:sz w:val="22"/>
          <w:szCs w:val="22"/>
        </w:rPr>
        <w:t xml:space="preserve">, where population-scale variation exists in </w:t>
      </w:r>
      <w:r w:rsidR="00A16A0A">
        <w:rPr>
          <w:sz w:val="22"/>
          <w:szCs w:val="22"/>
        </w:rPr>
        <w:t>the</w:t>
      </w:r>
      <w:r w:rsidRPr="00977F05">
        <w:rPr>
          <w:sz w:val="22"/>
          <w:szCs w:val="22"/>
        </w:rPr>
        <w:t xml:space="preserve"> predisposition to use shrubs</w:t>
      </w:r>
      <w:r w:rsidR="00D31809" w:rsidRPr="00977F05">
        <w:rPr>
          <w:sz w:val="22"/>
          <w:szCs w:val="22"/>
        </w:rPr>
        <w:t>, such as we found in this study</w:t>
      </w:r>
      <w:r w:rsidRPr="00977F05">
        <w:rPr>
          <w:sz w:val="22"/>
          <w:szCs w:val="22"/>
        </w:rPr>
        <w:t xml:space="preserve">, it would be reasonable to propose that shrubs be made available </w:t>
      </w:r>
      <w:r w:rsidR="00B667D3">
        <w:rPr>
          <w:sz w:val="22"/>
          <w:szCs w:val="22"/>
        </w:rPr>
        <w:t>to</w:t>
      </w:r>
      <w:r w:rsidRPr="00977F05">
        <w:rPr>
          <w:sz w:val="22"/>
          <w:szCs w:val="22"/>
        </w:rPr>
        <w:t xml:space="preserve"> those lizards that </w:t>
      </w:r>
      <w:r w:rsidR="00B667D3">
        <w:rPr>
          <w:sz w:val="22"/>
          <w:szCs w:val="22"/>
        </w:rPr>
        <w:t>are</w:t>
      </w:r>
      <w:r w:rsidRPr="00977F05">
        <w:rPr>
          <w:sz w:val="22"/>
          <w:szCs w:val="22"/>
        </w:rPr>
        <w:t xml:space="preserve"> predisposed to </w:t>
      </w:r>
      <w:del w:id="2" w:author="Westphal, Michael F" w:date="2018-10-10T13:53:00Z">
        <w:r w:rsidRPr="00977F05" w:rsidDel="00052BF9">
          <w:rPr>
            <w:sz w:val="22"/>
            <w:szCs w:val="22"/>
          </w:rPr>
          <w:delText>associat</w:delText>
        </w:r>
        <w:r w:rsidR="00A16A0A" w:rsidDel="00052BF9">
          <w:rPr>
            <w:sz w:val="22"/>
            <w:szCs w:val="22"/>
          </w:rPr>
          <w:delText>ed</w:delText>
        </w:r>
        <w:r w:rsidRPr="00977F05" w:rsidDel="00052BF9">
          <w:rPr>
            <w:sz w:val="22"/>
            <w:szCs w:val="22"/>
          </w:rPr>
          <w:delText xml:space="preserve"> </w:delText>
        </w:r>
      </w:del>
      <w:ins w:id="3" w:author="Westphal, Michael F" w:date="2018-10-10T13:53:00Z">
        <w:r w:rsidR="00052BF9" w:rsidRPr="00977F05">
          <w:rPr>
            <w:sz w:val="22"/>
            <w:szCs w:val="22"/>
          </w:rPr>
          <w:t>associat</w:t>
        </w:r>
        <w:r w:rsidR="00052BF9">
          <w:rPr>
            <w:sz w:val="22"/>
            <w:szCs w:val="22"/>
          </w:rPr>
          <w:t>e</w:t>
        </w:r>
        <w:r w:rsidR="00052BF9">
          <w:rPr>
            <w:sz w:val="22"/>
            <w:szCs w:val="22"/>
          </w:rPr>
          <w:t xml:space="preserve"> </w:t>
        </w:r>
        <w:r w:rsidR="00052BF9" w:rsidRPr="00977F05">
          <w:rPr>
            <w:sz w:val="22"/>
            <w:szCs w:val="22"/>
          </w:rPr>
          <w:t xml:space="preserve"> </w:t>
        </w:r>
      </w:ins>
      <w:r w:rsidRPr="00977F05">
        <w:rPr>
          <w:sz w:val="22"/>
          <w:szCs w:val="22"/>
        </w:rPr>
        <w:t xml:space="preserve">with shrubs.  The net effect </w:t>
      </w:r>
      <w:r w:rsidR="00B667D3">
        <w:rPr>
          <w:sz w:val="22"/>
          <w:szCs w:val="22"/>
        </w:rPr>
        <w:t>would be</w:t>
      </w:r>
      <w:r w:rsidRPr="00977F05">
        <w:rPr>
          <w:sz w:val="22"/>
          <w:szCs w:val="22"/>
        </w:rPr>
        <w:t xml:space="preserve"> to optimize the habitat available for that population.  Such optimization may be crucial to impart population resilience to climate change (Sinervo et al 2010, Sears et al 2016).  Additionally, </w:t>
      </w:r>
      <w:r w:rsidR="00C22258" w:rsidRPr="00977F05">
        <w:rPr>
          <w:sz w:val="22"/>
          <w:szCs w:val="22"/>
        </w:rPr>
        <w:t xml:space="preserve">structured and/or </w:t>
      </w:r>
      <w:r w:rsidRPr="00977F05">
        <w:rPr>
          <w:sz w:val="22"/>
          <w:szCs w:val="22"/>
        </w:rPr>
        <w:t xml:space="preserve">heterogeneous habitats are becoming increasingly recognized as </w:t>
      </w:r>
      <w:r w:rsidRPr="00860680">
        <w:rPr>
          <w:sz w:val="22"/>
          <w:szCs w:val="22"/>
        </w:rPr>
        <w:t>important to achieve individual-scale thermoregulatory optimization for lizards (</w:t>
      </w:r>
      <w:r w:rsidR="00C22258" w:rsidRPr="00CE3409">
        <w:rPr>
          <w:color w:val="333333"/>
          <w:sz w:val="22"/>
          <w:szCs w:val="22"/>
          <w:u w:color="333333"/>
        </w:rPr>
        <w:t xml:space="preserve">Clusella-Trullas &amp; Chown 2014, </w:t>
      </w:r>
      <w:r w:rsidR="00BE4569">
        <w:rPr>
          <w:color w:val="333333"/>
          <w:sz w:val="22"/>
          <w:szCs w:val="22"/>
          <w:u w:color="333333"/>
        </w:rPr>
        <w:t xml:space="preserve">Goller et al 2014, </w:t>
      </w:r>
      <w:r w:rsidRPr="00860680">
        <w:rPr>
          <w:sz w:val="22"/>
          <w:szCs w:val="22"/>
        </w:rPr>
        <w:t>Basson et al 2016, Sear</w:t>
      </w:r>
      <w:r w:rsidR="00D31809" w:rsidRPr="00860680">
        <w:rPr>
          <w:sz w:val="22"/>
          <w:szCs w:val="22"/>
        </w:rPr>
        <w:t>s</w:t>
      </w:r>
      <w:r w:rsidRPr="00860680">
        <w:rPr>
          <w:sz w:val="22"/>
          <w:szCs w:val="22"/>
        </w:rPr>
        <w:t xml:space="preserve"> et al 2016)</w:t>
      </w:r>
      <w:r w:rsidR="00BE4569">
        <w:rPr>
          <w:sz w:val="22"/>
          <w:szCs w:val="22"/>
        </w:rPr>
        <w:t>.</w:t>
      </w:r>
    </w:p>
    <w:p w14:paraId="7463FA11" w14:textId="45E3A502" w:rsidR="00696EE7" w:rsidRPr="00860680" w:rsidRDefault="00696EE7" w:rsidP="000C03B7">
      <w:pPr>
        <w:pStyle w:val="Body"/>
        <w:spacing w:line="480" w:lineRule="auto"/>
        <w:rPr>
          <w:b/>
          <w:sz w:val="22"/>
          <w:szCs w:val="22"/>
        </w:rPr>
      </w:pPr>
      <w:r w:rsidRPr="00860680">
        <w:rPr>
          <w:b/>
          <w:sz w:val="22"/>
          <w:szCs w:val="22"/>
        </w:rPr>
        <w:t>Conclusions</w:t>
      </w:r>
    </w:p>
    <w:p w14:paraId="7B7ADA5C" w14:textId="6A6D9202" w:rsidR="00FF72E8" w:rsidRDefault="00B667D3">
      <w:pPr>
        <w:pStyle w:val="Body"/>
        <w:spacing w:line="480" w:lineRule="auto"/>
        <w:ind w:firstLine="720"/>
        <w:rPr>
          <w:sz w:val="22"/>
          <w:szCs w:val="22"/>
        </w:rPr>
      </w:pPr>
      <w:r w:rsidRPr="00D81F0C">
        <w:rPr>
          <w:color w:val="auto"/>
          <w:sz w:val="22"/>
          <w:szCs w:val="22"/>
        </w:rPr>
        <w:t>Our</w:t>
      </w:r>
      <w:r>
        <w:rPr>
          <w:color w:val="auto"/>
          <w:sz w:val="22"/>
          <w:szCs w:val="22"/>
        </w:rPr>
        <w:t xml:space="preserve"> results document the benefits of shrubs to vertebrate ectotherms in desert communities, including endangered species such as </w:t>
      </w:r>
      <w:r w:rsidRPr="009333E2">
        <w:rPr>
          <w:i/>
          <w:color w:val="auto"/>
          <w:sz w:val="22"/>
          <w:szCs w:val="22"/>
        </w:rPr>
        <w:t>G. sila</w:t>
      </w:r>
      <w:r>
        <w:rPr>
          <w:color w:val="auto"/>
          <w:sz w:val="22"/>
          <w:szCs w:val="22"/>
        </w:rPr>
        <w:t>, thus providing guidance for land managers evaluating habitat preservation and restoration designs.   We also advance methodology by demonstrating the utility of combining ecological facilitation theory with radiotelemetry.  It should be noted</w:t>
      </w:r>
      <w:r w:rsidR="00870AFD" w:rsidRPr="00977F05">
        <w:rPr>
          <w:color w:val="auto"/>
          <w:sz w:val="22"/>
          <w:szCs w:val="22"/>
        </w:rPr>
        <w:t xml:space="preserve"> that our</w:t>
      </w:r>
      <w:r w:rsidR="00EB5C15" w:rsidRPr="00977F05">
        <w:rPr>
          <w:color w:val="auto"/>
          <w:sz w:val="22"/>
          <w:szCs w:val="22"/>
        </w:rPr>
        <w:t xml:space="preserve"> study </w:t>
      </w:r>
      <w:r w:rsidR="00870AFD" w:rsidRPr="00977F05">
        <w:rPr>
          <w:color w:val="auto"/>
          <w:sz w:val="22"/>
          <w:szCs w:val="22"/>
        </w:rPr>
        <w:t>was not intended to</w:t>
      </w:r>
      <w:r w:rsidR="00EB5C15" w:rsidRPr="00977F05">
        <w:rPr>
          <w:color w:val="auto"/>
          <w:sz w:val="22"/>
          <w:szCs w:val="22"/>
        </w:rPr>
        <w:t xml:space="preserve"> test the hypothesis that </w:t>
      </w:r>
      <w:r w:rsidR="00EB5C15" w:rsidRPr="00977F05">
        <w:rPr>
          <w:i/>
          <w:color w:val="auto"/>
          <w:sz w:val="22"/>
          <w:szCs w:val="22"/>
        </w:rPr>
        <w:t>G. sila</w:t>
      </w:r>
      <w:r w:rsidR="00EB5C15" w:rsidRPr="00977F05">
        <w:rPr>
          <w:color w:val="auto"/>
          <w:sz w:val="22"/>
          <w:szCs w:val="22"/>
        </w:rPr>
        <w:t xml:space="preserve"> require shrubs per se.  Rather, we </w:t>
      </w:r>
      <w:r w:rsidR="00870AFD" w:rsidRPr="00977F05">
        <w:rPr>
          <w:color w:val="auto"/>
          <w:sz w:val="22"/>
          <w:szCs w:val="22"/>
        </w:rPr>
        <w:t>designed our study to ask</w:t>
      </w:r>
      <w:r w:rsidR="00EB5C15" w:rsidRPr="00977F05">
        <w:rPr>
          <w:color w:val="auto"/>
          <w:sz w:val="22"/>
          <w:szCs w:val="22"/>
        </w:rPr>
        <w:t xml:space="preserve"> whether shrubs provide benefits to </w:t>
      </w:r>
      <w:r w:rsidR="00EB5C15" w:rsidRPr="00977F05">
        <w:rPr>
          <w:i/>
          <w:color w:val="auto"/>
          <w:sz w:val="22"/>
          <w:szCs w:val="22"/>
        </w:rPr>
        <w:t xml:space="preserve">G. sila, </w:t>
      </w:r>
      <w:r w:rsidR="00EB5C15" w:rsidRPr="00977F05">
        <w:rPr>
          <w:color w:val="auto"/>
          <w:sz w:val="22"/>
          <w:szCs w:val="22"/>
        </w:rPr>
        <w:t xml:space="preserve">and found evidence to support </w:t>
      </w:r>
      <w:r>
        <w:rPr>
          <w:color w:val="auto"/>
          <w:sz w:val="22"/>
          <w:szCs w:val="22"/>
        </w:rPr>
        <w:t>our</w:t>
      </w:r>
      <w:r w:rsidR="00EB5C15" w:rsidRPr="00977F05">
        <w:rPr>
          <w:color w:val="auto"/>
          <w:sz w:val="22"/>
          <w:szCs w:val="22"/>
        </w:rPr>
        <w:t xml:space="preserve"> hypothesis.  </w:t>
      </w:r>
      <w:r w:rsidR="00870AFD" w:rsidRPr="00977F05">
        <w:rPr>
          <w:color w:val="auto"/>
          <w:sz w:val="22"/>
          <w:szCs w:val="22"/>
        </w:rPr>
        <w:t>In our view this</w:t>
      </w:r>
      <w:r w:rsidR="00EB5C15" w:rsidRPr="00977F05">
        <w:rPr>
          <w:color w:val="auto"/>
          <w:sz w:val="22"/>
          <w:szCs w:val="22"/>
        </w:rPr>
        <w:t xml:space="preserve"> subtle divergence in focus and outcome demonstrates the power of taking an ecological facilitation approach to community interactions.</w:t>
      </w:r>
      <w:r w:rsidR="00EB5C15" w:rsidRPr="00977F05">
        <w:rPr>
          <w:sz w:val="22"/>
          <w:szCs w:val="22"/>
        </w:rPr>
        <w:t xml:space="preserve">  </w:t>
      </w:r>
    </w:p>
    <w:p w14:paraId="088751D6" w14:textId="77777777" w:rsidR="002939CE" w:rsidRDefault="002939CE">
      <w:pPr>
        <w:pStyle w:val="Body"/>
        <w:spacing w:line="480" w:lineRule="auto"/>
        <w:ind w:firstLine="720"/>
        <w:rPr>
          <w:sz w:val="22"/>
          <w:szCs w:val="22"/>
        </w:rPr>
      </w:pPr>
    </w:p>
    <w:p w14:paraId="00A8848B" w14:textId="77777777" w:rsidR="00FF72E8" w:rsidRPr="009333E2" w:rsidRDefault="00FF72E8" w:rsidP="009333E2">
      <w:pPr>
        <w:pStyle w:val="Body"/>
        <w:spacing w:line="480" w:lineRule="auto"/>
        <w:rPr>
          <w:b/>
          <w:sz w:val="22"/>
          <w:szCs w:val="22"/>
        </w:rPr>
      </w:pPr>
      <w:r w:rsidRPr="009333E2">
        <w:rPr>
          <w:b/>
          <w:sz w:val="22"/>
          <w:szCs w:val="22"/>
        </w:rPr>
        <w:t>Author’s Contributions</w:t>
      </w:r>
    </w:p>
    <w:p w14:paraId="54C9E3D0" w14:textId="28A8312E" w:rsidR="009333E2" w:rsidRDefault="00696EE7" w:rsidP="009333E2">
      <w:pPr>
        <w:pStyle w:val="Body"/>
        <w:spacing w:line="480" w:lineRule="auto"/>
        <w:rPr>
          <w:lang w:val="en"/>
        </w:rPr>
      </w:pPr>
      <w:r>
        <w:rPr>
          <w:sz w:val="22"/>
          <w:szCs w:val="22"/>
        </w:rPr>
        <w:t>MFW</w:t>
      </w:r>
      <w:r w:rsidR="009333E2">
        <w:rPr>
          <w:sz w:val="22"/>
          <w:szCs w:val="22"/>
        </w:rPr>
        <w:t>, CL and CB acquired funding for the project; MW,</w:t>
      </w:r>
      <w:r>
        <w:rPr>
          <w:sz w:val="22"/>
          <w:szCs w:val="22"/>
        </w:rPr>
        <w:t xml:space="preserve"> CJL, SB and TN</w:t>
      </w:r>
      <w:r w:rsidR="00FF72E8">
        <w:rPr>
          <w:sz w:val="22"/>
          <w:szCs w:val="22"/>
        </w:rPr>
        <w:t xml:space="preserve"> </w:t>
      </w:r>
      <w:r>
        <w:rPr>
          <w:sz w:val="22"/>
          <w:szCs w:val="22"/>
        </w:rPr>
        <w:t>conceived the study</w:t>
      </w:r>
      <w:r w:rsidR="009333E2">
        <w:rPr>
          <w:sz w:val="22"/>
          <w:szCs w:val="22"/>
        </w:rPr>
        <w:t>;</w:t>
      </w:r>
      <w:r w:rsidR="00FF72E8">
        <w:rPr>
          <w:sz w:val="22"/>
          <w:szCs w:val="22"/>
        </w:rPr>
        <w:t xml:space="preserve"> </w:t>
      </w:r>
      <w:r>
        <w:rPr>
          <w:sz w:val="22"/>
          <w:szCs w:val="22"/>
        </w:rPr>
        <w:t>TN and MW collected the data</w:t>
      </w:r>
      <w:r w:rsidR="009333E2">
        <w:rPr>
          <w:sz w:val="22"/>
          <w:szCs w:val="22"/>
        </w:rPr>
        <w:t>;</w:t>
      </w:r>
      <w:r w:rsidR="00FF72E8">
        <w:rPr>
          <w:sz w:val="22"/>
          <w:szCs w:val="22"/>
        </w:rPr>
        <w:t xml:space="preserve"> </w:t>
      </w:r>
      <w:r w:rsidR="009333E2">
        <w:rPr>
          <w:sz w:val="22"/>
          <w:szCs w:val="22"/>
        </w:rPr>
        <w:t xml:space="preserve">CL, TN and MW analysed the data; MW and TN led the writing of the manuscript. </w:t>
      </w:r>
      <w:r w:rsidR="00FF72E8">
        <w:rPr>
          <w:sz w:val="22"/>
          <w:szCs w:val="22"/>
        </w:rPr>
        <w:t xml:space="preserve">Noble participated in design, fieldwork and writing.  </w:t>
      </w:r>
      <w:r w:rsidR="009333E2">
        <w:rPr>
          <w:lang w:val="en"/>
        </w:rPr>
        <w:t>All authors contributed critically to the drafts and gave final approval for publication.</w:t>
      </w:r>
    </w:p>
    <w:p w14:paraId="577372E6" w14:textId="57FC6C06" w:rsidR="009333E2" w:rsidRPr="009333E2" w:rsidRDefault="009333E2" w:rsidP="009333E2">
      <w:pPr>
        <w:pStyle w:val="Body"/>
        <w:spacing w:line="480" w:lineRule="auto"/>
        <w:rPr>
          <w:b/>
          <w:lang w:val="en"/>
        </w:rPr>
      </w:pPr>
      <w:r w:rsidRPr="009333E2">
        <w:rPr>
          <w:b/>
          <w:lang w:val="en"/>
        </w:rPr>
        <w:t>Data Accessibility</w:t>
      </w:r>
    </w:p>
    <w:p w14:paraId="48D2FEA8" w14:textId="1F97EE8D" w:rsidR="0059032A" w:rsidRDefault="009333E2" w:rsidP="0059032A">
      <w:pPr>
        <w:pStyle w:val="Body"/>
        <w:spacing w:line="480" w:lineRule="auto"/>
        <w:rPr>
          <w:sz w:val="22"/>
          <w:szCs w:val="22"/>
        </w:rPr>
      </w:pPr>
      <w:r>
        <w:rPr>
          <w:lang w:val="en"/>
        </w:rPr>
        <w:t>Data are available at</w:t>
      </w:r>
      <w:r w:rsidR="00FF72E8">
        <w:rPr>
          <w:sz w:val="22"/>
          <w:szCs w:val="22"/>
        </w:rPr>
        <w:t xml:space="preserve"> </w:t>
      </w:r>
      <w:hyperlink r:id="rId9" w:history="1">
        <w:r w:rsidR="0059032A" w:rsidRPr="00553D33">
          <w:rPr>
            <w:rStyle w:val="Hyperlink"/>
            <w:sz w:val="22"/>
            <w:szCs w:val="22"/>
          </w:rPr>
          <w:t>https://cjlortie.github.io/Carrizo.telemetry</w:t>
        </w:r>
      </w:hyperlink>
      <w:r w:rsidR="0059032A">
        <w:rPr>
          <w:sz w:val="22"/>
          <w:szCs w:val="22"/>
        </w:rPr>
        <w:t xml:space="preserve"> and at:</w:t>
      </w:r>
    </w:p>
    <w:p w14:paraId="6F9796D9" w14:textId="77777777" w:rsidR="0059032A" w:rsidRPr="00F45A99" w:rsidRDefault="0059032A" w:rsidP="00CE3409">
      <w:pPr>
        <w:spacing w:line="480" w:lineRule="auto"/>
        <w:rPr>
          <w:u w:val="single"/>
        </w:rPr>
      </w:pPr>
      <w:r w:rsidRPr="00F45A99">
        <w:rPr>
          <w:u w:val="single"/>
        </w:rPr>
        <w:t>Code:</w:t>
      </w:r>
    </w:p>
    <w:p w14:paraId="258306A2" w14:textId="77777777" w:rsidR="0059032A" w:rsidRPr="00FF0293" w:rsidRDefault="0059032A" w:rsidP="00CE3409">
      <w:pPr>
        <w:spacing w:line="480" w:lineRule="auto"/>
      </w:pPr>
      <w:r>
        <w:t>Lortie, C. J., T. Noble, S. Butterfield and M. Westphal. R-code and analyses testing</w:t>
      </w:r>
      <w:r w:rsidRPr="00FF0293">
        <w:t xml:space="preserve"> desert shrub facilitation via radiotelemetric monitoring of a diurnal lizard</w:t>
      </w:r>
      <w:r>
        <w:t xml:space="preserve">. Zenodo, </w:t>
      </w:r>
      <w:r w:rsidRPr="00F4705D">
        <w:t>DOI: 10.5281/zenodo.1287938</w:t>
      </w:r>
      <w:r>
        <w:t xml:space="preserve">. </w:t>
      </w:r>
      <w:r w:rsidRPr="00B2713A">
        <w:t>https://zenodo.org/record/1287938#.WyAaFC2ZNhE</w:t>
      </w:r>
    </w:p>
    <w:p w14:paraId="2EA23BCF" w14:textId="77777777" w:rsidR="0059032A" w:rsidRPr="00F45A99" w:rsidRDefault="0059032A" w:rsidP="00CE3409">
      <w:pPr>
        <w:spacing w:line="480" w:lineRule="auto"/>
        <w:rPr>
          <w:u w:val="single"/>
        </w:rPr>
      </w:pPr>
    </w:p>
    <w:p w14:paraId="20DD4E91" w14:textId="77777777" w:rsidR="0059032A" w:rsidRPr="00F45A99" w:rsidRDefault="0059032A" w:rsidP="00CE3409">
      <w:pPr>
        <w:spacing w:line="480" w:lineRule="auto"/>
        <w:rPr>
          <w:u w:val="single"/>
        </w:rPr>
      </w:pPr>
      <w:r w:rsidRPr="00F45A99">
        <w:rPr>
          <w:u w:val="single"/>
        </w:rPr>
        <w:t>Data:</w:t>
      </w:r>
    </w:p>
    <w:p w14:paraId="63970FB4" w14:textId="651BC666" w:rsidR="0059032A" w:rsidRPr="00704898" w:rsidRDefault="0059032A" w:rsidP="0059032A">
      <w:pPr>
        <w:pStyle w:val="Body"/>
        <w:spacing w:line="480" w:lineRule="auto"/>
        <w:rPr>
          <w:rPrChange w:id="4" w:author="Westphal, Michael F" w:date="2018-10-08T13:01:00Z">
            <w:rPr>
              <w:sz w:val="22"/>
              <w:szCs w:val="22"/>
            </w:rPr>
          </w:rPrChange>
        </w:rPr>
      </w:pPr>
      <w:r>
        <w:t xml:space="preserve">Taylor Noble, Christopher Lortie, Scott Butterfield, and Michael Westphal. </w:t>
      </w:r>
      <w:r w:rsidRPr="00CA6B86">
        <w:t xml:space="preserve">2018. Radiotelemetric monitoring of a diurnal lizard in Carrizo National Monument. Knowledge </w:t>
      </w:r>
      <w:r w:rsidRPr="00704898">
        <w:t>Network for Biocomplexity. doi:10.5063/F1736P23.</w:t>
      </w:r>
    </w:p>
    <w:p w14:paraId="7D227095" w14:textId="77777777" w:rsidR="00FF72E8" w:rsidRPr="00704898" w:rsidRDefault="00FF72E8" w:rsidP="002939CE">
      <w:pPr>
        <w:pStyle w:val="Body"/>
        <w:spacing w:line="480" w:lineRule="auto"/>
        <w:rPr>
          <w:rPrChange w:id="5" w:author="Westphal, Michael F" w:date="2018-10-08T13:01:00Z">
            <w:rPr>
              <w:sz w:val="22"/>
              <w:szCs w:val="22"/>
            </w:rPr>
          </w:rPrChange>
        </w:rPr>
      </w:pPr>
    </w:p>
    <w:p w14:paraId="3A2D3601" w14:textId="77777777" w:rsidR="00FF72E8" w:rsidRPr="00704898" w:rsidRDefault="00FF72E8" w:rsidP="00860680">
      <w:pPr>
        <w:pStyle w:val="Body"/>
        <w:spacing w:line="480" w:lineRule="auto"/>
        <w:rPr>
          <w:b/>
          <w:rPrChange w:id="6" w:author="Westphal, Michael F" w:date="2018-10-08T13:01:00Z">
            <w:rPr>
              <w:b/>
              <w:sz w:val="22"/>
              <w:szCs w:val="22"/>
            </w:rPr>
          </w:rPrChange>
        </w:rPr>
      </w:pPr>
      <w:r w:rsidRPr="00704898">
        <w:rPr>
          <w:b/>
          <w:rPrChange w:id="7" w:author="Westphal, Michael F" w:date="2018-10-08T13:01:00Z">
            <w:rPr>
              <w:b/>
              <w:sz w:val="22"/>
              <w:szCs w:val="22"/>
            </w:rPr>
          </w:rPrChange>
        </w:rPr>
        <w:t>Acknowledgements</w:t>
      </w:r>
    </w:p>
    <w:p w14:paraId="21918237" w14:textId="238B19DF" w:rsidR="00575F43" w:rsidRPr="00704898" w:rsidRDefault="00FF72E8" w:rsidP="009333E2">
      <w:pPr>
        <w:pStyle w:val="Body"/>
        <w:spacing w:line="480" w:lineRule="auto"/>
        <w:rPr>
          <w:rPrChange w:id="8" w:author="Westphal, Michael F" w:date="2018-10-08T13:01:00Z">
            <w:rPr>
              <w:sz w:val="22"/>
              <w:szCs w:val="22"/>
            </w:rPr>
          </w:rPrChange>
        </w:rPr>
      </w:pPr>
      <w:r w:rsidRPr="00704898">
        <w:rPr>
          <w:rPrChange w:id="9" w:author="Westphal, Michael F" w:date="2018-10-08T13:01:00Z">
            <w:rPr>
              <w:sz w:val="22"/>
              <w:szCs w:val="22"/>
            </w:rPr>
          </w:rPrChange>
        </w:rPr>
        <w:t>R. Seymour, J. Hurl, L. Saslaw, R. Cooper, K. Sharum, E. Gruber all provided assistance.  D. Germano allowed us to collar lizards under his permit, for which we thank him.</w:t>
      </w:r>
    </w:p>
    <w:p w14:paraId="6166D702" w14:textId="77777777" w:rsidR="00870AFD" w:rsidRPr="00704898" w:rsidRDefault="00870AFD" w:rsidP="00B2612A">
      <w:pPr>
        <w:pStyle w:val="BodyA"/>
        <w:spacing w:after="160" w:line="259" w:lineRule="auto"/>
        <w:rPr>
          <w:b/>
          <w:bCs/>
          <w:lang w:val="fr-FR"/>
          <w:rPrChange w:id="10" w:author="Westphal, Michael F" w:date="2018-10-08T13:01:00Z">
            <w:rPr>
              <w:b/>
              <w:bCs/>
              <w:sz w:val="22"/>
              <w:szCs w:val="22"/>
              <w:lang w:val="fr-FR"/>
            </w:rPr>
          </w:rPrChange>
        </w:rPr>
      </w:pPr>
    </w:p>
    <w:p w14:paraId="17AFF231" w14:textId="0455E80C" w:rsidR="00B2612A" w:rsidRPr="00704898" w:rsidRDefault="00870AFD" w:rsidP="009333E2">
      <w:pPr>
        <w:pStyle w:val="BodyA"/>
        <w:spacing w:after="160" w:line="259" w:lineRule="auto"/>
        <w:rPr>
          <w:b/>
          <w:bCs/>
          <w:lang w:val="fr-FR"/>
          <w:rPrChange w:id="11" w:author="Westphal, Michael F" w:date="2018-10-08T13:01:00Z">
            <w:rPr>
              <w:b/>
              <w:bCs/>
              <w:sz w:val="22"/>
              <w:szCs w:val="22"/>
              <w:lang w:val="fr-FR"/>
            </w:rPr>
          </w:rPrChange>
        </w:rPr>
      </w:pPr>
      <w:r w:rsidRPr="00704898">
        <w:rPr>
          <w:b/>
          <w:bCs/>
          <w:lang w:val="fr-FR"/>
          <w:rPrChange w:id="12" w:author="Westphal, Michael F" w:date="2018-10-08T13:01:00Z">
            <w:rPr>
              <w:b/>
              <w:bCs/>
              <w:sz w:val="22"/>
              <w:szCs w:val="22"/>
              <w:lang w:val="fr-FR"/>
            </w:rPr>
          </w:rPrChange>
        </w:rPr>
        <w:t>References</w:t>
      </w:r>
    </w:p>
    <w:p w14:paraId="53EB03F6" w14:textId="77777777" w:rsidR="00B2612A" w:rsidRPr="00704898" w:rsidRDefault="00B2612A" w:rsidP="00B2612A">
      <w:pPr>
        <w:pStyle w:val="Body"/>
        <w:spacing w:line="480" w:lineRule="auto"/>
        <w:ind w:left="720" w:hanging="720"/>
      </w:pPr>
    </w:p>
    <w:p w14:paraId="01469F32" w14:textId="0AD2129B" w:rsidR="00B2612A" w:rsidRPr="00704898" w:rsidRDefault="00B2612A" w:rsidP="009333E2">
      <w:pPr>
        <w:pStyle w:val="BodyA"/>
        <w:spacing w:line="480" w:lineRule="auto"/>
        <w:ind w:left="720" w:hanging="720"/>
        <w:rPr>
          <w:rFonts w:cs="Times New Roman"/>
          <w:rPrChange w:id="13" w:author="Westphal, Michael F" w:date="2018-10-08T13:02:00Z">
            <w:rPr/>
          </w:rPrChange>
        </w:rPr>
      </w:pPr>
      <w:r w:rsidRPr="00704898">
        <w:rPr>
          <w:rFonts w:cs="Times New Roman"/>
        </w:rPr>
        <w:t>Adolph, S. C. (1990) ‘Influence of behavioral thermoregulation on microhabitat use by two Sceloporus lizards’, Ecology, pp.</w:t>
      </w:r>
      <w:r w:rsidR="00B552EF" w:rsidRPr="00704898">
        <w:rPr>
          <w:rFonts w:cs="Times New Roman"/>
          <w:rPrChange w:id="14" w:author="Westphal, Michael F" w:date="2018-10-08T13:02:00Z">
            <w:rPr/>
          </w:rPrChange>
        </w:rPr>
        <w:t xml:space="preserve"> 315–327. doi: 10.2307/1940271.</w:t>
      </w:r>
    </w:p>
    <w:p w14:paraId="0D55E5CF" w14:textId="77777777" w:rsidR="00B2612A" w:rsidRPr="00704898" w:rsidRDefault="00B2612A" w:rsidP="00B2612A">
      <w:pPr>
        <w:pStyle w:val="BodyA"/>
        <w:spacing w:line="480" w:lineRule="auto"/>
        <w:ind w:left="720" w:hanging="720"/>
        <w:rPr>
          <w:rFonts w:cs="Times New Roman"/>
          <w:lang w:val="de-DE"/>
          <w:rPrChange w:id="15" w:author="Westphal, Michael F" w:date="2018-10-08T13:02:00Z">
            <w:rPr>
              <w:lang w:val="de-DE"/>
            </w:rPr>
          </w:rPrChange>
        </w:rPr>
      </w:pPr>
      <w:r w:rsidRPr="00704898">
        <w:rPr>
          <w:rFonts w:cs="Times New Roman"/>
          <w:lang w:val="de-DE"/>
          <w:rPrChange w:id="16" w:author="Westphal, Michael F" w:date="2018-10-08T13:02:00Z">
            <w:rPr>
              <w:lang w:val="de-DE"/>
            </w:rPr>
          </w:rPrChange>
        </w:rPr>
        <w:t>Bachelet, D. et al. (2016) ‘Climate change effects on southern California deserts’, Journal of Arid Environments, 127, pp. 17–29. doi: 10.1016/j.jaridenv.2015.10.003.</w:t>
      </w:r>
    </w:p>
    <w:p w14:paraId="335DE2DC" w14:textId="77777777" w:rsidR="00B2612A" w:rsidRPr="00704898" w:rsidRDefault="00B2612A" w:rsidP="00B2612A">
      <w:pPr>
        <w:pStyle w:val="BodyA"/>
        <w:spacing w:line="480" w:lineRule="auto"/>
        <w:ind w:left="720" w:hanging="720"/>
        <w:rPr>
          <w:rFonts w:cs="Times New Roman"/>
          <w:rPrChange w:id="17" w:author="Westphal, Michael F" w:date="2018-10-08T13:02:00Z">
            <w:rPr/>
          </w:rPrChange>
        </w:rPr>
      </w:pPr>
      <w:r w:rsidRPr="00704898">
        <w:rPr>
          <w:rFonts w:cs="Times New Roman"/>
          <w:rPrChange w:id="18" w:author="Westphal, Michael F" w:date="2018-10-08T13:02:00Z">
            <w:rPr/>
          </w:rPrChange>
        </w:rPr>
        <w:t>Basson, C. H. et al. (2017) ‘Lizards paid a greater opportunity cost to thermoregulate in a less heterogeneous environment’, Functional Ecology, 31(4), pp. 856–865. doi: 10.1111/1365-2435.12795.</w:t>
      </w:r>
    </w:p>
    <w:p w14:paraId="33D4DACA" w14:textId="77777777" w:rsidR="00B2612A" w:rsidRPr="00704898" w:rsidRDefault="00B2612A" w:rsidP="00B2612A">
      <w:pPr>
        <w:pStyle w:val="BodyA"/>
        <w:spacing w:line="480" w:lineRule="auto"/>
        <w:ind w:left="720" w:hanging="720"/>
        <w:rPr>
          <w:rFonts w:cs="Times New Roman"/>
          <w:rPrChange w:id="19" w:author="Westphal, Michael F" w:date="2018-10-08T13:02:00Z">
            <w:rPr/>
          </w:rPrChange>
        </w:rPr>
      </w:pPr>
      <w:r w:rsidRPr="00704898">
        <w:rPr>
          <w:rFonts w:cs="Times New Roman"/>
          <w:rPrChange w:id="20" w:author="Westphal, Michael F" w:date="2018-10-08T13:02:00Z">
            <w:rPr/>
          </w:rPrChange>
        </w:rPr>
        <w:t>Bean, W. T. et al. (2014) ‘Species distribution models of an endangered rodent offer conflicting measures of habitat quality at multiple scales’, Journal of Applied Ecology, 51(4), pp. 1116–1125. doi: 10.1111/1365-2664.12281.</w:t>
      </w:r>
    </w:p>
    <w:p w14:paraId="07DA56CF" w14:textId="55523331" w:rsidR="00B2612A" w:rsidRPr="00704898" w:rsidRDefault="00B2612A" w:rsidP="00B2612A">
      <w:pPr>
        <w:pStyle w:val="BodyA"/>
        <w:spacing w:line="480" w:lineRule="auto"/>
        <w:ind w:left="720" w:hanging="720"/>
        <w:rPr>
          <w:rFonts w:cs="Times New Roman"/>
          <w:rPrChange w:id="21" w:author="Westphal, Michael F" w:date="2018-10-08T13:02:00Z">
            <w:rPr/>
          </w:rPrChange>
        </w:rPr>
      </w:pPr>
      <w:r w:rsidRPr="00704898">
        <w:rPr>
          <w:rFonts w:cs="Times New Roman"/>
          <w:rPrChange w:id="22" w:author="Westphal, Michael F" w:date="2018-10-08T13:02:00Z">
            <w:rPr/>
          </w:rPrChange>
        </w:rPr>
        <w:t xml:space="preserve">Bolker, B. M. et al. (2009) ‘Generalized linear mixed models: a practical </w:t>
      </w:r>
      <w:r w:rsidR="00786B32" w:rsidRPr="00704898">
        <w:rPr>
          <w:rFonts w:cs="Times New Roman"/>
          <w:rPrChange w:id="23" w:author="Westphal, Michael F" w:date="2018-10-08T13:02:00Z">
            <w:rPr/>
          </w:rPrChange>
        </w:rPr>
        <w:t>guide for ecology and evolution</w:t>
      </w:r>
      <w:r w:rsidRPr="00704898">
        <w:rPr>
          <w:rFonts w:cs="Times New Roman"/>
          <w:rPrChange w:id="24" w:author="Westphal, Michael F" w:date="2018-10-08T13:02:00Z">
            <w:rPr/>
          </w:rPrChange>
        </w:rPr>
        <w:t>’, Trends in ecology &amp; evolution, 24(3), pp. 127–35. doi: 10.1016/j.tree.2008.10.008.</w:t>
      </w:r>
    </w:p>
    <w:p w14:paraId="5E40EFBE" w14:textId="77777777" w:rsidR="00B2612A" w:rsidRPr="00704898" w:rsidRDefault="00B2612A" w:rsidP="00B2612A">
      <w:pPr>
        <w:pStyle w:val="BodyA"/>
        <w:spacing w:line="480" w:lineRule="auto"/>
        <w:ind w:left="720" w:hanging="720"/>
        <w:rPr>
          <w:rFonts w:cs="Times New Roman"/>
          <w:rPrChange w:id="25" w:author="Westphal, Michael F" w:date="2018-10-08T13:02:00Z">
            <w:rPr/>
          </w:rPrChange>
        </w:rPr>
      </w:pPr>
      <w:r w:rsidRPr="00704898">
        <w:rPr>
          <w:rFonts w:cs="Times New Roman"/>
          <w:rPrChange w:id="26" w:author="Westphal, Michael F" w:date="2018-10-08T13:02:00Z">
            <w:rPr/>
          </w:rPrChange>
        </w:rPr>
        <w:t>Bruno, J. F., Stachowicz, J. J. and Bertness, M. D. (2003) ‘Inclusion of facilitation into ecological theory’, Trends in Ecology and Evolution, pp. 119–125. doi: 10.1016/S0169-5347(02)00045-9.</w:t>
      </w:r>
    </w:p>
    <w:p w14:paraId="7C3A387B" w14:textId="20E99822" w:rsidR="00B2612A" w:rsidRPr="00704898" w:rsidRDefault="00B2612A" w:rsidP="00B2612A">
      <w:pPr>
        <w:pStyle w:val="BodyA"/>
        <w:spacing w:line="480" w:lineRule="auto"/>
        <w:ind w:left="720" w:hanging="720"/>
        <w:rPr>
          <w:rFonts w:cs="Times New Roman"/>
          <w:rPrChange w:id="27" w:author="Westphal, Michael F" w:date="2018-10-08T13:02:00Z">
            <w:rPr/>
          </w:rPrChange>
        </w:rPr>
      </w:pPr>
      <w:r w:rsidRPr="00704898">
        <w:rPr>
          <w:rFonts w:cs="Times New Roman"/>
          <w:rPrChange w:id="28" w:author="Westphal, Michael F" w:date="2018-10-08T13:02:00Z">
            <w:rPr/>
          </w:rPrChange>
        </w:rPr>
        <w:t>Bulleri, F. et al. (2016) ‘Facilitation and the niche: Implications for coexistence, range shifts and ecosystem functioning’, Functional Ecology, 30(1), pp. 70–78. doi: 10.1111/1365-2435.12528.</w:t>
      </w:r>
    </w:p>
    <w:p w14:paraId="4D00FAB6" w14:textId="6C38D3D6" w:rsidR="007D7B43" w:rsidRPr="00704898" w:rsidRDefault="007D7B43" w:rsidP="00D81F0C">
      <w:pPr>
        <w:pStyle w:val="BodyA"/>
        <w:spacing w:line="480" w:lineRule="auto"/>
        <w:ind w:left="720" w:hanging="720"/>
        <w:rPr>
          <w:rFonts w:cs="Times New Roman"/>
          <w:color w:val="auto"/>
          <w:rPrChange w:id="29" w:author="Westphal, Michael F" w:date="2018-10-08T13:06:00Z">
            <w:rPr>
              <w:rFonts w:cs="Times New Roman"/>
              <w:sz w:val="22"/>
              <w:szCs w:val="22"/>
            </w:rPr>
          </w:rPrChange>
        </w:rPr>
      </w:pPr>
      <w:bookmarkStart w:id="30" w:name="pone.0074348-Calenge1"/>
      <w:bookmarkEnd w:id="30"/>
      <w:r w:rsidRPr="00704898">
        <w:rPr>
          <w:rFonts w:cs="Times New Roman"/>
          <w:color w:val="auto"/>
          <w:rPrChange w:id="31" w:author="Westphal, Michael F" w:date="2018-10-08T13:06:00Z">
            <w:rPr>
              <w:rFonts w:cs="Times New Roman"/>
              <w:sz w:val="22"/>
              <w:szCs w:val="22"/>
            </w:rPr>
          </w:rPrChange>
        </w:rPr>
        <w:t>Calenge, C. (2006) ‘The package adehabitat for the R software: a tool for the analysis of space and habitat use by animals’</w:t>
      </w:r>
      <w:ins w:id="32" w:author="Westphal, Michael F" w:date="2018-10-08T13:07:00Z">
        <w:r w:rsidR="00704898">
          <w:rPr>
            <w:rFonts w:cs="Times New Roman"/>
            <w:color w:val="auto"/>
          </w:rPr>
          <w:t>,</w:t>
        </w:r>
      </w:ins>
      <w:r w:rsidRPr="00704898">
        <w:rPr>
          <w:rFonts w:cs="Times New Roman"/>
          <w:color w:val="auto"/>
          <w:rPrChange w:id="33" w:author="Westphal, Michael F" w:date="2018-10-08T13:06:00Z">
            <w:rPr>
              <w:rFonts w:cs="Times New Roman"/>
              <w:sz w:val="22"/>
              <w:szCs w:val="22"/>
            </w:rPr>
          </w:rPrChange>
        </w:rPr>
        <w:t xml:space="preserve"> Ecological modelling, 197, 516–519 </w:t>
      </w:r>
    </w:p>
    <w:p w14:paraId="22C0AFC0" w14:textId="3CB5BD34" w:rsidR="00D81F0C" w:rsidRPr="00704898" w:rsidRDefault="00D81F0C" w:rsidP="00CE3409">
      <w:pPr>
        <w:pStyle w:val="BodyA"/>
        <w:spacing w:line="480" w:lineRule="auto"/>
        <w:ind w:left="720" w:hanging="720"/>
        <w:rPr>
          <w:rFonts w:cs="Times New Roman"/>
          <w:color w:val="auto"/>
          <w:rPrChange w:id="34" w:author="Westphal, Michael F" w:date="2018-10-08T13:06:00Z">
            <w:rPr>
              <w:rFonts w:cs="Times New Roman"/>
              <w:color w:val="333333"/>
              <w:sz w:val="22"/>
              <w:szCs w:val="22"/>
              <w:u w:color="333333"/>
            </w:rPr>
          </w:rPrChange>
        </w:rPr>
      </w:pPr>
      <w:r w:rsidRPr="00704898">
        <w:rPr>
          <w:rFonts w:cs="Times New Roman"/>
          <w:color w:val="auto"/>
          <w:lang w:val="en"/>
          <w:rPrChange w:id="35" w:author="Westphal, Michael F" w:date="2018-10-08T13:06:00Z">
            <w:rPr>
              <w:rFonts w:cs="Times New Roman"/>
              <w:color w:val="666666"/>
              <w:sz w:val="22"/>
              <w:szCs w:val="22"/>
              <w:lang w:val="en"/>
            </w:rPr>
          </w:rPrChange>
        </w:rPr>
        <w:t xml:space="preserve">Camacho, A., Rusch, T., Ray, G., Telemeco, R. S., Rodrigues, M. T. &amp; </w:t>
      </w:r>
      <w:r w:rsidR="00052BF9" w:rsidRPr="00704898">
        <w:rPr>
          <w:rStyle w:val="Hyperlink"/>
          <w:rFonts w:cs="Times New Roman"/>
          <w:color w:val="auto"/>
          <w:u w:val="none"/>
          <w:lang w:val="en"/>
          <w:rPrChange w:id="36" w:author="Westphal, Michael F" w:date="2018-10-08T13:06:00Z">
            <w:rPr>
              <w:rStyle w:val="Hyperlink"/>
              <w:rFonts w:cs="Times New Roman"/>
              <w:sz w:val="22"/>
              <w:szCs w:val="22"/>
              <w:lang w:val="en"/>
            </w:rPr>
          </w:rPrChange>
        </w:rPr>
        <w:fldChar w:fldCharType="begin"/>
      </w:r>
      <w:r w:rsidR="00052BF9" w:rsidRPr="00704898">
        <w:rPr>
          <w:rStyle w:val="Hyperlink"/>
          <w:rFonts w:cs="Times New Roman"/>
          <w:color w:val="auto"/>
          <w:u w:val="none"/>
          <w:lang w:val="en"/>
          <w:rPrChange w:id="37" w:author="Westphal, Michael F" w:date="2018-10-08T13:06:00Z">
            <w:rPr>
              <w:rStyle w:val="Hyperlink"/>
              <w:rFonts w:cs="Times New Roman"/>
              <w:sz w:val="22"/>
              <w:szCs w:val="22"/>
              <w:lang w:val="en"/>
            </w:rPr>
          </w:rPrChange>
        </w:rPr>
        <w:instrText xml:space="preserve"> HYPERLINK "https://asu.pure.elsevier.com/en/persons/michael-angilletta" </w:instrText>
      </w:r>
      <w:r w:rsidR="00052BF9" w:rsidRPr="00704898">
        <w:rPr>
          <w:rStyle w:val="Hyperlink"/>
          <w:rFonts w:cs="Times New Roman"/>
          <w:color w:val="auto"/>
          <w:u w:val="none"/>
          <w:lang w:val="en"/>
          <w:rPrChange w:id="38" w:author="Westphal, Michael F" w:date="2018-10-08T13:06:00Z">
            <w:rPr>
              <w:rStyle w:val="Hyperlink"/>
              <w:rFonts w:cs="Times New Roman"/>
              <w:sz w:val="22"/>
              <w:szCs w:val="22"/>
              <w:lang w:val="en"/>
            </w:rPr>
          </w:rPrChange>
        </w:rPr>
        <w:fldChar w:fldCharType="separate"/>
      </w:r>
      <w:r w:rsidRPr="00704898">
        <w:rPr>
          <w:rStyle w:val="Hyperlink"/>
          <w:rFonts w:cs="Times New Roman"/>
          <w:color w:val="auto"/>
          <w:u w:val="none"/>
          <w:lang w:val="en"/>
          <w:rPrChange w:id="39" w:author="Westphal, Michael F" w:date="2018-10-08T13:06:00Z">
            <w:rPr>
              <w:rStyle w:val="Hyperlink"/>
              <w:rFonts w:cs="Times New Roman"/>
              <w:sz w:val="22"/>
              <w:szCs w:val="22"/>
              <w:lang w:val="en"/>
            </w:rPr>
          </w:rPrChange>
        </w:rPr>
        <w:t>Angilletta, M. J.</w:t>
      </w:r>
      <w:r w:rsidR="00052BF9" w:rsidRPr="00704898">
        <w:rPr>
          <w:rStyle w:val="Hyperlink"/>
          <w:rFonts w:cs="Times New Roman"/>
          <w:color w:val="auto"/>
          <w:u w:val="none"/>
          <w:lang w:val="en"/>
          <w:rPrChange w:id="40" w:author="Westphal, Michael F" w:date="2018-10-08T13:06:00Z">
            <w:rPr>
              <w:rStyle w:val="Hyperlink"/>
              <w:rFonts w:cs="Times New Roman"/>
              <w:sz w:val="22"/>
              <w:szCs w:val="22"/>
              <w:lang w:val="en"/>
            </w:rPr>
          </w:rPrChange>
        </w:rPr>
        <w:fldChar w:fldCharType="end"/>
      </w:r>
      <w:r w:rsidRPr="00704898">
        <w:rPr>
          <w:rFonts w:cs="Times New Roman"/>
          <w:color w:val="auto"/>
          <w:lang w:val="en"/>
          <w:rPrChange w:id="41" w:author="Westphal, Michael F" w:date="2018-10-08T13:06:00Z">
            <w:rPr>
              <w:rFonts w:cs="Times New Roman"/>
              <w:color w:val="666666"/>
              <w:sz w:val="22"/>
              <w:szCs w:val="22"/>
              <w:lang w:val="en"/>
            </w:rPr>
          </w:rPrChange>
        </w:rPr>
        <w:t xml:space="preserve"> (</w:t>
      </w:r>
      <w:r w:rsidRPr="00704898">
        <w:rPr>
          <w:rStyle w:val="Date1"/>
          <w:rFonts w:cs="Times New Roman"/>
          <w:color w:val="auto"/>
          <w:lang w:val="en"/>
          <w:rPrChange w:id="42" w:author="Westphal, Michael F" w:date="2018-10-08T13:06:00Z">
            <w:rPr>
              <w:rStyle w:val="Date1"/>
              <w:rFonts w:cs="Times New Roman"/>
              <w:color w:val="666666"/>
              <w:sz w:val="22"/>
              <w:szCs w:val="22"/>
              <w:lang w:val="en"/>
            </w:rPr>
          </w:rPrChange>
        </w:rPr>
        <w:t>2018).</w:t>
      </w:r>
      <w:r w:rsidRPr="00704898">
        <w:rPr>
          <w:rFonts w:cs="Times New Roman"/>
          <w:color w:val="auto"/>
          <w:lang w:val="en"/>
          <w:rPrChange w:id="43" w:author="Westphal, Michael F" w:date="2018-10-08T13:06:00Z">
            <w:rPr>
              <w:rFonts w:cs="Times New Roman"/>
              <w:color w:val="666666"/>
              <w:sz w:val="22"/>
              <w:szCs w:val="22"/>
              <w:lang w:val="en"/>
            </w:rPr>
          </w:rPrChange>
        </w:rPr>
        <w:t xml:space="preserve"> </w:t>
      </w:r>
      <w:ins w:id="44" w:author="Westphal, Michael F" w:date="2018-10-08T13:07:00Z">
        <w:r w:rsidR="00704898">
          <w:rPr>
            <w:rFonts w:cs="Times New Roman"/>
            <w:color w:val="auto"/>
            <w:lang w:val="en"/>
          </w:rPr>
          <w:t>‘</w:t>
        </w:r>
      </w:ins>
      <w:r w:rsidR="00052BF9" w:rsidRPr="00704898">
        <w:rPr>
          <w:rStyle w:val="Hyperlink"/>
          <w:rFonts w:cs="Times New Roman"/>
          <w:color w:val="auto"/>
          <w:u w:val="none"/>
          <w:lang w:val="en"/>
          <w:rPrChange w:id="45" w:author="Westphal, Michael F" w:date="2018-10-08T13:06:00Z">
            <w:rPr>
              <w:rStyle w:val="Hyperlink"/>
              <w:rFonts w:cs="Times New Roman"/>
              <w:sz w:val="22"/>
              <w:szCs w:val="22"/>
              <w:lang w:val="en"/>
            </w:rPr>
          </w:rPrChange>
        </w:rPr>
        <w:fldChar w:fldCharType="begin"/>
      </w:r>
      <w:r w:rsidR="00052BF9" w:rsidRPr="00704898">
        <w:rPr>
          <w:rStyle w:val="Hyperlink"/>
          <w:rFonts w:cs="Times New Roman"/>
          <w:color w:val="auto"/>
          <w:u w:val="none"/>
          <w:lang w:val="en"/>
          <w:rPrChange w:id="46" w:author="Westphal, Michael F" w:date="2018-10-08T13:06:00Z">
            <w:rPr>
              <w:rStyle w:val="Hyperlink"/>
              <w:rFonts w:cs="Times New Roman"/>
              <w:sz w:val="22"/>
              <w:szCs w:val="22"/>
              <w:lang w:val="en"/>
            </w:rPr>
          </w:rPrChange>
        </w:rPr>
        <w:instrText xml:space="preserve"> HYPERLINK "https://asu.pure.elsevier.com/en/publications/measuring-behavioral-thermal-tolerance-to-address-hot-topics-in-e" </w:instrText>
      </w:r>
      <w:r w:rsidR="00052BF9" w:rsidRPr="00704898">
        <w:rPr>
          <w:rStyle w:val="Hyperlink"/>
          <w:rFonts w:cs="Times New Roman"/>
          <w:color w:val="auto"/>
          <w:u w:val="none"/>
          <w:lang w:val="en"/>
          <w:rPrChange w:id="47" w:author="Westphal, Michael F" w:date="2018-10-08T13:06:00Z">
            <w:rPr>
              <w:rStyle w:val="Hyperlink"/>
              <w:rFonts w:cs="Times New Roman"/>
              <w:sz w:val="22"/>
              <w:szCs w:val="22"/>
              <w:lang w:val="en"/>
            </w:rPr>
          </w:rPrChange>
        </w:rPr>
        <w:fldChar w:fldCharType="separate"/>
      </w:r>
      <w:r w:rsidRPr="00704898">
        <w:rPr>
          <w:rStyle w:val="Hyperlink"/>
          <w:rFonts w:cs="Times New Roman"/>
          <w:color w:val="auto"/>
          <w:u w:val="none"/>
          <w:lang w:val="en"/>
          <w:rPrChange w:id="48" w:author="Westphal, Michael F" w:date="2018-10-08T13:06:00Z">
            <w:rPr>
              <w:rStyle w:val="Hyperlink"/>
              <w:rFonts w:cs="Times New Roman"/>
              <w:sz w:val="22"/>
              <w:szCs w:val="22"/>
              <w:lang w:val="en"/>
            </w:rPr>
          </w:rPrChange>
        </w:rPr>
        <w:t>Measuring behavioral thermal tolerance to address hot topics in ecology, evolution, and conservation</w:t>
      </w:r>
      <w:r w:rsidR="00052BF9" w:rsidRPr="00704898">
        <w:rPr>
          <w:rStyle w:val="Hyperlink"/>
          <w:rFonts w:cs="Times New Roman"/>
          <w:color w:val="auto"/>
          <w:u w:val="none"/>
          <w:lang w:val="en"/>
          <w:rPrChange w:id="49" w:author="Westphal, Michael F" w:date="2018-10-08T13:06:00Z">
            <w:rPr>
              <w:rStyle w:val="Hyperlink"/>
              <w:rFonts w:cs="Times New Roman"/>
              <w:sz w:val="22"/>
              <w:szCs w:val="22"/>
              <w:lang w:val="en"/>
            </w:rPr>
          </w:rPrChange>
        </w:rPr>
        <w:fldChar w:fldCharType="end"/>
      </w:r>
      <w:ins w:id="50" w:author="Westphal, Michael F" w:date="2018-10-08T13:07:00Z">
        <w:r w:rsidR="00704898">
          <w:rPr>
            <w:rFonts w:cs="Times New Roman"/>
            <w:color w:val="auto"/>
            <w:lang w:val="en"/>
          </w:rPr>
          <w:t>’,</w:t>
        </w:r>
      </w:ins>
      <w:del w:id="51" w:author="Westphal, Michael F" w:date="2018-10-08T13:07:00Z">
        <w:r w:rsidRPr="00704898" w:rsidDel="00704898">
          <w:rPr>
            <w:rFonts w:cs="Times New Roman"/>
            <w:color w:val="auto"/>
            <w:lang w:val="en"/>
            <w:rPrChange w:id="52" w:author="Westphal, Michael F" w:date="2018-10-08T13:06:00Z">
              <w:rPr>
                <w:rFonts w:cs="Times New Roman"/>
                <w:sz w:val="22"/>
                <w:szCs w:val="22"/>
                <w:lang w:val="en"/>
              </w:rPr>
            </w:rPrChange>
          </w:rPr>
          <w:delText>.</w:delText>
        </w:r>
      </w:del>
      <w:r w:rsidRPr="00704898">
        <w:rPr>
          <w:rFonts w:cs="Times New Roman"/>
          <w:color w:val="auto"/>
          <w:lang w:val="en"/>
          <w:rPrChange w:id="53" w:author="Westphal, Michael F" w:date="2018-10-08T13:06:00Z">
            <w:rPr>
              <w:rFonts w:cs="Times New Roman"/>
              <w:sz w:val="22"/>
              <w:szCs w:val="22"/>
              <w:lang w:val="en"/>
            </w:rPr>
          </w:rPrChange>
        </w:rPr>
        <w:t xml:space="preserve">  </w:t>
      </w:r>
      <w:r w:rsidR="00052BF9" w:rsidRPr="00704898">
        <w:rPr>
          <w:rStyle w:val="Hyperlink"/>
          <w:rFonts w:cs="Times New Roman"/>
          <w:color w:val="auto"/>
          <w:u w:val="none"/>
          <w:lang w:val="en"/>
          <w:rPrChange w:id="54" w:author="Westphal, Michael F" w:date="2018-10-08T13:06:00Z">
            <w:rPr>
              <w:rStyle w:val="Hyperlink"/>
              <w:rFonts w:cs="Times New Roman"/>
              <w:sz w:val="22"/>
              <w:szCs w:val="22"/>
              <w:lang w:val="en"/>
            </w:rPr>
          </w:rPrChange>
        </w:rPr>
        <w:fldChar w:fldCharType="begin"/>
      </w:r>
      <w:r w:rsidR="00052BF9" w:rsidRPr="00704898">
        <w:rPr>
          <w:rStyle w:val="Hyperlink"/>
          <w:rFonts w:cs="Times New Roman"/>
          <w:color w:val="auto"/>
          <w:u w:val="none"/>
          <w:lang w:val="en"/>
          <w:rPrChange w:id="55" w:author="Westphal, Michael F" w:date="2018-10-08T13:06:00Z">
            <w:rPr>
              <w:rStyle w:val="Hyperlink"/>
              <w:rFonts w:cs="Times New Roman"/>
              <w:sz w:val="22"/>
              <w:szCs w:val="22"/>
              <w:lang w:val="en"/>
            </w:rPr>
          </w:rPrChange>
        </w:rPr>
        <w:instrText xml:space="preserve"> HYPERLINK "https://asu.p</w:instrText>
      </w:r>
      <w:r w:rsidR="00052BF9" w:rsidRPr="00704898">
        <w:rPr>
          <w:rStyle w:val="Hyperlink"/>
          <w:rFonts w:cs="Times New Roman"/>
          <w:color w:val="auto"/>
          <w:u w:val="none"/>
          <w:lang w:val="en"/>
          <w:rPrChange w:id="56" w:author="Westphal, Michael F" w:date="2018-10-08T13:06:00Z">
            <w:rPr>
              <w:rStyle w:val="Hyperlink"/>
              <w:rFonts w:cs="Times New Roman"/>
              <w:sz w:val="22"/>
              <w:szCs w:val="22"/>
              <w:lang w:val="en"/>
            </w:rPr>
          </w:rPrChange>
        </w:rPr>
        <w:instrText xml:space="preserve">ure.elsevier.com/en/persons/michael-angilletta" </w:instrText>
      </w:r>
      <w:r w:rsidR="00052BF9" w:rsidRPr="00704898">
        <w:rPr>
          <w:rStyle w:val="Hyperlink"/>
          <w:rFonts w:cs="Times New Roman"/>
          <w:color w:val="auto"/>
          <w:u w:val="none"/>
          <w:lang w:val="en"/>
          <w:rPrChange w:id="57" w:author="Westphal, Michael F" w:date="2018-10-08T13:06:00Z">
            <w:rPr>
              <w:rStyle w:val="Hyperlink"/>
              <w:rFonts w:cs="Times New Roman"/>
              <w:sz w:val="22"/>
              <w:szCs w:val="22"/>
              <w:lang w:val="en"/>
            </w:rPr>
          </w:rPrChange>
        </w:rPr>
        <w:fldChar w:fldCharType="separate"/>
      </w:r>
      <w:r w:rsidRPr="00704898">
        <w:rPr>
          <w:rStyle w:val="Hyperlink"/>
          <w:rFonts w:cs="Times New Roman"/>
          <w:color w:val="auto"/>
          <w:u w:val="none"/>
          <w:lang w:val="en"/>
          <w:rPrChange w:id="58" w:author="Westphal, Michael F" w:date="2018-10-08T13:06:00Z">
            <w:rPr>
              <w:rStyle w:val="Hyperlink"/>
              <w:rFonts w:cs="Times New Roman"/>
              <w:sz w:val="22"/>
              <w:szCs w:val="22"/>
              <w:lang w:val="en"/>
            </w:rPr>
          </w:rPrChange>
        </w:rPr>
        <w:t>Journal of Thermal Biology.</w:t>
      </w:r>
      <w:r w:rsidR="00052BF9" w:rsidRPr="00704898">
        <w:rPr>
          <w:rStyle w:val="Hyperlink"/>
          <w:rFonts w:cs="Times New Roman"/>
          <w:color w:val="auto"/>
          <w:u w:val="none"/>
          <w:lang w:val="en"/>
          <w:rPrChange w:id="59" w:author="Westphal, Michael F" w:date="2018-10-08T13:06:00Z">
            <w:rPr>
              <w:rStyle w:val="Hyperlink"/>
              <w:rFonts w:cs="Times New Roman"/>
              <w:sz w:val="22"/>
              <w:szCs w:val="22"/>
              <w:lang w:val="en"/>
            </w:rPr>
          </w:rPrChange>
        </w:rPr>
        <w:fldChar w:fldCharType="end"/>
      </w:r>
      <w:r w:rsidRPr="00704898">
        <w:rPr>
          <w:rFonts w:cs="Times New Roman"/>
          <w:color w:val="auto"/>
          <w:lang w:val="en"/>
          <w:rPrChange w:id="60" w:author="Westphal, Michael F" w:date="2018-10-08T13:06:00Z">
            <w:rPr>
              <w:rFonts w:cs="Times New Roman"/>
              <w:color w:val="666666"/>
              <w:sz w:val="22"/>
              <w:szCs w:val="22"/>
              <w:lang w:val="en"/>
            </w:rPr>
          </w:rPrChange>
        </w:rPr>
        <w:t xml:space="preserve"> </w:t>
      </w:r>
      <w:r w:rsidRPr="00704898">
        <w:rPr>
          <w:rStyle w:val="volume"/>
          <w:rFonts w:cs="Times New Roman"/>
          <w:color w:val="auto"/>
          <w:lang w:val="en"/>
          <w:rPrChange w:id="61" w:author="Westphal, Michael F" w:date="2018-10-08T13:06:00Z">
            <w:rPr>
              <w:rStyle w:val="volume"/>
              <w:rFonts w:cs="Times New Roman"/>
              <w:color w:val="666666"/>
              <w:sz w:val="22"/>
              <w:szCs w:val="22"/>
              <w:lang w:val="en"/>
            </w:rPr>
          </w:rPrChange>
        </w:rPr>
        <w:t>73</w:t>
      </w:r>
      <w:r w:rsidRPr="00704898">
        <w:rPr>
          <w:rFonts w:cs="Times New Roman"/>
          <w:color w:val="auto"/>
          <w:lang w:val="en"/>
          <w:rPrChange w:id="62" w:author="Westphal, Michael F" w:date="2018-10-08T13:06:00Z">
            <w:rPr>
              <w:rFonts w:cs="Times New Roman"/>
              <w:color w:val="666666"/>
              <w:sz w:val="22"/>
              <w:szCs w:val="22"/>
              <w:lang w:val="en"/>
            </w:rPr>
          </w:rPrChange>
        </w:rPr>
        <w:t xml:space="preserve">, </w:t>
      </w:r>
      <w:r w:rsidRPr="00704898">
        <w:rPr>
          <w:rStyle w:val="pages1"/>
          <w:rFonts w:cs="Times New Roman"/>
          <w:color w:val="auto"/>
          <w:lang w:val="en"/>
          <w:rPrChange w:id="63" w:author="Westphal, Michael F" w:date="2018-10-08T13:06:00Z">
            <w:rPr>
              <w:rStyle w:val="pages1"/>
              <w:rFonts w:cs="Times New Roman"/>
              <w:color w:val="666666"/>
              <w:sz w:val="22"/>
              <w:szCs w:val="22"/>
              <w:lang w:val="en"/>
            </w:rPr>
          </w:rPrChange>
        </w:rPr>
        <w:t>p. 71-79</w:t>
      </w:r>
      <w:r w:rsidRPr="00704898">
        <w:rPr>
          <w:rFonts w:cs="Times New Roman"/>
          <w:color w:val="auto"/>
          <w:lang w:val="en"/>
          <w:rPrChange w:id="64" w:author="Westphal, Michael F" w:date="2018-10-08T13:06:00Z">
            <w:rPr>
              <w:rFonts w:cs="Times New Roman"/>
              <w:color w:val="666666"/>
              <w:sz w:val="22"/>
              <w:szCs w:val="22"/>
              <w:lang w:val="en"/>
            </w:rPr>
          </w:rPrChange>
        </w:rPr>
        <w:t xml:space="preserve"> </w:t>
      </w:r>
      <w:r w:rsidRPr="00704898">
        <w:rPr>
          <w:rStyle w:val="numberofpages"/>
          <w:rFonts w:cs="Times New Roman"/>
          <w:color w:val="auto"/>
          <w:lang w:val="en"/>
          <w:rPrChange w:id="65" w:author="Westphal, Michael F" w:date="2018-10-08T13:06:00Z">
            <w:rPr>
              <w:rStyle w:val="numberofpages"/>
              <w:rFonts w:cs="Times New Roman"/>
              <w:color w:val="666666"/>
              <w:sz w:val="22"/>
              <w:szCs w:val="22"/>
              <w:lang w:val="en"/>
            </w:rPr>
          </w:rPrChange>
        </w:rPr>
        <w:t>9 p.</w:t>
      </w:r>
    </w:p>
    <w:p w14:paraId="7E7C465B" w14:textId="7228D001" w:rsidR="00B2612A" w:rsidRPr="00704898" w:rsidRDefault="00B2612A" w:rsidP="00CE3409">
      <w:pPr>
        <w:pStyle w:val="BodyA"/>
        <w:spacing w:line="480" w:lineRule="auto"/>
        <w:ind w:left="720" w:hanging="720"/>
        <w:rPr>
          <w:rFonts w:cs="Times New Roman"/>
          <w:color w:val="333333"/>
          <w:u w:color="333333"/>
          <w:rPrChange w:id="66" w:author="Westphal, Michael F" w:date="2018-10-08T13:02:00Z">
            <w:rPr>
              <w:color w:val="333333"/>
              <w:u w:color="333333"/>
            </w:rPr>
          </w:rPrChange>
        </w:rPr>
      </w:pPr>
      <w:r w:rsidRPr="00704898">
        <w:rPr>
          <w:rFonts w:cs="Times New Roman"/>
          <w:color w:val="auto"/>
          <w:rPrChange w:id="67" w:author="Westphal, Michael F" w:date="2018-10-08T13:06:00Z">
            <w:rPr>
              <w:rFonts w:cs="Times New Roman"/>
              <w:color w:val="333333"/>
              <w:sz w:val="22"/>
              <w:szCs w:val="22"/>
              <w:u w:color="333333"/>
            </w:rPr>
          </w:rPrChange>
        </w:rPr>
        <w:t>Clusella-Trullas, S.</w:t>
      </w:r>
      <w:r w:rsidRPr="00704898">
        <w:rPr>
          <w:rFonts w:cs="Times New Roman"/>
          <w:color w:val="auto"/>
          <w:u w:color="333333"/>
          <w:rPrChange w:id="68" w:author="Westphal, Michael F" w:date="2018-10-08T13:06:00Z">
            <w:rPr>
              <w:rFonts w:cs="Times New Roman"/>
              <w:color w:val="333333"/>
              <w:sz w:val="22"/>
              <w:szCs w:val="22"/>
              <w:u w:color="333333"/>
            </w:rPr>
          </w:rPrChange>
        </w:rPr>
        <w:t xml:space="preserve"> </w:t>
      </w:r>
      <w:r w:rsidRPr="00704898">
        <w:rPr>
          <w:rFonts w:cs="Times New Roman"/>
          <w:color w:val="333333"/>
          <w:u w:color="333333"/>
          <w:rPrChange w:id="69" w:author="Westphal, Michael F" w:date="2018-10-08T13:02:00Z">
            <w:rPr>
              <w:rFonts w:cs="Times New Roman"/>
              <w:color w:val="333333"/>
              <w:sz w:val="22"/>
              <w:szCs w:val="22"/>
              <w:u w:color="333333"/>
            </w:rPr>
          </w:rPrChange>
        </w:rPr>
        <w:t>and Chown, S. L. (2014) ‘Lizard thermal trait variation at multiple scales: A review’</w:t>
      </w:r>
      <w:r w:rsidRPr="00704898">
        <w:rPr>
          <w:rFonts w:cs="Times New Roman"/>
          <w:color w:val="333333"/>
          <w:u w:color="333333"/>
        </w:rPr>
        <w:t xml:space="preserve">, Journal of Comparative Physiology B: Biochemical, Systemic, and Environmental Physiology, pp. 5–21. </w:t>
      </w:r>
      <w:r w:rsidR="00B552EF" w:rsidRPr="00704898">
        <w:rPr>
          <w:rFonts w:cs="Times New Roman"/>
          <w:color w:val="333333"/>
          <w:u w:color="333333"/>
          <w:rPrChange w:id="70" w:author="Westphal, Michael F" w:date="2018-10-08T13:02:00Z">
            <w:rPr>
              <w:color w:val="333333"/>
              <w:u w:color="333333"/>
            </w:rPr>
          </w:rPrChange>
        </w:rPr>
        <w:t>doi: 10.1007/s00360-013-0776-x.</w:t>
      </w:r>
    </w:p>
    <w:p w14:paraId="3028D53F" w14:textId="77777777" w:rsidR="00B2612A" w:rsidRPr="00704898" w:rsidRDefault="00B2612A" w:rsidP="00B2612A">
      <w:pPr>
        <w:pStyle w:val="BodyA"/>
        <w:spacing w:line="480" w:lineRule="auto"/>
        <w:ind w:left="720" w:hanging="720"/>
        <w:rPr>
          <w:rFonts w:cs="Times New Roman"/>
          <w:rPrChange w:id="71" w:author="Westphal, Michael F" w:date="2018-10-08T13:02:00Z">
            <w:rPr/>
          </w:rPrChange>
        </w:rPr>
      </w:pPr>
      <w:r w:rsidRPr="00704898">
        <w:rPr>
          <w:rFonts w:cs="Times New Roman"/>
          <w:rPrChange w:id="72" w:author="Westphal, Michael F" w:date="2018-10-08T13:02:00Z">
            <w:rPr/>
          </w:rPrChange>
        </w:rPr>
        <w:t>Cook, E. R. et al. (2004) ‘Long-term aridity changes in the western United States.’, Science (New York, N.Y.), 306(5698), pp. 1015–8. doi: 10.1126/science.1102586.</w:t>
      </w:r>
    </w:p>
    <w:p w14:paraId="29898FA1" w14:textId="77777777" w:rsidR="00B2612A" w:rsidRPr="00704898" w:rsidRDefault="00B2612A" w:rsidP="00B2612A">
      <w:pPr>
        <w:pStyle w:val="BodyA"/>
        <w:spacing w:line="480" w:lineRule="auto"/>
        <w:ind w:left="720" w:hanging="720"/>
        <w:rPr>
          <w:rFonts w:cs="Times New Roman"/>
          <w:rPrChange w:id="73" w:author="Westphal, Michael F" w:date="2018-10-08T13:02:00Z">
            <w:rPr/>
          </w:rPrChange>
        </w:rPr>
      </w:pPr>
      <w:r w:rsidRPr="00704898">
        <w:rPr>
          <w:rFonts w:cs="Times New Roman"/>
          <w:rPrChange w:id="74" w:author="Westphal, Michael F" w:date="2018-10-08T13:02:00Z">
            <w:rPr/>
          </w:rPrChange>
        </w:rPr>
        <w:t>Díaz, J. A. and Cabezas-Díaz, S. (2004) ‘Seasonal variation in the contribution of different behavioural mechanisms to lizard thermoregulation’, Functional Ecology, 18(6), pp. 867–875. doi: 10.1111/j.0269-8463.2004.00916.x.</w:t>
      </w:r>
    </w:p>
    <w:p w14:paraId="1D57EC3E" w14:textId="77777777" w:rsidR="00B2612A" w:rsidRPr="00704898" w:rsidRDefault="00B2612A" w:rsidP="00B2612A">
      <w:pPr>
        <w:pStyle w:val="BodyA"/>
        <w:spacing w:line="480" w:lineRule="auto"/>
        <w:ind w:left="720" w:hanging="720"/>
        <w:rPr>
          <w:rFonts w:cs="Times New Roman"/>
          <w:rPrChange w:id="75" w:author="Westphal, Michael F" w:date="2018-10-08T13:02:00Z">
            <w:rPr/>
          </w:rPrChange>
        </w:rPr>
      </w:pPr>
      <w:r w:rsidRPr="00704898">
        <w:rPr>
          <w:rFonts w:cs="Times New Roman"/>
          <w:rPrChange w:id="76" w:author="Westphal, Michael F" w:date="2018-10-08T13:02:00Z">
            <w:rPr/>
          </w:rPrChange>
        </w:rPr>
        <w:t>Fields, M., Coffin, D. and Gosz, J. (1999) ‘Burrowing activities of kangaroo rats and patterns in plant species dominance at a shortgrass steppe</w:t>
      </w:r>
      <w:r w:rsidRPr="00704898">
        <w:rPr>
          <w:rFonts w:cs="Times New Roman"/>
          <w:rPrChange w:id="77" w:author="Westphal, Michael F" w:date="2018-10-08T13:02:00Z">
            <w:rPr>
              <w:rFonts w:ascii="Cambria Math" w:hAnsi="Cambria Math" w:cs="Cambria Math"/>
            </w:rPr>
          </w:rPrChange>
        </w:rPr>
        <w:t>‐</w:t>
      </w:r>
      <w:r w:rsidRPr="00704898">
        <w:rPr>
          <w:rFonts w:cs="Times New Roman"/>
        </w:rPr>
        <w:t>desert grassland ecotone’, Journal of Vegetation Science, 10(1), pp. 123–130. doi: 10.2307/3237167.</w:t>
      </w:r>
    </w:p>
    <w:p w14:paraId="510ED310" w14:textId="77777777" w:rsidR="00B2612A" w:rsidRPr="00704898" w:rsidRDefault="00B2612A" w:rsidP="00B2612A">
      <w:pPr>
        <w:pStyle w:val="BodyA"/>
        <w:spacing w:line="480" w:lineRule="auto"/>
        <w:ind w:left="720" w:hanging="720"/>
        <w:rPr>
          <w:rFonts w:cs="Times New Roman"/>
          <w:rPrChange w:id="78" w:author="Westphal, Michael F" w:date="2018-10-08T13:02:00Z">
            <w:rPr/>
          </w:rPrChange>
        </w:rPr>
      </w:pPr>
      <w:r w:rsidRPr="00704898">
        <w:rPr>
          <w:rFonts w:cs="Times New Roman"/>
          <w:rPrChange w:id="79" w:author="Westphal, Michael F" w:date="2018-10-08T13:02:00Z">
            <w:rPr/>
          </w:rPrChange>
        </w:rPr>
        <w:t>Filazzola, A. and Lortie, C. J. (2014) ‘A systematic review and conceptual framework for the mechanistic pathways of nurse plants’, Global Ecology and Biogeography, pp. 1335–1345. doi: 10.1111/geb.12202.</w:t>
      </w:r>
    </w:p>
    <w:p w14:paraId="40C3E86A" w14:textId="77777777" w:rsidR="00B2612A" w:rsidRPr="00704898" w:rsidRDefault="00B2612A" w:rsidP="00B2612A">
      <w:pPr>
        <w:pStyle w:val="BodyA"/>
        <w:spacing w:line="480" w:lineRule="auto"/>
        <w:ind w:left="720" w:hanging="720"/>
        <w:rPr>
          <w:rFonts w:cs="Times New Roman"/>
          <w:rPrChange w:id="80" w:author="Westphal, Michael F" w:date="2018-10-08T13:02:00Z">
            <w:rPr/>
          </w:rPrChange>
        </w:rPr>
      </w:pPr>
      <w:r w:rsidRPr="00704898">
        <w:rPr>
          <w:rFonts w:cs="Times New Roman"/>
          <w:rPrChange w:id="81" w:author="Westphal, Michael F" w:date="2018-10-08T13:02:00Z">
            <w:rPr/>
          </w:rPrChange>
        </w:rPr>
        <w:t>Filazzola, A. et al. (2017) ‘Non-trophic interactions in deserts: Facilitation, interference, and an endangered lizard species’, Basic and Applied Ecology, 20, pp. 51–61. doi: 10.1016/j.baae.2017.01.002.</w:t>
      </w:r>
    </w:p>
    <w:p w14:paraId="36B7F357" w14:textId="0D07EC4C" w:rsidR="00B2612A" w:rsidRPr="00704898" w:rsidRDefault="00B2612A" w:rsidP="00B2612A">
      <w:pPr>
        <w:pStyle w:val="BodyA"/>
        <w:spacing w:line="480" w:lineRule="auto"/>
        <w:ind w:left="720" w:hanging="720"/>
        <w:rPr>
          <w:rFonts w:cs="Times New Roman"/>
          <w:rPrChange w:id="82" w:author="Westphal, Michael F" w:date="2018-10-08T13:02:00Z">
            <w:rPr/>
          </w:rPrChange>
        </w:rPr>
      </w:pPr>
      <w:r w:rsidRPr="00704898">
        <w:rPr>
          <w:rFonts w:cs="Times New Roman"/>
          <w:rPrChange w:id="83" w:author="Westphal, Michael F" w:date="2018-10-08T13:02:00Z">
            <w:rPr/>
          </w:rPrChange>
        </w:rPr>
        <w:t>Filazzola, A., Sotomayor, D. A. and Lortie, C. J. (2017) ‘Modelling the niche space of desert annuals needs to include positive interactions’, Oikos. doi: 10.1111/oik.04688.</w:t>
      </w:r>
    </w:p>
    <w:p w14:paraId="0400DEA1" w14:textId="6EBB1CD1" w:rsidR="00EE1F8D" w:rsidRPr="00704898" w:rsidRDefault="00EE1F8D" w:rsidP="00B2612A">
      <w:pPr>
        <w:pStyle w:val="BodyA"/>
        <w:spacing w:line="480" w:lineRule="auto"/>
        <w:ind w:left="720" w:hanging="720"/>
        <w:rPr>
          <w:rFonts w:cs="Times New Roman"/>
        </w:rPr>
      </w:pPr>
      <w:r w:rsidRPr="00704898">
        <w:rPr>
          <w:rFonts w:cs="Times New Roman"/>
          <w:rPrChange w:id="84" w:author="Westphal, Michael F" w:date="2018-10-08T13:02:00Z">
            <w:rPr/>
          </w:rPrChange>
        </w:rPr>
        <w:t xml:space="preserve">Flores, J., &amp; Jurado, E. (2003). </w:t>
      </w:r>
      <w:ins w:id="85" w:author="Westphal, Michael F" w:date="2018-10-08T13:07:00Z">
        <w:r w:rsidR="00704898">
          <w:rPr>
            <w:rFonts w:cs="Times New Roman"/>
          </w:rPr>
          <w:t>‘</w:t>
        </w:r>
      </w:ins>
      <w:r w:rsidRPr="00704898">
        <w:rPr>
          <w:rFonts w:cs="Times New Roman"/>
        </w:rPr>
        <w:t>Are nurse-protégé interactions more common among plants from arid environments?</w:t>
      </w:r>
      <w:ins w:id="86" w:author="Westphal, Michael F" w:date="2018-10-08T13:07:00Z">
        <w:r w:rsidR="00704898">
          <w:rPr>
            <w:rFonts w:cs="Times New Roman"/>
          </w:rPr>
          <w:t>’,</w:t>
        </w:r>
      </w:ins>
      <w:r w:rsidRPr="00704898">
        <w:rPr>
          <w:rFonts w:cs="Times New Roman"/>
        </w:rPr>
        <w:t xml:space="preserve"> Journal of Vegetation Science, 14, 911–916.</w:t>
      </w:r>
    </w:p>
    <w:p w14:paraId="49FF195C" w14:textId="627B99E9" w:rsidR="00B2612A" w:rsidRPr="00704898" w:rsidRDefault="00B2612A" w:rsidP="00B2612A">
      <w:pPr>
        <w:pStyle w:val="BodyA"/>
        <w:spacing w:line="480" w:lineRule="auto"/>
        <w:ind w:left="720" w:hanging="720"/>
        <w:rPr>
          <w:rFonts w:cs="Times New Roman"/>
          <w:rPrChange w:id="87" w:author="Westphal, Michael F" w:date="2018-10-08T13:02:00Z">
            <w:rPr/>
          </w:rPrChange>
        </w:rPr>
      </w:pPr>
      <w:r w:rsidRPr="00704898">
        <w:rPr>
          <w:rFonts w:cs="Times New Roman"/>
          <w:rPrChange w:id="88" w:author="Westphal, Michael F" w:date="2018-10-08T13:02:00Z">
            <w:rPr/>
          </w:rPrChange>
        </w:rPr>
        <w:t>Germano, D. J. and Williams, D. F.  (1992) ‘Recovery of the blunt-nosed leopard lizard: past efforts, present know</w:t>
      </w:r>
      <w:r w:rsidR="00786B32" w:rsidRPr="00704898">
        <w:rPr>
          <w:rFonts w:cs="Times New Roman"/>
          <w:rPrChange w:id="89" w:author="Westphal, Michael F" w:date="2018-10-08T13:02:00Z">
            <w:rPr/>
          </w:rPrChange>
        </w:rPr>
        <w:t>ledge, and future opportunities</w:t>
      </w:r>
      <w:r w:rsidRPr="00704898">
        <w:rPr>
          <w:rFonts w:cs="Times New Roman"/>
          <w:rPrChange w:id="90" w:author="Westphal, Michael F" w:date="2018-10-08T13:02:00Z">
            <w:rPr/>
          </w:rPrChange>
        </w:rPr>
        <w:t>’, Transactions of the Western Section of the Wildlife Society, 28, pp. 38–47.</w:t>
      </w:r>
    </w:p>
    <w:p w14:paraId="03BA03A4" w14:textId="12F40933" w:rsidR="00B2612A" w:rsidRPr="00704898" w:rsidRDefault="00B2612A" w:rsidP="00B2612A">
      <w:pPr>
        <w:pStyle w:val="BodyA"/>
        <w:spacing w:line="480" w:lineRule="auto"/>
        <w:ind w:left="720" w:hanging="720"/>
        <w:rPr>
          <w:rFonts w:cs="Times New Roman"/>
        </w:rPr>
      </w:pPr>
      <w:r w:rsidRPr="00704898">
        <w:rPr>
          <w:rFonts w:cs="Times New Roman"/>
          <w:rPrChange w:id="91" w:author="Westphal, Michael F" w:date="2018-10-08T13:02:00Z">
            <w:rPr/>
          </w:rPrChange>
        </w:rPr>
        <w:t xml:space="preserve">Germano D.J., Smith P.T., Tabor S.P. 2007. </w:t>
      </w:r>
      <w:ins w:id="92" w:author="Westphal, Michael F" w:date="2018-10-08T13:06:00Z">
        <w:r w:rsidR="00704898">
          <w:rPr>
            <w:rFonts w:cs="Times New Roman"/>
          </w:rPr>
          <w:t>‘</w:t>
        </w:r>
      </w:ins>
      <w:r w:rsidRPr="00704898">
        <w:rPr>
          <w:rFonts w:cs="Times New Roman"/>
        </w:rPr>
        <w:t>Food habits of the blunt-nosed leopard lizard (</w:t>
      </w:r>
      <w:r w:rsidRPr="00704898">
        <w:rPr>
          <w:rFonts w:cs="Times New Roman"/>
          <w:i/>
          <w:iCs/>
        </w:rPr>
        <w:t>Gambelia sila</w:t>
      </w:r>
      <w:r w:rsidRPr="00704898">
        <w:rPr>
          <w:rFonts w:cs="Times New Roman"/>
        </w:rPr>
        <w:t>)</w:t>
      </w:r>
      <w:ins w:id="93" w:author="Westphal, Michael F" w:date="2018-10-08T13:06:00Z">
        <w:r w:rsidR="00704898">
          <w:rPr>
            <w:rFonts w:cs="Times New Roman"/>
          </w:rPr>
          <w:t>’,</w:t>
        </w:r>
      </w:ins>
      <w:del w:id="94" w:author="Westphal, Michael F" w:date="2018-10-08T13:06:00Z">
        <w:r w:rsidRPr="00704898" w:rsidDel="00704898">
          <w:rPr>
            <w:rFonts w:cs="Times New Roman"/>
          </w:rPr>
          <w:delText>.</w:delText>
        </w:r>
      </w:del>
      <w:r w:rsidRPr="00704898">
        <w:rPr>
          <w:rFonts w:cs="Times New Roman"/>
        </w:rPr>
        <w:t xml:space="preserve"> The Southwestern Naturalist. 52(2):318-323. </w:t>
      </w:r>
    </w:p>
    <w:p w14:paraId="122A61E1" w14:textId="77777777" w:rsidR="00B2612A" w:rsidRPr="00704898" w:rsidRDefault="00B2612A" w:rsidP="00B2612A">
      <w:pPr>
        <w:pStyle w:val="BodyA"/>
        <w:spacing w:line="480" w:lineRule="auto"/>
        <w:ind w:left="720" w:hanging="720"/>
        <w:rPr>
          <w:rFonts w:cs="Times New Roman"/>
          <w:rPrChange w:id="95" w:author="Westphal, Michael F" w:date="2018-10-08T13:02:00Z">
            <w:rPr/>
          </w:rPrChange>
        </w:rPr>
      </w:pPr>
      <w:r w:rsidRPr="00704898">
        <w:rPr>
          <w:rFonts w:cs="Times New Roman"/>
          <w:rPrChange w:id="96" w:author="Westphal, Michael F" w:date="2018-10-08T13:02:00Z">
            <w:rPr/>
          </w:rPrChange>
        </w:rPr>
        <w:t>Germano, D. J. and Williams, D. F. (2005) ‘Population ecology of blunt-nosed leopard lizards in high elevation foothill habitat’, Journal of Herpetology, 39(1), pp. 1–18. doi: 10.1670/0022-1511(2005)039[0001:PEOBLL]2.0.CO;2.</w:t>
      </w:r>
    </w:p>
    <w:p w14:paraId="4B01D44A" w14:textId="77777777" w:rsidR="00B2612A" w:rsidRPr="00704898" w:rsidRDefault="00B2612A" w:rsidP="00B2612A">
      <w:pPr>
        <w:pStyle w:val="BodyA"/>
        <w:spacing w:line="480" w:lineRule="auto"/>
        <w:ind w:left="720" w:hanging="720"/>
        <w:rPr>
          <w:rFonts w:cs="Times New Roman"/>
          <w:rPrChange w:id="97" w:author="Westphal, Michael F" w:date="2018-10-08T13:02:00Z">
            <w:rPr/>
          </w:rPrChange>
        </w:rPr>
      </w:pPr>
      <w:r w:rsidRPr="00704898">
        <w:rPr>
          <w:rFonts w:cs="Times New Roman"/>
          <w:rPrChange w:id="98" w:author="Westphal, Michael F" w:date="2018-10-08T13:02:00Z">
            <w:rPr/>
          </w:rPrChange>
        </w:rPr>
        <w:t>Germano, D. J. et al. (2011) ‘The San Joaquin Desert of California: ecologically misunderstood and overlooked’, Natural Areas Journal, 31(2), pp. 138–147. doi: 10.3375/043.031.0206.</w:t>
      </w:r>
    </w:p>
    <w:p w14:paraId="6B8DA1F2" w14:textId="0E2A54DE" w:rsidR="00B2612A" w:rsidRPr="00704898" w:rsidRDefault="00B2612A" w:rsidP="00654ED5">
      <w:pPr>
        <w:pStyle w:val="BodyA"/>
        <w:spacing w:line="480" w:lineRule="auto"/>
        <w:ind w:left="720" w:hanging="720"/>
        <w:rPr>
          <w:rFonts w:cs="Times New Roman"/>
          <w:rPrChange w:id="99" w:author="Westphal, Michael F" w:date="2018-10-08T13:02:00Z">
            <w:rPr/>
          </w:rPrChange>
        </w:rPr>
      </w:pPr>
      <w:r w:rsidRPr="00704898">
        <w:rPr>
          <w:rFonts w:cs="Times New Roman"/>
          <w:rPrChange w:id="100" w:author="Westphal, Michael F" w:date="2018-10-08T13:02:00Z">
            <w:rPr/>
          </w:rPrChange>
        </w:rPr>
        <w:t>Germano D.J., Rathbun G.B. (2016). ‘Home range and habitat use by blunt-nosed leopard lizards in the southern San Joaquin Desert of California.’, Journal of Herpetology. 50(3):429-434.</w:t>
      </w:r>
    </w:p>
    <w:p w14:paraId="090690CF" w14:textId="0D15C5B0" w:rsidR="00BE4569" w:rsidRPr="00704898" w:rsidRDefault="00BE4569" w:rsidP="0016191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left="720" w:hanging="720"/>
        <w:rPr>
          <w:rFonts w:eastAsia="Times New Roman"/>
          <w:bdr w:val="none" w:sz="0" w:space="0" w:color="auto"/>
          <w:lang w:val="en"/>
          <w:rPrChange w:id="101" w:author="Westphal, Michael F" w:date="2018-10-08T13:02:00Z">
            <w:rPr>
              <w:rFonts w:eastAsia="Times New Roman"/>
              <w:bdr w:val="none" w:sz="0" w:space="0" w:color="auto"/>
              <w:lang w:val="en"/>
            </w:rPr>
          </w:rPrChange>
        </w:rPr>
      </w:pPr>
      <w:r w:rsidRPr="00704898">
        <w:rPr>
          <w:rFonts w:eastAsia="Times New Roman"/>
          <w:bdr w:val="none" w:sz="0" w:space="0" w:color="auto"/>
          <w:lang w:val="en"/>
          <w:rPrChange w:id="102" w:author="Westphal, Michael F" w:date="2018-10-08T13:02:00Z">
            <w:rPr>
              <w:rFonts w:eastAsia="Times New Roman"/>
              <w:bdr w:val="none" w:sz="0" w:space="0" w:color="auto"/>
              <w:lang w:val="en"/>
            </w:rPr>
          </w:rPrChange>
        </w:rPr>
        <w:t xml:space="preserve">Goller, M., F. Goller, and S. S. French. 2014. </w:t>
      </w:r>
      <w:ins w:id="103" w:author="Westphal, Michael F" w:date="2018-10-08T13:06:00Z">
        <w:r w:rsidR="00704898">
          <w:rPr>
            <w:rFonts w:eastAsia="Times New Roman"/>
            <w:bdr w:val="none" w:sz="0" w:space="0" w:color="auto"/>
            <w:lang w:val="en"/>
          </w:rPr>
          <w:t>‘</w:t>
        </w:r>
      </w:ins>
      <w:r w:rsidRPr="00704898">
        <w:rPr>
          <w:rFonts w:eastAsia="Times New Roman"/>
          <w:bdr w:val="none" w:sz="0" w:space="0" w:color="auto"/>
          <w:lang w:val="en"/>
        </w:rPr>
        <w:t xml:space="preserve">A heterogeneous thermal environment enables remarkable behavioral thermoregulation in </w:t>
      </w:r>
      <w:r w:rsidRPr="00704898">
        <w:rPr>
          <w:rFonts w:eastAsia="Times New Roman"/>
          <w:i/>
          <w:bdr w:val="none" w:sz="0" w:space="0" w:color="auto"/>
          <w:lang w:val="en"/>
        </w:rPr>
        <w:t>Uta stansburiana</w:t>
      </w:r>
      <w:ins w:id="104" w:author="Westphal, Michael F" w:date="2018-10-08T13:06:00Z">
        <w:r w:rsidR="00704898">
          <w:rPr>
            <w:rFonts w:eastAsia="Times New Roman"/>
            <w:i/>
            <w:bdr w:val="none" w:sz="0" w:space="0" w:color="auto"/>
            <w:lang w:val="en"/>
          </w:rPr>
          <w:t>’,</w:t>
        </w:r>
      </w:ins>
      <w:del w:id="105" w:author="Westphal, Michael F" w:date="2018-10-08T13:06:00Z">
        <w:r w:rsidRPr="00704898" w:rsidDel="00704898">
          <w:rPr>
            <w:rFonts w:eastAsia="Times New Roman"/>
            <w:bdr w:val="none" w:sz="0" w:space="0" w:color="auto"/>
            <w:lang w:val="en"/>
          </w:rPr>
          <w:delText>.</w:delText>
        </w:r>
      </w:del>
      <w:r w:rsidRPr="00704898">
        <w:rPr>
          <w:rFonts w:eastAsia="Times New Roman"/>
          <w:bdr w:val="none" w:sz="0" w:space="0" w:color="auto"/>
          <w:lang w:val="en"/>
        </w:rPr>
        <w:t xml:space="preserve"> Ecology and Evolution 4:3319–3329.</w:t>
      </w:r>
    </w:p>
    <w:p w14:paraId="47B1ECCF" w14:textId="77777777" w:rsidR="00B2612A" w:rsidRPr="00704898" w:rsidRDefault="00B2612A" w:rsidP="00654ED5">
      <w:pPr>
        <w:pStyle w:val="BodyA"/>
        <w:spacing w:line="480" w:lineRule="auto"/>
        <w:ind w:left="720" w:hanging="720"/>
        <w:rPr>
          <w:rFonts w:cs="Times New Roman"/>
          <w:rPrChange w:id="106" w:author="Westphal, Michael F" w:date="2018-10-08T13:02:00Z">
            <w:rPr/>
          </w:rPrChange>
        </w:rPr>
      </w:pPr>
      <w:r w:rsidRPr="00704898">
        <w:rPr>
          <w:rFonts w:cs="Times New Roman"/>
          <w:rPrChange w:id="107" w:author="Westphal, Michael F" w:date="2018-10-08T13:02:00Z">
            <w:rPr/>
          </w:rPrChange>
        </w:rPr>
        <w:t>Gurney, C. M., Prugh, L. R. and Brashares, J. S. (2015) ‘Restoration of native plants is reduced by rodent-caused soil disturbance and seed removal’, Rangeland Ecology and Management, 68(4), pp. 359–366. doi: 10.1016/j.rama.2015.05.001.</w:t>
      </w:r>
    </w:p>
    <w:p w14:paraId="0FD69DF7" w14:textId="77777777" w:rsidR="00B2612A" w:rsidRPr="00704898" w:rsidRDefault="00B2612A" w:rsidP="00B2612A">
      <w:pPr>
        <w:pStyle w:val="BodyA"/>
        <w:spacing w:line="480" w:lineRule="auto"/>
        <w:ind w:left="720" w:hanging="720"/>
        <w:rPr>
          <w:rFonts w:cs="Times New Roman"/>
          <w:rPrChange w:id="108" w:author="Westphal, Michael F" w:date="2018-10-08T13:02:00Z">
            <w:rPr/>
          </w:rPrChange>
        </w:rPr>
      </w:pPr>
      <w:r w:rsidRPr="00704898">
        <w:rPr>
          <w:rFonts w:cs="Times New Roman"/>
          <w:rPrChange w:id="109" w:author="Westphal, Michael F" w:date="2018-10-08T13:02:00Z">
            <w:rPr/>
          </w:rPrChange>
        </w:rPr>
        <w:t>Hannah, L., Carr, J. L. and Lankerani, A. (1995) ‘Human disturbance and natural habitat: a biome level analysis of a global data set’, Biodiversity and Conservation, 4, pp. 128–155. doi: 10.1007/BF00137781.</w:t>
      </w:r>
    </w:p>
    <w:p w14:paraId="60FACB76" w14:textId="00D89F67" w:rsidR="00B2612A" w:rsidRPr="00704898" w:rsidRDefault="00B2612A" w:rsidP="00B2612A">
      <w:pPr>
        <w:pStyle w:val="BodyA"/>
        <w:spacing w:line="480" w:lineRule="auto"/>
        <w:ind w:left="720" w:hanging="720"/>
        <w:rPr>
          <w:rFonts w:cs="Times New Roman"/>
          <w:rPrChange w:id="110" w:author="Westphal, Michael F" w:date="2018-10-08T13:02:00Z">
            <w:rPr/>
          </w:rPrChange>
        </w:rPr>
      </w:pPr>
      <w:r w:rsidRPr="00704898">
        <w:rPr>
          <w:rFonts w:cs="Times New Roman"/>
          <w:rPrChange w:id="111" w:author="Westphal, Michael F" w:date="2018-10-08T13:02:00Z">
            <w:rPr/>
          </w:rPrChange>
        </w:rPr>
        <w:t xml:space="preserve">Hawbecker A.C. (1951). ‘Small mammal relationships in an </w:t>
      </w:r>
      <w:r w:rsidRPr="00704898">
        <w:rPr>
          <w:rFonts w:cs="Times New Roman"/>
          <w:i/>
          <w:iCs/>
          <w:rPrChange w:id="112" w:author="Westphal, Michael F" w:date="2018-10-08T13:02:00Z">
            <w:rPr>
              <w:i/>
              <w:iCs/>
            </w:rPr>
          </w:rPrChange>
        </w:rPr>
        <w:t>Ephedra</w:t>
      </w:r>
      <w:r w:rsidR="00786B32" w:rsidRPr="00704898">
        <w:rPr>
          <w:rFonts w:cs="Times New Roman"/>
          <w:rPrChange w:id="113" w:author="Westphal, Michael F" w:date="2018-10-08T13:02:00Z">
            <w:rPr/>
          </w:rPrChange>
        </w:rPr>
        <w:t xml:space="preserve"> community</w:t>
      </w:r>
      <w:r w:rsidRPr="00704898">
        <w:rPr>
          <w:rFonts w:cs="Times New Roman"/>
          <w:rPrChange w:id="114" w:author="Westphal, Michael F" w:date="2018-10-08T13:02:00Z">
            <w:rPr/>
          </w:rPrChange>
        </w:rPr>
        <w:t>’, Journal of Mammalogy. 32(1), pp. 50-60.</w:t>
      </w:r>
    </w:p>
    <w:p w14:paraId="105C4AB5" w14:textId="77777777" w:rsidR="00B2612A" w:rsidRPr="00704898" w:rsidRDefault="00B2612A" w:rsidP="00B2612A">
      <w:pPr>
        <w:pStyle w:val="BodyA"/>
        <w:spacing w:line="480" w:lineRule="auto"/>
        <w:ind w:left="720" w:hanging="720"/>
        <w:rPr>
          <w:rFonts w:cs="Times New Roman"/>
          <w:rPrChange w:id="115" w:author="Westphal, Michael F" w:date="2018-10-08T13:02:00Z">
            <w:rPr/>
          </w:rPrChange>
        </w:rPr>
      </w:pPr>
      <w:r w:rsidRPr="00704898">
        <w:rPr>
          <w:rFonts w:cs="Times New Roman"/>
          <w:rPrChange w:id="116" w:author="Westphal, Michael F" w:date="2018-10-08T13:02:00Z">
            <w:rPr/>
          </w:rPrChange>
        </w:rPr>
        <w:t>Hijmans, R. J. et al. (2005) ‘Very high resolution interpolated climate surfaces for global land areas’, International Journal of Climatology, 25(15), pp. 1965–1978. doi: 10.1002/joc.1276.</w:t>
      </w:r>
    </w:p>
    <w:p w14:paraId="1345069E" w14:textId="77777777" w:rsidR="00B2612A" w:rsidRPr="00704898" w:rsidRDefault="00B2612A" w:rsidP="00B2612A">
      <w:pPr>
        <w:pStyle w:val="BodyA"/>
        <w:spacing w:line="480" w:lineRule="auto"/>
        <w:ind w:left="720" w:hanging="720"/>
        <w:rPr>
          <w:rFonts w:cs="Times New Roman"/>
          <w:rPrChange w:id="117" w:author="Westphal, Michael F" w:date="2018-10-08T13:02:00Z">
            <w:rPr/>
          </w:rPrChange>
        </w:rPr>
      </w:pPr>
      <w:r w:rsidRPr="00704898">
        <w:rPr>
          <w:rFonts w:cs="Times New Roman"/>
          <w:rPrChange w:id="118" w:author="Westphal, Michael F" w:date="2018-10-08T13:02:00Z">
            <w:rPr/>
          </w:rPrChange>
        </w:rPr>
        <w:t>Hoekstra, J. M. et al. (2005) ‘Confronting a biome crisis: Global disparities of habitat loss and protection’, Ecology Letters, 8(1), pp. 23–29. doi: 10.1111/j.1461-0248.2004.00686.x.</w:t>
      </w:r>
    </w:p>
    <w:p w14:paraId="5A1B923F" w14:textId="77777777" w:rsidR="00B2612A" w:rsidRPr="00704898" w:rsidRDefault="00B2612A" w:rsidP="00B2612A">
      <w:pPr>
        <w:pStyle w:val="BodyA"/>
        <w:spacing w:line="480" w:lineRule="auto"/>
        <w:ind w:left="720" w:hanging="720"/>
        <w:rPr>
          <w:rFonts w:cs="Times New Roman"/>
          <w:rPrChange w:id="119" w:author="Westphal, Michael F" w:date="2018-10-08T13:02:00Z">
            <w:rPr/>
          </w:rPrChange>
        </w:rPr>
      </w:pPr>
      <w:r w:rsidRPr="00704898">
        <w:rPr>
          <w:rFonts w:cs="Times New Roman"/>
          <w:rPrChange w:id="120" w:author="Westphal, Michael F" w:date="2018-10-08T13:02:00Z">
            <w:rPr/>
          </w:rPrChange>
        </w:rPr>
        <w:t>Hothorn, T., Bretz, F. and Westfall, P. (2008) ‘Simultaneous inference in general parametric models’, Biometrical Journal, pp. 346–363. doi: 10.1002/bimj.200810425.</w:t>
      </w:r>
    </w:p>
    <w:p w14:paraId="6EC6533A" w14:textId="77777777" w:rsidR="00B2612A" w:rsidRPr="00704898" w:rsidRDefault="00B2612A" w:rsidP="00B2612A">
      <w:pPr>
        <w:pStyle w:val="BodyA"/>
        <w:spacing w:line="480" w:lineRule="auto"/>
        <w:ind w:left="720" w:hanging="720"/>
        <w:rPr>
          <w:rFonts w:cs="Times New Roman"/>
          <w:rPrChange w:id="121" w:author="Westphal, Michael F" w:date="2018-10-08T13:02:00Z">
            <w:rPr/>
          </w:rPrChange>
        </w:rPr>
      </w:pPr>
      <w:r w:rsidRPr="00704898">
        <w:rPr>
          <w:rFonts w:cs="Times New Roman"/>
          <w:rPrChange w:id="122" w:author="Westphal, Michael F" w:date="2018-10-08T13:02:00Z">
            <w:rPr/>
          </w:rPrChange>
        </w:rPr>
        <w:t>Huey, R. B. (1974) ‘Behavioral thermoregulation in lizards: importance of associated costs’, Science, 184(140), pp. 1001–1003. doi: 10.1126/science.184.4140.1001.</w:t>
      </w:r>
    </w:p>
    <w:p w14:paraId="4973B7D4" w14:textId="77777777" w:rsidR="00B2612A" w:rsidRPr="00704898" w:rsidRDefault="00B2612A" w:rsidP="00B2612A">
      <w:pPr>
        <w:pStyle w:val="BodyA"/>
        <w:spacing w:line="480" w:lineRule="auto"/>
        <w:ind w:left="720" w:hanging="720"/>
        <w:rPr>
          <w:rFonts w:cs="Times New Roman"/>
          <w:rPrChange w:id="123" w:author="Westphal, Michael F" w:date="2018-10-08T13:02:00Z">
            <w:rPr/>
          </w:rPrChange>
        </w:rPr>
      </w:pPr>
      <w:r w:rsidRPr="00704898">
        <w:rPr>
          <w:rFonts w:cs="Times New Roman"/>
          <w:rPrChange w:id="124" w:author="Westphal, Michael F" w:date="2018-10-08T13:02:00Z">
            <w:rPr/>
          </w:rPrChange>
        </w:rPr>
        <w:t>Huey, R. B. and Slatkin, M. (1976) ‘Cost and benefits of lizard thermoregulation’, The Quarterly Review of Biology, 51(3), pp. 363–384. doi: 10.1086/409470.</w:t>
      </w:r>
    </w:p>
    <w:p w14:paraId="3D9BAEEB" w14:textId="77777777" w:rsidR="00B2612A" w:rsidRPr="00704898" w:rsidRDefault="00B2612A" w:rsidP="00B2612A">
      <w:pPr>
        <w:pStyle w:val="Body"/>
        <w:spacing w:line="480" w:lineRule="auto"/>
        <w:ind w:left="720" w:hanging="720"/>
        <w:rPr>
          <w:rFonts w:cs="Times New Roman"/>
          <w:rPrChange w:id="125" w:author="Westphal, Michael F" w:date="2018-10-08T13:02:00Z">
            <w:rPr/>
          </w:rPrChange>
        </w:rPr>
      </w:pPr>
      <w:r w:rsidRPr="00704898">
        <w:rPr>
          <w:rFonts w:cs="Times New Roman"/>
          <w:rPrChange w:id="126" w:author="Westphal, Michael F" w:date="2018-10-08T13:02:00Z">
            <w:rPr/>
          </w:rPrChange>
        </w:rPr>
        <w:t xml:space="preserve">Kearney, M., Shine, R. and Porter, W. P. (2009) ‘The potential for behavioral thermoregulation to buffer </w:t>
      </w:r>
      <w:r w:rsidRPr="00704898">
        <w:rPr>
          <w:rFonts w:cs="Times New Roman"/>
          <w:lang w:val="de-DE"/>
          <w:rPrChange w:id="127" w:author="Westphal, Michael F" w:date="2018-10-08T13:02:00Z">
            <w:rPr>
              <w:lang w:val="de-DE"/>
            </w:rPr>
          </w:rPrChange>
        </w:rPr>
        <w:t>“</w:t>
      </w:r>
      <w:r w:rsidRPr="00704898">
        <w:rPr>
          <w:rFonts w:cs="Times New Roman"/>
          <w:rPrChange w:id="128" w:author="Westphal, Michael F" w:date="2018-10-08T13:02:00Z">
            <w:rPr/>
          </w:rPrChange>
        </w:rPr>
        <w:t>cold-blooded” animals against climate warming’, Proceedings of the National Academy of Sciences, 106(10), pp. 3835–</w:t>
      </w:r>
      <w:r w:rsidRPr="00704898">
        <w:rPr>
          <w:rFonts w:cs="Times New Roman"/>
          <w:lang w:val="pt-PT"/>
          <w:rPrChange w:id="129" w:author="Westphal, Michael F" w:date="2018-10-08T13:02:00Z">
            <w:rPr>
              <w:lang w:val="pt-PT"/>
            </w:rPr>
          </w:rPrChange>
        </w:rPr>
        <w:t>3840. doi: 10.1073/pnas.0808913106.</w:t>
      </w:r>
    </w:p>
    <w:p w14:paraId="1892511A" w14:textId="77777777" w:rsidR="00B2612A" w:rsidRPr="00704898" w:rsidRDefault="00B2612A" w:rsidP="00B2612A">
      <w:pPr>
        <w:pStyle w:val="BodyA"/>
        <w:spacing w:line="480" w:lineRule="auto"/>
        <w:ind w:left="720" w:hanging="720"/>
        <w:rPr>
          <w:rFonts w:cs="Times New Roman"/>
          <w:rPrChange w:id="130" w:author="Westphal, Michael F" w:date="2018-10-08T13:02:00Z">
            <w:rPr/>
          </w:rPrChange>
        </w:rPr>
      </w:pPr>
      <w:r w:rsidRPr="00704898">
        <w:rPr>
          <w:rFonts w:cs="Times New Roman"/>
          <w:rPrChange w:id="131" w:author="Westphal, Michael F" w:date="2018-10-08T13:02:00Z">
            <w:rPr/>
          </w:rPrChange>
        </w:rPr>
        <w:t>Kéfi, S. et al. (2007) ‘Spatial vegetation patterns and imminent desertification in Mediterranean arid ecosystems’, Nature, 449(7159), pp. 213–217. doi: 10.1038/nature06111.</w:t>
      </w:r>
    </w:p>
    <w:p w14:paraId="403E2338" w14:textId="3E87DFA8" w:rsidR="00B2612A" w:rsidRPr="00704898" w:rsidRDefault="00B2612A" w:rsidP="00B2612A">
      <w:pPr>
        <w:pStyle w:val="BodyA"/>
        <w:spacing w:line="480" w:lineRule="auto"/>
        <w:ind w:left="720" w:hanging="720"/>
        <w:rPr>
          <w:rFonts w:cs="Times New Roman"/>
          <w:rPrChange w:id="132" w:author="Westphal, Michael F" w:date="2018-10-08T13:02:00Z">
            <w:rPr/>
          </w:rPrChange>
        </w:rPr>
      </w:pPr>
      <w:r w:rsidRPr="00704898">
        <w:rPr>
          <w:rFonts w:cs="Times New Roman"/>
          <w:rPrChange w:id="133" w:author="Westphal, Michael F" w:date="2018-10-08T13:02:00Z">
            <w:rPr/>
          </w:rPrChange>
        </w:rPr>
        <w:t xml:space="preserve">Kerr, G. D. and Bull, C. M. (2004) ‘Microhabitat use by the scincid lizard </w:t>
      </w:r>
      <w:r w:rsidRPr="00704898">
        <w:rPr>
          <w:rFonts w:cs="Times New Roman"/>
          <w:i/>
          <w:rPrChange w:id="134" w:author="Westphal, Michael F" w:date="2018-10-08T13:02:00Z">
            <w:rPr>
              <w:i/>
            </w:rPr>
          </w:rPrChange>
        </w:rPr>
        <w:t>Tiliqua rugosa</w:t>
      </w:r>
      <w:r w:rsidRPr="00704898">
        <w:rPr>
          <w:rFonts w:cs="Times New Roman"/>
          <w:rPrChange w:id="135" w:author="Westphal, Michael F" w:date="2018-10-08T13:02:00Z">
            <w:rPr/>
          </w:rPrChange>
        </w:rPr>
        <w:t>: Exploiting natural temperature gradients beneath plant canopies’, Journal of Herpetology, 38(4), pp. 536–545. doi: 10.1670/82-04A.</w:t>
      </w:r>
    </w:p>
    <w:p w14:paraId="2AD9EDD7" w14:textId="185C5C8F" w:rsidR="00B2612A" w:rsidRPr="00704898" w:rsidRDefault="009E4EBB" w:rsidP="00B2612A">
      <w:pPr>
        <w:pStyle w:val="BodyA"/>
        <w:spacing w:line="480" w:lineRule="auto"/>
        <w:ind w:left="720" w:hanging="720"/>
        <w:rPr>
          <w:rFonts w:cs="Times New Roman"/>
          <w:rPrChange w:id="136" w:author="Westphal, Michael F" w:date="2018-10-08T13:02:00Z">
            <w:rPr/>
          </w:rPrChange>
        </w:rPr>
      </w:pPr>
      <w:r w:rsidRPr="00704898">
        <w:rPr>
          <w:rFonts w:cs="Times New Roman"/>
          <w:bCs/>
          <w:lang w:val="en" w:eastAsia="de-DE"/>
          <w:rPrChange w:id="137" w:author="Westphal, Michael F" w:date="2018-10-08T13:02:00Z">
            <w:rPr>
              <w:bCs/>
              <w:lang w:val="en" w:eastAsia="de-DE"/>
            </w:rPr>
          </w:rPrChange>
        </w:rPr>
        <w:t>Kirchhof, S.</w:t>
      </w:r>
      <w:r w:rsidRPr="00704898">
        <w:rPr>
          <w:rFonts w:cs="Times New Roman"/>
          <w:lang w:val="en" w:eastAsia="de-DE"/>
          <w:rPrChange w:id="138" w:author="Westphal, Michael F" w:date="2018-10-08T13:02:00Z">
            <w:rPr>
              <w:lang w:val="en" w:eastAsia="de-DE"/>
            </w:rPr>
          </w:rPrChange>
        </w:rPr>
        <w:t>, Hetem, R. S., Lease, H. M., Miles, D., Mitchell, D., Müller, J., Rödel, M.-O., Sinervo, B., Wassenaar, T. &amp; Murray, I. W. (2018). Thermoregulatory behaviour and high thermal preference buffer impact of climate change in a Namib Desert lizard. Ecosphere 8(12). DOI: 10.1002/ecs2.2033</w:t>
      </w:r>
      <w:r w:rsidR="00B2612A" w:rsidRPr="00704898">
        <w:rPr>
          <w:rFonts w:cs="Times New Roman"/>
          <w:rPrChange w:id="139" w:author="Westphal, Michael F" w:date="2018-10-08T13:02:00Z">
            <w:rPr/>
          </w:rPrChange>
        </w:rPr>
        <w:t>Logan, M. L., Cox, R. M. and Calsbeek, R. (2014) ‘Natural selection on thermal performance</w:t>
      </w:r>
      <w:r w:rsidR="00786B32" w:rsidRPr="00704898">
        <w:rPr>
          <w:rFonts w:cs="Times New Roman"/>
          <w:rPrChange w:id="140" w:author="Westphal, Michael F" w:date="2018-10-08T13:02:00Z">
            <w:rPr/>
          </w:rPrChange>
        </w:rPr>
        <w:t xml:space="preserve"> in a novel thermal environment</w:t>
      </w:r>
      <w:r w:rsidR="00B2612A" w:rsidRPr="00704898">
        <w:rPr>
          <w:rFonts w:cs="Times New Roman"/>
          <w:rPrChange w:id="141" w:author="Westphal, Michael F" w:date="2018-10-08T13:02:00Z">
            <w:rPr/>
          </w:rPrChange>
        </w:rPr>
        <w:t>’, Proceedings of the National Academy of Sciences of the United States of America, (19), pp. 1–5. doi: 10.1073/pnas.1404885111.</w:t>
      </w:r>
    </w:p>
    <w:p w14:paraId="2A579BAA" w14:textId="51DD8B17" w:rsidR="00150775" w:rsidRPr="00704898" w:rsidRDefault="00150775" w:rsidP="00161918">
      <w:pPr>
        <w:pStyle w:val="BodyA"/>
        <w:tabs>
          <w:tab w:val="left" w:pos="360"/>
        </w:tabs>
        <w:spacing w:line="480" w:lineRule="auto"/>
        <w:ind w:left="360" w:hanging="360"/>
        <w:rPr>
          <w:rFonts w:cs="Times New Roman"/>
          <w:rPrChange w:id="142" w:author="Westphal, Michael F" w:date="2018-10-08T13:02:00Z">
            <w:rPr>
              <w:rFonts w:cs="Times New Roman"/>
              <w:sz w:val="22"/>
              <w:szCs w:val="22"/>
            </w:rPr>
          </w:rPrChange>
        </w:rPr>
      </w:pPr>
      <w:r w:rsidRPr="00704898">
        <w:rPr>
          <w:rFonts w:cs="Times New Roman"/>
          <w:color w:val="222222"/>
          <w:shd w:val="clear" w:color="auto" w:fill="FFFFFF"/>
          <w:rPrChange w:id="143" w:author="Westphal, Michael F" w:date="2018-10-08T13:02:00Z">
            <w:rPr>
              <w:rFonts w:ascii="Arial" w:hAnsi="Arial" w:cs="Arial"/>
              <w:color w:val="222222"/>
              <w:sz w:val="19"/>
              <w:szCs w:val="19"/>
              <w:shd w:val="clear" w:color="auto" w:fill="FFFFFF"/>
            </w:rPr>
          </w:rPrChange>
        </w:rPr>
        <w:t>Logan ML, Curlis JD, Gilbert AL, Miles DB, Chung AK, McGlothlin JW, Cox RM. 2018. Thermal physiology and thermoregulatory behaviour exhibit low heritability despite genetic divergence between lizard populations. Proceedings of the Royal Society B 285:20180697.</w:t>
      </w:r>
    </w:p>
    <w:p w14:paraId="05862A6D" w14:textId="77777777" w:rsidR="00B2612A" w:rsidRPr="00704898" w:rsidRDefault="00B2612A" w:rsidP="00B2612A">
      <w:pPr>
        <w:pStyle w:val="BodyA"/>
        <w:spacing w:line="480" w:lineRule="auto"/>
        <w:ind w:left="720" w:hanging="720"/>
        <w:rPr>
          <w:rFonts w:cs="Times New Roman"/>
          <w:rPrChange w:id="144" w:author="Westphal, Michael F" w:date="2018-10-08T13:02:00Z">
            <w:rPr/>
          </w:rPrChange>
        </w:rPr>
      </w:pPr>
      <w:r w:rsidRPr="00704898">
        <w:rPr>
          <w:rFonts w:cs="Times New Roman"/>
        </w:rPr>
        <w:t>Lortie, C. J., Filazzola, A. and Sotomayor, D. A. (2016) ‘Functional assessment of animal interactions with shrub-facilitation complexes: A formal synthesis and conceptual framework’, Functional Ecology, 30(1), pp. 41–51. doi: 10.1111</w:t>
      </w:r>
      <w:r w:rsidRPr="00704898">
        <w:rPr>
          <w:rFonts w:cs="Times New Roman"/>
          <w:rPrChange w:id="145" w:author="Westphal, Michael F" w:date="2018-10-08T13:02:00Z">
            <w:rPr/>
          </w:rPrChange>
        </w:rPr>
        <w:t>/1365-2435.12530.</w:t>
      </w:r>
    </w:p>
    <w:p w14:paraId="0716387F" w14:textId="53EE848C" w:rsidR="00B2612A" w:rsidRPr="00704898" w:rsidRDefault="00B2612A" w:rsidP="00B2612A">
      <w:pPr>
        <w:pStyle w:val="BodyA"/>
        <w:spacing w:line="480" w:lineRule="auto"/>
        <w:ind w:left="720" w:hanging="720"/>
        <w:rPr>
          <w:rFonts w:cs="Times New Roman"/>
          <w:i/>
          <w:iCs/>
          <w:shd w:val="clear" w:color="auto" w:fill="FFFFFF"/>
          <w:rPrChange w:id="146" w:author="Westphal, Michael F" w:date="2018-10-08T13:02:00Z">
            <w:rPr>
              <w:rFonts w:cs="Times New Roman"/>
              <w:i/>
              <w:iCs/>
              <w:shd w:val="clear" w:color="auto" w:fill="FFFFFF"/>
            </w:rPr>
          </w:rPrChange>
        </w:rPr>
      </w:pPr>
      <w:r w:rsidRPr="00704898">
        <w:rPr>
          <w:rFonts w:cs="Times New Roman"/>
          <w:rPrChange w:id="147" w:author="Westphal, Michael F" w:date="2018-10-08T13:02:00Z">
            <w:rPr>
              <w:rFonts w:cs="Times New Roman"/>
            </w:rPr>
          </w:rPrChange>
        </w:rPr>
        <w:t>Lortie C.J., Liczner A., Filazzola A., Noble T., Gruber E., Westphal M.F. 2017. ‘</w:t>
      </w:r>
      <w:r w:rsidRPr="00704898">
        <w:rPr>
          <w:rFonts w:cs="Times New Roman"/>
          <w:shd w:val="clear" w:color="auto" w:fill="FFFFFF"/>
          <w:rPrChange w:id="148" w:author="Westphal, Michael F" w:date="2018-10-08T13:02:00Z">
            <w:rPr>
              <w:rFonts w:cs="Times New Roman"/>
              <w:shd w:val="clear" w:color="auto" w:fill="FFFFFF"/>
            </w:rPr>
          </w:rPrChange>
        </w:rPr>
        <w:t xml:space="preserve">The Groot Effect: plant facilitation and desert shrub regrowth following extensive damage’ </w:t>
      </w:r>
      <w:r w:rsidR="009333E2" w:rsidRPr="00704898">
        <w:rPr>
          <w:rFonts w:cs="Times New Roman"/>
          <w:i/>
          <w:iCs/>
          <w:shd w:val="clear" w:color="auto" w:fill="FFFFFF"/>
          <w:rPrChange w:id="149" w:author="Westphal, Michael F" w:date="2018-10-08T13:02:00Z">
            <w:rPr>
              <w:rFonts w:cs="Times New Roman"/>
              <w:i/>
              <w:iCs/>
              <w:shd w:val="clear" w:color="auto" w:fill="FFFFFF"/>
            </w:rPr>
          </w:rPrChange>
        </w:rPr>
        <w:t>Ecology and Evolution</w:t>
      </w:r>
      <w:r w:rsidRPr="00704898">
        <w:rPr>
          <w:rFonts w:cs="Times New Roman"/>
          <w:i/>
          <w:iCs/>
          <w:shd w:val="clear" w:color="auto" w:fill="FFFFFF"/>
          <w:rPrChange w:id="150" w:author="Westphal, Michael F" w:date="2018-10-08T13:02:00Z">
            <w:rPr>
              <w:rFonts w:cs="Times New Roman"/>
              <w:i/>
              <w:iCs/>
              <w:shd w:val="clear" w:color="auto" w:fill="FFFFFF"/>
            </w:rPr>
          </w:rPrChange>
        </w:rPr>
        <w:t xml:space="preserve"> </w:t>
      </w:r>
      <w:r w:rsidR="009333E2" w:rsidRPr="00704898">
        <w:rPr>
          <w:rFonts w:cs="Times New Roman"/>
          <w:shd w:val="clear" w:color="auto" w:fill="FFFFFF"/>
          <w:rPrChange w:id="151" w:author="Westphal, Michael F" w:date="2018-10-08T13:02:00Z">
            <w:rPr>
              <w:rFonts w:cs="Times New Roman"/>
              <w:shd w:val="clear" w:color="auto" w:fill="FFFFFF"/>
            </w:rPr>
          </w:rPrChange>
        </w:rPr>
        <w:t>2017:1–10 doi: 10.1002/ece3.3671</w:t>
      </w:r>
    </w:p>
    <w:p w14:paraId="644A64CF" w14:textId="615E6CE4" w:rsidR="00A13463" w:rsidRPr="00704898" w:rsidRDefault="00A13463" w:rsidP="00B2612A">
      <w:pPr>
        <w:pStyle w:val="BodyA"/>
        <w:spacing w:line="480" w:lineRule="auto"/>
        <w:ind w:left="720" w:hanging="720"/>
        <w:rPr>
          <w:rFonts w:cs="Times New Roman"/>
          <w:rPrChange w:id="152" w:author="Westphal, Michael F" w:date="2018-10-08T13:02:00Z">
            <w:rPr>
              <w:rFonts w:cs="Times New Roman"/>
            </w:rPr>
          </w:rPrChange>
        </w:rPr>
      </w:pPr>
      <w:r w:rsidRPr="00704898">
        <w:rPr>
          <w:rFonts w:cs="Times New Roman"/>
          <w:color w:val="222222"/>
          <w:shd w:val="clear" w:color="auto" w:fill="FFFFFF"/>
          <w:lang w:val="en-GB"/>
          <w:rPrChange w:id="153" w:author="Westphal, Michael F" w:date="2018-10-08T13:02:00Z">
            <w:rPr>
              <w:rFonts w:cs="Times New Roman"/>
              <w:color w:val="222222"/>
              <w:shd w:val="clear" w:color="auto" w:fill="FFFFFF"/>
              <w:lang w:val="en-GB"/>
            </w:rPr>
          </w:rPrChange>
        </w:rPr>
        <w:t>Lortie C, Filazzola A, Westphal M. (2017): ‘</w:t>
      </w:r>
      <w:r w:rsidRPr="00704898">
        <w:rPr>
          <w:rFonts w:cs="Times New Roman"/>
          <w:color w:val="222222"/>
          <w:shd w:val="clear" w:color="auto" w:fill="FFFFFF"/>
          <w:rPrChange w:id="154" w:author="Westphal, Michael F" w:date="2018-10-08T13:02:00Z">
            <w:rPr>
              <w:rFonts w:cs="Times New Roman"/>
              <w:color w:val="222222"/>
              <w:shd w:val="clear" w:color="auto" w:fill="FFFFFF"/>
            </w:rPr>
          </w:rPrChange>
        </w:rPr>
        <w:t xml:space="preserve">The foundation species effect of </w:t>
      </w:r>
      <w:r w:rsidRPr="00704898">
        <w:rPr>
          <w:rFonts w:cs="Times New Roman"/>
          <w:i/>
          <w:color w:val="222222"/>
          <w:shd w:val="clear" w:color="auto" w:fill="FFFFFF"/>
          <w:rPrChange w:id="155" w:author="Westphal, Michael F" w:date="2018-10-08T13:02:00Z">
            <w:rPr>
              <w:rFonts w:cs="Times New Roman"/>
              <w:i/>
              <w:color w:val="222222"/>
              <w:shd w:val="clear" w:color="auto" w:fill="FFFFFF"/>
            </w:rPr>
          </w:rPrChange>
        </w:rPr>
        <w:t>Ephedra californica</w:t>
      </w:r>
      <w:r w:rsidRPr="00704898">
        <w:rPr>
          <w:rFonts w:cs="Times New Roman"/>
          <w:color w:val="222222"/>
          <w:shd w:val="clear" w:color="auto" w:fill="FFFFFF"/>
          <w:rPrChange w:id="156" w:author="Westphal, Michael F" w:date="2018-10-08T13:02:00Z">
            <w:rPr>
              <w:rFonts w:cs="Times New Roman"/>
              <w:color w:val="222222"/>
              <w:shd w:val="clear" w:color="auto" w:fill="FFFFFF"/>
            </w:rPr>
          </w:rPrChange>
        </w:rPr>
        <w:t>.’ Knowledge Network for Biocomplexity. doi:10.5063/F1VM49D1.</w:t>
      </w:r>
    </w:p>
    <w:p w14:paraId="7A8209A5" w14:textId="77777777" w:rsidR="00B2612A" w:rsidRPr="00704898" w:rsidRDefault="00B2612A" w:rsidP="00B2612A">
      <w:pPr>
        <w:pStyle w:val="BodyA"/>
        <w:spacing w:line="480" w:lineRule="auto"/>
        <w:ind w:left="720" w:hanging="720"/>
        <w:rPr>
          <w:rFonts w:cs="Times New Roman"/>
          <w:rPrChange w:id="157" w:author="Westphal, Michael F" w:date="2018-10-08T13:02:00Z">
            <w:rPr/>
          </w:rPrChange>
        </w:rPr>
      </w:pPr>
      <w:r w:rsidRPr="00704898">
        <w:rPr>
          <w:rFonts w:cs="Times New Roman"/>
          <w:rPrChange w:id="158" w:author="Westphal, Michael F" w:date="2018-10-08T13:02:00Z">
            <w:rPr>
              <w:rFonts w:cs="Times New Roman"/>
            </w:rPr>
          </w:rPrChange>
        </w:rPr>
        <w:t>McGowan</w:t>
      </w:r>
      <w:r w:rsidRPr="00704898">
        <w:rPr>
          <w:rFonts w:cs="Times New Roman"/>
          <w:rPrChange w:id="159" w:author="Westphal, Michael F" w:date="2018-10-08T13:02:00Z">
            <w:rPr/>
          </w:rPrChange>
        </w:rPr>
        <w:t>, J. et al. (2017) ‘Integrating research using animal-borne telemetry with the needs of conservation management’, Journal of Applied Ecology. doi: 10.1111/1365-2664.12755.</w:t>
      </w:r>
    </w:p>
    <w:p w14:paraId="76FED8C2" w14:textId="50A5DB01" w:rsidR="00B2612A" w:rsidRPr="00704898" w:rsidRDefault="00B2612A" w:rsidP="00B2612A">
      <w:pPr>
        <w:pStyle w:val="BodyA"/>
        <w:spacing w:line="480" w:lineRule="auto"/>
        <w:ind w:left="720" w:hanging="720"/>
        <w:rPr>
          <w:rFonts w:cs="Times New Roman"/>
          <w:rPrChange w:id="160" w:author="Westphal, Michael F" w:date="2018-10-08T13:02:00Z">
            <w:rPr/>
          </w:rPrChange>
        </w:rPr>
      </w:pPr>
      <w:r w:rsidRPr="00704898">
        <w:rPr>
          <w:rFonts w:cs="Times New Roman"/>
          <w:rPrChange w:id="161" w:author="Westphal, Michael F" w:date="2018-10-08T13:02:00Z">
            <w:rPr/>
          </w:rPrChange>
        </w:rPr>
        <w:t>Mcintire, E. J. B. and Fajardo, A. (2014) ‘Facilitation as a ubiquitous driver of biodiversity’, New Phytologist, 201(2), pp. 403–416. doi: 10.1111/nph.12478.</w:t>
      </w:r>
    </w:p>
    <w:p w14:paraId="05CF9427" w14:textId="5CFAC254" w:rsidR="00D81F0C" w:rsidRPr="00704898" w:rsidRDefault="00D81F0C" w:rsidP="00704898">
      <w:pPr>
        <w:pStyle w:val="BodyA"/>
        <w:spacing w:line="480" w:lineRule="auto"/>
        <w:ind w:left="720" w:hanging="720"/>
        <w:rPr>
          <w:rFonts w:cs="Times New Roman"/>
          <w:rPrChange w:id="162" w:author="Westphal, Michael F" w:date="2018-10-08T13:02:00Z">
            <w:rPr/>
          </w:rPrChange>
        </w:rPr>
      </w:pPr>
      <w:r w:rsidRPr="00704898">
        <w:rPr>
          <w:rFonts w:cs="Times New Roman"/>
          <w:rPrChange w:id="163" w:author="Westphal, Michael F" w:date="2018-10-08T13:02:00Z">
            <w:rPr/>
          </w:rPrChange>
        </w:rPr>
        <w:t>Michalet, R. and Pugnaire F.I.  (2016) Facilitation in communities: underlying mechanisms, community and ecosystem implications.  Functional Ecology 30:3-9 doi: 10.1111/1365-2435.12602</w:t>
      </w:r>
    </w:p>
    <w:p w14:paraId="6610F6FF" w14:textId="28EF1876" w:rsidR="00B2612A" w:rsidRPr="00704898" w:rsidRDefault="00D81F0C" w:rsidP="00704898">
      <w:pPr>
        <w:pStyle w:val="BodyA"/>
        <w:spacing w:line="480" w:lineRule="auto"/>
        <w:ind w:left="720" w:hanging="720"/>
        <w:rPr>
          <w:rFonts w:cs="Times New Roman"/>
          <w:rPrChange w:id="164" w:author="Westphal, Michael F" w:date="2018-10-08T13:04:00Z">
            <w:rPr/>
          </w:rPrChange>
        </w:rPr>
      </w:pPr>
      <w:r w:rsidRPr="00704898">
        <w:rPr>
          <w:rFonts w:cs="Times New Roman"/>
          <w:rPrChange w:id="165" w:author="Westphal, Michael F" w:date="2018-10-08T13:04:00Z">
            <w:rPr/>
          </w:rPrChange>
        </w:rPr>
        <w:t>Michalet, R., Xiao, S., Touzard, B., Smith, D.S., Cavieres, L.A., Callaway, R.M. et al. (2011) Phenotypic variation in nurse traits and community feedbacks define an alpine community. Ecology Letters, 14, 433–443</w:t>
      </w:r>
      <w:r w:rsidR="00B2612A" w:rsidRPr="00704898">
        <w:rPr>
          <w:rFonts w:cs="Times New Roman"/>
          <w:rPrChange w:id="166" w:author="Westphal, Michael F" w:date="2018-10-08T13:04:00Z">
            <w:rPr/>
          </w:rPrChange>
        </w:rPr>
        <w:t xml:space="preserve">Mouat D.A., Lancaster J.M. 2008. Drylands in Crisis. Environmental Change and Human Security. 67-80. </w:t>
      </w:r>
    </w:p>
    <w:p w14:paraId="33E0858E" w14:textId="39E7AF8C" w:rsidR="00B2612A" w:rsidRPr="00704898" w:rsidRDefault="00B2612A" w:rsidP="00704898">
      <w:pPr>
        <w:pStyle w:val="BodyA"/>
        <w:tabs>
          <w:tab w:val="left" w:pos="360"/>
        </w:tabs>
        <w:spacing w:line="480" w:lineRule="auto"/>
        <w:ind w:left="720" w:hanging="720"/>
        <w:rPr>
          <w:rFonts w:cs="Times New Roman"/>
          <w:color w:val="auto"/>
          <w:rPrChange w:id="167" w:author="Westphal, Michael F" w:date="2018-10-08T13:04:00Z">
            <w:rPr>
              <w:rFonts w:cs="Times New Roman"/>
              <w:sz w:val="22"/>
              <w:szCs w:val="22"/>
              <w:u w:val="single"/>
            </w:rPr>
          </w:rPrChange>
        </w:rPr>
        <w:pPrChange w:id="168" w:author="Westphal, Michael F" w:date="2018-10-08T13:05:00Z">
          <w:pPr>
            <w:pStyle w:val="BodyA"/>
            <w:tabs>
              <w:tab w:val="left" w:pos="360"/>
            </w:tabs>
            <w:spacing w:line="480" w:lineRule="auto"/>
            <w:ind w:left="360" w:hanging="360"/>
          </w:pPr>
        </w:pPrChange>
      </w:pPr>
      <w:r w:rsidRPr="00704898">
        <w:rPr>
          <w:rFonts w:cs="Times New Roman"/>
          <w:color w:val="auto"/>
          <w:rPrChange w:id="169" w:author="Westphal, Michael F" w:date="2018-10-08T13:04:00Z">
            <w:rPr>
              <w:rFonts w:cs="Times New Roman"/>
              <w:sz w:val="22"/>
              <w:szCs w:val="22"/>
              <w:u w:val="single"/>
            </w:rPr>
          </w:rPrChange>
        </w:rPr>
        <w:t xml:space="preserve">Mohr, C. O. (1947) ‘Table of </w:t>
      </w:r>
      <w:del w:id="170" w:author="Westphal, Michael F" w:date="2018-10-08T13:05:00Z">
        <w:r w:rsidRPr="00704898" w:rsidDel="00704898">
          <w:rPr>
            <w:rFonts w:cs="Times New Roman"/>
            <w:color w:val="auto"/>
            <w:rPrChange w:id="171" w:author="Westphal, Michael F" w:date="2018-10-08T13:04:00Z">
              <w:rPr>
                <w:rFonts w:cs="Times New Roman"/>
                <w:sz w:val="22"/>
                <w:szCs w:val="22"/>
                <w:u w:val="single"/>
              </w:rPr>
            </w:rPrChange>
          </w:rPr>
          <w:delText xml:space="preserve">Equivalent </w:delText>
        </w:r>
      </w:del>
      <w:ins w:id="172" w:author="Westphal, Michael F" w:date="2018-10-08T13:05:00Z">
        <w:r w:rsidR="00704898">
          <w:rPr>
            <w:rFonts w:cs="Times New Roman"/>
            <w:color w:val="auto"/>
          </w:rPr>
          <w:t>e</w:t>
        </w:r>
        <w:r w:rsidR="00704898" w:rsidRPr="00704898">
          <w:rPr>
            <w:rFonts w:cs="Times New Roman"/>
            <w:color w:val="auto"/>
            <w:rPrChange w:id="173" w:author="Westphal, Michael F" w:date="2018-10-08T13:04:00Z">
              <w:rPr>
                <w:rFonts w:cs="Times New Roman"/>
                <w:sz w:val="22"/>
                <w:szCs w:val="22"/>
                <w:u w:val="single"/>
              </w:rPr>
            </w:rPrChange>
          </w:rPr>
          <w:t xml:space="preserve">quivalent </w:t>
        </w:r>
      </w:ins>
      <w:del w:id="174" w:author="Westphal, Michael F" w:date="2018-10-08T13:05:00Z">
        <w:r w:rsidRPr="00704898" w:rsidDel="00704898">
          <w:rPr>
            <w:rFonts w:cs="Times New Roman"/>
            <w:color w:val="auto"/>
            <w:rPrChange w:id="175" w:author="Westphal, Michael F" w:date="2018-10-08T13:04:00Z">
              <w:rPr>
                <w:rFonts w:cs="Times New Roman"/>
                <w:sz w:val="22"/>
                <w:szCs w:val="22"/>
                <w:u w:val="single"/>
              </w:rPr>
            </w:rPrChange>
          </w:rPr>
          <w:delText xml:space="preserve">Populations </w:delText>
        </w:r>
      </w:del>
      <w:ins w:id="176" w:author="Westphal, Michael F" w:date="2018-10-08T13:05:00Z">
        <w:r w:rsidR="00704898">
          <w:rPr>
            <w:rFonts w:cs="Times New Roman"/>
            <w:color w:val="auto"/>
          </w:rPr>
          <w:t>p</w:t>
        </w:r>
        <w:r w:rsidR="00704898" w:rsidRPr="00704898">
          <w:rPr>
            <w:rFonts w:cs="Times New Roman"/>
            <w:color w:val="auto"/>
            <w:rPrChange w:id="177" w:author="Westphal, Michael F" w:date="2018-10-08T13:04:00Z">
              <w:rPr>
                <w:rFonts w:cs="Times New Roman"/>
                <w:sz w:val="22"/>
                <w:szCs w:val="22"/>
                <w:u w:val="single"/>
              </w:rPr>
            </w:rPrChange>
          </w:rPr>
          <w:t xml:space="preserve">opulations </w:t>
        </w:r>
      </w:ins>
      <w:r w:rsidRPr="00704898">
        <w:rPr>
          <w:rFonts w:cs="Times New Roman"/>
          <w:color w:val="auto"/>
          <w:rPrChange w:id="178" w:author="Westphal, Michael F" w:date="2018-10-08T13:04:00Z">
            <w:rPr>
              <w:rFonts w:cs="Times New Roman"/>
              <w:sz w:val="22"/>
              <w:szCs w:val="22"/>
              <w:u w:val="single"/>
            </w:rPr>
          </w:rPrChange>
        </w:rPr>
        <w:t xml:space="preserve">of North American </w:t>
      </w:r>
      <w:del w:id="179" w:author="Westphal, Michael F" w:date="2018-10-08T13:05:00Z">
        <w:r w:rsidRPr="00704898" w:rsidDel="00704898">
          <w:rPr>
            <w:rFonts w:cs="Times New Roman"/>
            <w:color w:val="auto"/>
            <w:rPrChange w:id="180" w:author="Westphal, Michael F" w:date="2018-10-08T13:04:00Z">
              <w:rPr>
                <w:rFonts w:cs="Times New Roman"/>
                <w:sz w:val="22"/>
                <w:szCs w:val="22"/>
                <w:u w:val="single"/>
              </w:rPr>
            </w:rPrChange>
          </w:rPr>
          <w:delText xml:space="preserve">Small </w:delText>
        </w:r>
      </w:del>
      <w:ins w:id="181" w:author="Westphal, Michael F" w:date="2018-10-08T13:05:00Z">
        <w:r w:rsidR="00704898">
          <w:rPr>
            <w:rFonts w:cs="Times New Roman"/>
            <w:color w:val="auto"/>
          </w:rPr>
          <w:t>s</w:t>
        </w:r>
        <w:r w:rsidR="00704898" w:rsidRPr="00704898">
          <w:rPr>
            <w:rFonts w:cs="Times New Roman"/>
            <w:color w:val="auto"/>
            <w:rPrChange w:id="182" w:author="Westphal, Michael F" w:date="2018-10-08T13:04:00Z">
              <w:rPr>
                <w:rFonts w:cs="Times New Roman"/>
                <w:sz w:val="22"/>
                <w:szCs w:val="22"/>
                <w:u w:val="single"/>
              </w:rPr>
            </w:rPrChange>
          </w:rPr>
          <w:t xml:space="preserve">mall </w:t>
        </w:r>
      </w:ins>
      <w:del w:id="183" w:author="Westphal, Michael F" w:date="2018-10-08T13:05:00Z">
        <w:r w:rsidRPr="00704898" w:rsidDel="00704898">
          <w:rPr>
            <w:rFonts w:cs="Times New Roman"/>
            <w:color w:val="auto"/>
            <w:rPrChange w:id="184" w:author="Westphal, Michael F" w:date="2018-10-08T13:04:00Z">
              <w:rPr>
                <w:rFonts w:cs="Times New Roman"/>
                <w:sz w:val="22"/>
                <w:szCs w:val="22"/>
                <w:u w:val="single"/>
              </w:rPr>
            </w:rPrChange>
          </w:rPr>
          <w:delText>Mammals’</w:delText>
        </w:r>
      </w:del>
      <w:ins w:id="185" w:author="Westphal, Michael F" w:date="2018-10-08T13:05:00Z">
        <w:r w:rsidR="00704898">
          <w:rPr>
            <w:rFonts w:cs="Times New Roman"/>
            <w:color w:val="auto"/>
          </w:rPr>
          <w:t>m</w:t>
        </w:r>
        <w:r w:rsidR="00704898" w:rsidRPr="00704898">
          <w:rPr>
            <w:rFonts w:cs="Times New Roman"/>
            <w:color w:val="auto"/>
            <w:rPrChange w:id="186" w:author="Westphal, Michael F" w:date="2018-10-08T13:04:00Z">
              <w:rPr>
                <w:rFonts w:cs="Times New Roman"/>
                <w:sz w:val="22"/>
                <w:szCs w:val="22"/>
                <w:u w:val="single"/>
              </w:rPr>
            </w:rPrChange>
          </w:rPr>
          <w:t>ammals’</w:t>
        </w:r>
      </w:ins>
      <w:r w:rsidRPr="00704898">
        <w:rPr>
          <w:rFonts w:cs="Times New Roman"/>
          <w:color w:val="auto"/>
          <w:rPrChange w:id="187" w:author="Westphal, Michael F" w:date="2018-10-08T13:04:00Z">
            <w:rPr>
              <w:rFonts w:cs="Times New Roman"/>
              <w:sz w:val="22"/>
              <w:szCs w:val="22"/>
              <w:u w:val="single"/>
            </w:rPr>
          </w:rPrChange>
        </w:rPr>
        <w:t>, American Midland Naturalist, 37(1), p. 223. doi: 10.2307/2421652.</w:t>
      </w:r>
    </w:p>
    <w:p w14:paraId="33AC73AE" w14:textId="0975F3DD" w:rsidR="00D81F0C" w:rsidRPr="00704898" w:rsidRDefault="00052BF9" w:rsidP="00CE3409">
      <w:pPr>
        <w:pStyle w:val="BodyA"/>
        <w:tabs>
          <w:tab w:val="left" w:pos="360"/>
        </w:tabs>
        <w:spacing w:line="480" w:lineRule="auto"/>
        <w:ind w:left="360" w:hanging="360"/>
        <w:rPr>
          <w:rFonts w:cs="Times New Roman"/>
          <w:color w:val="auto"/>
          <w:rPrChange w:id="188" w:author="Westphal, Michael F" w:date="2018-10-08T13:04:00Z">
            <w:rPr>
              <w:rFonts w:cs="Times New Roman"/>
              <w:sz w:val="22"/>
              <w:szCs w:val="22"/>
            </w:rPr>
          </w:rPrChange>
        </w:rPr>
      </w:pPr>
      <w:r w:rsidRPr="00704898">
        <w:rPr>
          <w:rFonts w:cs="Times New Roman"/>
          <w:color w:val="auto"/>
          <w:lang w:val="en"/>
          <w:rPrChange w:id="189" w:author="Westphal, Michael F" w:date="2018-10-08T13:04:00Z">
            <w:rPr>
              <w:rFonts w:cs="Times New Roman"/>
              <w:color w:val="2F4A8B"/>
              <w:sz w:val="22"/>
              <w:szCs w:val="22"/>
              <w:u w:val="single"/>
              <w:lang w:val="en"/>
            </w:rPr>
          </w:rPrChange>
        </w:rPr>
        <w:fldChar w:fldCharType="begin"/>
      </w:r>
      <w:r w:rsidRPr="00704898">
        <w:rPr>
          <w:rFonts w:cs="Times New Roman"/>
          <w:color w:val="auto"/>
          <w:lang w:val="en"/>
          <w:rPrChange w:id="190" w:author="Westphal, Michael F" w:date="2018-10-08T13:04:00Z">
            <w:rPr>
              <w:rFonts w:cs="Times New Roman"/>
              <w:color w:val="2F4A8B"/>
              <w:sz w:val="22"/>
              <w:szCs w:val="22"/>
              <w:u w:val="single"/>
              <w:lang w:val="en"/>
            </w:rPr>
          </w:rPrChange>
        </w:rPr>
        <w:instrText xml:space="preserve"> HYPERLINK "https://www.ncbi.nlm.nih.gov/pubmed/?term=Ortega%20Z%5BAuthor%5D&amp;cauthor=true&amp;cauthor_uid=27386098" </w:instrText>
      </w:r>
      <w:r w:rsidRPr="00704898">
        <w:rPr>
          <w:rFonts w:cs="Times New Roman"/>
          <w:color w:val="auto"/>
          <w:lang w:val="en"/>
          <w:rPrChange w:id="191" w:author="Westphal, Michael F" w:date="2018-10-08T13:04:00Z">
            <w:rPr>
              <w:rFonts w:cs="Times New Roman"/>
              <w:color w:val="2F4A8B"/>
              <w:sz w:val="22"/>
              <w:szCs w:val="22"/>
              <w:u w:val="single"/>
              <w:lang w:val="en"/>
            </w:rPr>
          </w:rPrChange>
        </w:rPr>
        <w:fldChar w:fldCharType="separate"/>
      </w:r>
      <w:r w:rsidR="00D81F0C" w:rsidRPr="00704898">
        <w:rPr>
          <w:rFonts w:cs="Times New Roman"/>
          <w:color w:val="auto"/>
          <w:lang w:val="en"/>
          <w:rPrChange w:id="192" w:author="Westphal, Michael F" w:date="2018-10-08T13:04:00Z">
            <w:rPr>
              <w:rFonts w:cs="Times New Roman"/>
              <w:color w:val="2F4A8B"/>
              <w:sz w:val="22"/>
              <w:szCs w:val="22"/>
              <w:u w:val="single"/>
              <w:lang w:val="en"/>
            </w:rPr>
          </w:rPrChange>
        </w:rPr>
        <w:t>Ortega Z</w:t>
      </w:r>
      <w:r w:rsidRPr="00704898">
        <w:rPr>
          <w:rFonts w:cs="Times New Roman"/>
          <w:color w:val="auto"/>
          <w:lang w:val="en"/>
          <w:rPrChange w:id="193" w:author="Westphal, Michael F" w:date="2018-10-08T13:04:00Z">
            <w:rPr>
              <w:rFonts w:cs="Times New Roman"/>
              <w:color w:val="2F4A8B"/>
              <w:sz w:val="22"/>
              <w:szCs w:val="22"/>
              <w:u w:val="single"/>
              <w:lang w:val="en"/>
            </w:rPr>
          </w:rPrChange>
        </w:rPr>
        <w:fldChar w:fldCharType="end"/>
      </w:r>
      <w:r w:rsidR="00BA4E1B" w:rsidRPr="00704898">
        <w:rPr>
          <w:rFonts w:cs="Times New Roman"/>
          <w:color w:val="auto"/>
          <w:lang w:val="en"/>
          <w:rPrChange w:id="194" w:author="Westphal, Michael F" w:date="2018-10-08T13:04:00Z">
            <w:rPr>
              <w:rFonts w:cs="Times New Roman"/>
              <w:sz w:val="22"/>
              <w:szCs w:val="22"/>
              <w:lang w:val="en"/>
            </w:rPr>
          </w:rPrChange>
        </w:rPr>
        <w:t xml:space="preserve">., </w:t>
      </w:r>
      <w:r w:rsidRPr="00704898">
        <w:rPr>
          <w:rFonts w:cs="Times New Roman"/>
          <w:color w:val="auto"/>
          <w:lang w:val="en"/>
          <w:rPrChange w:id="195" w:author="Westphal, Michael F" w:date="2018-10-08T13:04:00Z">
            <w:rPr>
              <w:rFonts w:cs="Times New Roman"/>
              <w:color w:val="2F4A8B"/>
              <w:sz w:val="22"/>
              <w:szCs w:val="22"/>
              <w:u w:val="single"/>
              <w:lang w:val="en"/>
            </w:rPr>
          </w:rPrChange>
        </w:rPr>
        <w:fldChar w:fldCharType="begin"/>
      </w:r>
      <w:r w:rsidRPr="00704898">
        <w:rPr>
          <w:rFonts w:cs="Times New Roman"/>
          <w:color w:val="auto"/>
          <w:lang w:val="en"/>
          <w:rPrChange w:id="196" w:author="Westphal, Michael F" w:date="2018-10-08T13:04:00Z">
            <w:rPr>
              <w:rFonts w:cs="Times New Roman"/>
              <w:color w:val="2F4A8B"/>
              <w:sz w:val="22"/>
              <w:szCs w:val="22"/>
              <w:u w:val="single"/>
              <w:lang w:val="en"/>
            </w:rPr>
          </w:rPrChange>
        </w:rPr>
        <w:instrText xml:space="preserve"> HYPERLINK "https://www.ncbi.nlm.nih.gov/pubmed/?term=Menc%C3%ADa%20A%5BAuthor%5D&amp;cauthor=true&amp;cauthor_uid=27386098" </w:instrText>
      </w:r>
      <w:r w:rsidRPr="00704898">
        <w:rPr>
          <w:rFonts w:cs="Times New Roman"/>
          <w:color w:val="auto"/>
          <w:lang w:val="en"/>
          <w:rPrChange w:id="197" w:author="Westphal, Michael F" w:date="2018-10-08T13:04:00Z">
            <w:rPr>
              <w:rFonts w:cs="Times New Roman"/>
              <w:color w:val="2F4A8B"/>
              <w:sz w:val="22"/>
              <w:szCs w:val="22"/>
              <w:u w:val="single"/>
              <w:lang w:val="en"/>
            </w:rPr>
          </w:rPrChange>
        </w:rPr>
        <w:fldChar w:fldCharType="separate"/>
      </w:r>
      <w:r w:rsidR="00D81F0C" w:rsidRPr="00704898">
        <w:rPr>
          <w:rFonts w:cs="Times New Roman"/>
          <w:color w:val="auto"/>
          <w:lang w:val="en"/>
          <w:rPrChange w:id="198" w:author="Westphal, Michael F" w:date="2018-10-08T13:04:00Z">
            <w:rPr>
              <w:rFonts w:cs="Times New Roman"/>
              <w:color w:val="2F4A8B"/>
              <w:sz w:val="22"/>
              <w:szCs w:val="22"/>
              <w:u w:val="single"/>
              <w:lang w:val="en"/>
            </w:rPr>
          </w:rPrChange>
        </w:rPr>
        <w:t>Mencía A</w:t>
      </w:r>
      <w:r w:rsidRPr="00704898">
        <w:rPr>
          <w:rFonts w:cs="Times New Roman"/>
          <w:color w:val="auto"/>
          <w:lang w:val="en"/>
          <w:rPrChange w:id="199" w:author="Westphal, Michael F" w:date="2018-10-08T13:04:00Z">
            <w:rPr>
              <w:rFonts w:cs="Times New Roman"/>
              <w:color w:val="2F4A8B"/>
              <w:sz w:val="22"/>
              <w:szCs w:val="22"/>
              <w:u w:val="single"/>
              <w:lang w:val="en"/>
            </w:rPr>
          </w:rPrChange>
        </w:rPr>
        <w:fldChar w:fldCharType="end"/>
      </w:r>
      <w:r w:rsidR="00BA4E1B" w:rsidRPr="00704898">
        <w:rPr>
          <w:rFonts w:cs="Times New Roman"/>
          <w:color w:val="auto"/>
          <w:vertAlign w:val="superscript"/>
          <w:lang w:val="en"/>
          <w:rPrChange w:id="200" w:author="Westphal, Michael F" w:date="2018-10-08T13:04:00Z">
            <w:rPr>
              <w:rFonts w:cs="Times New Roman"/>
              <w:sz w:val="22"/>
              <w:szCs w:val="22"/>
              <w:vertAlign w:val="superscript"/>
              <w:lang w:val="en"/>
            </w:rPr>
          </w:rPrChange>
        </w:rPr>
        <w:t>.,</w:t>
      </w:r>
      <w:r w:rsidR="00D81F0C" w:rsidRPr="00704898">
        <w:rPr>
          <w:rFonts w:cs="Times New Roman"/>
          <w:color w:val="auto"/>
          <w:lang w:val="en"/>
          <w:rPrChange w:id="201" w:author="Westphal, Michael F" w:date="2018-10-08T13:04:00Z">
            <w:rPr>
              <w:rFonts w:cs="Times New Roman"/>
              <w:sz w:val="22"/>
              <w:szCs w:val="22"/>
              <w:lang w:val="en"/>
            </w:rPr>
          </w:rPrChange>
        </w:rPr>
        <w:t xml:space="preserve"> </w:t>
      </w:r>
      <w:r w:rsidRPr="00704898">
        <w:rPr>
          <w:rFonts w:cs="Times New Roman"/>
          <w:color w:val="auto"/>
          <w:lang w:val="en"/>
          <w:rPrChange w:id="202" w:author="Westphal, Michael F" w:date="2018-10-08T13:04:00Z">
            <w:rPr>
              <w:rFonts w:cs="Times New Roman"/>
              <w:color w:val="2F4A8B"/>
              <w:sz w:val="22"/>
              <w:szCs w:val="22"/>
              <w:u w:val="single"/>
              <w:lang w:val="en"/>
            </w:rPr>
          </w:rPrChange>
        </w:rPr>
        <w:fldChar w:fldCharType="begin"/>
      </w:r>
      <w:r w:rsidRPr="00704898">
        <w:rPr>
          <w:rFonts w:cs="Times New Roman"/>
          <w:color w:val="auto"/>
          <w:lang w:val="en"/>
          <w:rPrChange w:id="203" w:author="Westphal, Michael F" w:date="2018-10-08T13:04:00Z">
            <w:rPr>
              <w:rFonts w:cs="Times New Roman"/>
              <w:color w:val="2F4A8B"/>
              <w:sz w:val="22"/>
              <w:szCs w:val="22"/>
              <w:u w:val="single"/>
              <w:lang w:val="en"/>
            </w:rPr>
          </w:rPrChange>
        </w:rPr>
        <w:instrText xml:space="preserve"> HYPERLINK "https://www.ncbi.nlm.nih.gov/pubmed/?term=P%C3%A9rez-Mellado%20V%5BAuthor%5D&amp;cauthor=true&amp;cauthor_uid=27386098" </w:instrText>
      </w:r>
      <w:r w:rsidRPr="00704898">
        <w:rPr>
          <w:rFonts w:cs="Times New Roman"/>
          <w:color w:val="auto"/>
          <w:lang w:val="en"/>
          <w:rPrChange w:id="204" w:author="Westphal, Michael F" w:date="2018-10-08T13:04:00Z">
            <w:rPr>
              <w:rFonts w:cs="Times New Roman"/>
              <w:color w:val="2F4A8B"/>
              <w:sz w:val="22"/>
              <w:szCs w:val="22"/>
              <w:u w:val="single"/>
              <w:lang w:val="en"/>
            </w:rPr>
          </w:rPrChange>
        </w:rPr>
        <w:fldChar w:fldCharType="separate"/>
      </w:r>
      <w:r w:rsidR="00D81F0C" w:rsidRPr="00704898">
        <w:rPr>
          <w:rFonts w:cs="Times New Roman"/>
          <w:color w:val="auto"/>
          <w:lang w:val="en"/>
          <w:rPrChange w:id="205" w:author="Westphal, Michael F" w:date="2018-10-08T13:04:00Z">
            <w:rPr>
              <w:rFonts w:cs="Times New Roman"/>
              <w:color w:val="2F4A8B"/>
              <w:sz w:val="22"/>
              <w:szCs w:val="22"/>
              <w:u w:val="single"/>
              <w:lang w:val="en"/>
            </w:rPr>
          </w:rPrChange>
        </w:rPr>
        <w:t>Pérez-Mellado V</w:t>
      </w:r>
      <w:r w:rsidRPr="00704898">
        <w:rPr>
          <w:rFonts w:cs="Times New Roman"/>
          <w:color w:val="auto"/>
          <w:lang w:val="en"/>
          <w:rPrChange w:id="206" w:author="Westphal, Michael F" w:date="2018-10-08T13:04:00Z">
            <w:rPr>
              <w:rFonts w:cs="Times New Roman"/>
              <w:color w:val="2F4A8B"/>
              <w:sz w:val="22"/>
              <w:szCs w:val="22"/>
              <w:u w:val="single"/>
              <w:lang w:val="en"/>
            </w:rPr>
          </w:rPrChange>
        </w:rPr>
        <w:fldChar w:fldCharType="end"/>
      </w:r>
      <w:r w:rsidR="00BA4E1B" w:rsidRPr="00704898">
        <w:rPr>
          <w:rFonts w:cs="Times New Roman"/>
          <w:color w:val="auto"/>
          <w:lang w:val="en"/>
          <w:rPrChange w:id="207" w:author="Westphal, Michael F" w:date="2018-10-08T13:04:00Z">
            <w:rPr>
              <w:rFonts w:cs="Times New Roman"/>
              <w:sz w:val="22"/>
              <w:szCs w:val="22"/>
              <w:lang w:val="en"/>
            </w:rPr>
          </w:rPrChange>
        </w:rPr>
        <w:t xml:space="preserve">.  (2016). </w:t>
      </w:r>
      <w:ins w:id="208" w:author="Westphal, Michael F" w:date="2018-10-08T13:04:00Z">
        <w:r w:rsidR="00704898" w:rsidRPr="00704898">
          <w:rPr>
            <w:rFonts w:cs="Times New Roman"/>
            <w:color w:val="auto"/>
            <w:lang w:val="en"/>
            <w:rPrChange w:id="209" w:author="Westphal, Michael F" w:date="2018-10-08T13:04:00Z">
              <w:rPr>
                <w:rFonts w:cs="Times New Roman"/>
                <w:color w:val="auto"/>
                <w:lang w:val="en"/>
              </w:rPr>
            </w:rPrChange>
          </w:rPr>
          <w:t>‘</w:t>
        </w:r>
      </w:ins>
      <w:r w:rsidR="00D81F0C" w:rsidRPr="00704898">
        <w:rPr>
          <w:rFonts w:cs="Times New Roman"/>
          <w:color w:val="auto"/>
          <w:rPrChange w:id="210" w:author="Westphal, Michael F" w:date="2018-10-08T13:04:00Z">
            <w:rPr>
              <w:rFonts w:cs="Times New Roman"/>
              <w:sz w:val="22"/>
              <w:szCs w:val="22"/>
            </w:rPr>
          </w:rPrChange>
        </w:rPr>
        <w:t>Behavioral buffering of global warming in a cold-adapted lizard</w:t>
      </w:r>
      <w:ins w:id="211" w:author="Westphal, Michael F" w:date="2018-10-08T13:04:00Z">
        <w:r w:rsidR="00704898" w:rsidRPr="00704898">
          <w:rPr>
            <w:rFonts w:cs="Times New Roman"/>
            <w:color w:val="auto"/>
            <w:rPrChange w:id="212" w:author="Westphal, Michael F" w:date="2018-10-08T13:04:00Z">
              <w:rPr>
                <w:rFonts w:cs="Times New Roman"/>
                <w:color w:val="auto"/>
              </w:rPr>
            </w:rPrChange>
          </w:rPr>
          <w:t>’,</w:t>
        </w:r>
      </w:ins>
      <w:del w:id="213" w:author="Westphal, Michael F" w:date="2018-10-08T13:04:00Z">
        <w:r w:rsidR="00BA4E1B" w:rsidRPr="00704898" w:rsidDel="00704898">
          <w:rPr>
            <w:rFonts w:cs="Times New Roman"/>
            <w:color w:val="auto"/>
            <w:rPrChange w:id="214" w:author="Westphal, Michael F" w:date="2018-10-08T13:04:00Z">
              <w:rPr>
                <w:rFonts w:cs="Times New Roman"/>
                <w:sz w:val="22"/>
                <w:szCs w:val="22"/>
              </w:rPr>
            </w:rPrChange>
          </w:rPr>
          <w:delText>.</w:delText>
        </w:r>
      </w:del>
      <w:r w:rsidR="00BA4E1B" w:rsidRPr="00704898">
        <w:rPr>
          <w:rFonts w:cs="Times New Roman"/>
          <w:color w:val="auto"/>
          <w:rPrChange w:id="215" w:author="Westphal, Michael F" w:date="2018-10-08T13:04:00Z">
            <w:rPr>
              <w:rFonts w:cs="Times New Roman"/>
              <w:sz w:val="22"/>
              <w:szCs w:val="22"/>
            </w:rPr>
          </w:rPrChange>
        </w:rPr>
        <w:t xml:space="preserve">  Ecology &amp; Evolution 6:4582-4590 doi: 10.1002/ece3.2216</w:t>
      </w:r>
    </w:p>
    <w:p w14:paraId="40104CD7" w14:textId="7428787E" w:rsidR="00150775" w:rsidRPr="00704898" w:rsidRDefault="00150775" w:rsidP="00150775">
      <w:pPr>
        <w:pStyle w:val="BodyA"/>
        <w:tabs>
          <w:tab w:val="left" w:pos="360"/>
        </w:tabs>
        <w:spacing w:line="480" w:lineRule="auto"/>
        <w:ind w:left="360" w:hanging="360"/>
        <w:rPr>
          <w:rFonts w:cs="Times New Roman"/>
          <w:rPrChange w:id="216" w:author="Westphal, Michael F" w:date="2018-10-08T13:03:00Z">
            <w:rPr>
              <w:rFonts w:cs="Times New Roman"/>
              <w:sz w:val="22"/>
              <w:szCs w:val="22"/>
            </w:rPr>
          </w:rPrChange>
        </w:rPr>
      </w:pPr>
      <w:r w:rsidRPr="00704898">
        <w:rPr>
          <w:rFonts w:cs="Times New Roman"/>
          <w:color w:val="auto"/>
          <w:shd w:val="clear" w:color="auto" w:fill="FFFFFF"/>
          <w:rPrChange w:id="217" w:author="Westphal, Michael F" w:date="2018-10-08T13:04:00Z">
            <w:rPr>
              <w:rFonts w:ascii="Arial" w:hAnsi="Arial" w:cs="Arial"/>
              <w:color w:val="222222"/>
              <w:sz w:val="19"/>
              <w:szCs w:val="19"/>
              <w:shd w:val="clear" w:color="auto" w:fill="FFFFFF"/>
            </w:rPr>
          </w:rPrChange>
        </w:rPr>
        <w:t xml:space="preserve">Paranjpe DA, Bastiaans E, Patten A, Cooper RD, Sinervo B. 2013. </w:t>
      </w:r>
      <w:ins w:id="218" w:author="Westphal, Michael F" w:date="2018-10-08T13:04:00Z">
        <w:r w:rsidR="00704898" w:rsidRPr="00704898">
          <w:rPr>
            <w:rFonts w:cs="Times New Roman"/>
            <w:color w:val="auto"/>
            <w:shd w:val="clear" w:color="auto" w:fill="FFFFFF"/>
            <w:rPrChange w:id="219" w:author="Westphal, Michael F" w:date="2018-10-08T13:04:00Z">
              <w:rPr>
                <w:rFonts w:cs="Times New Roman"/>
                <w:color w:val="auto"/>
                <w:shd w:val="clear" w:color="auto" w:fill="FFFFFF"/>
              </w:rPr>
            </w:rPrChange>
          </w:rPr>
          <w:t>‘</w:t>
        </w:r>
      </w:ins>
      <w:r w:rsidRPr="00704898">
        <w:rPr>
          <w:rFonts w:cs="Times New Roman"/>
          <w:color w:val="auto"/>
          <w:shd w:val="clear" w:color="auto" w:fill="FFFFFF"/>
          <w:rPrChange w:id="220" w:author="Westphal, Michael F" w:date="2018-10-08T13:04:00Z">
            <w:rPr>
              <w:rFonts w:ascii="Arial" w:hAnsi="Arial" w:cs="Arial"/>
              <w:color w:val="222222"/>
              <w:sz w:val="19"/>
              <w:szCs w:val="19"/>
              <w:shd w:val="clear" w:color="auto" w:fill="FFFFFF"/>
            </w:rPr>
          </w:rPrChange>
        </w:rPr>
        <w:t xml:space="preserve">Evidence of maternal effects on </w:t>
      </w:r>
      <w:r w:rsidRPr="00704898">
        <w:rPr>
          <w:rFonts w:cs="Times New Roman"/>
          <w:color w:val="222222"/>
          <w:shd w:val="clear" w:color="auto" w:fill="FFFFFF"/>
          <w:rPrChange w:id="221" w:author="Westphal, Michael F" w:date="2018-10-08T13:04:00Z">
            <w:rPr>
              <w:rFonts w:ascii="Arial" w:hAnsi="Arial" w:cs="Arial"/>
              <w:color w:val="222222"/>
              <w:sz w:val="19"/>
              <w:szCs w:val="19"/>
              <w:shd w:val="clear" w:color="auto" w:fill="FFFFFF"/>
            </w:rPr>
          </w:rPrChange>
        </w:rPr>
        <w:t>temperature</w:t>
      </w:r>
      <w:r w:rsidRPr="00704898">
        <w:rPr>
          <w:rFonts w:cs="Times New Roman"/>
          <w:color w:val="222222"/>
          <w:shd w:val="clear" w:color="auto" w:fill="FFFFFF"/>
          <w:rPrChange w:id="222" w:author="Westphal, Michael F" w:date="2018-10-08T13:02:00Z">
            <w:rPr>
              <w:rFonts w:ascii="Arial" w:hAnsi="Arial" w:cs="Arial"/>
              <w:color w:val="222222"/>
              <w:sz w:val="19"/>
              <w:szCs w:val="19"/>
              <w:shd w:val="clear" w:color="auto" w:fill="FFFFFF"/>
            </w:rPr>
          </w:rPrChange>
        </w:rPr>
        <w:t xml:space="preserve"> preference in side-blotched lizards: implications for evolutionary response to </w:t>
      </w:r>
      <w:r w:rsidRPr="00704898">
        <w:rPr>
          <w:rFonts w:cs="Times New Roman"/>
          <w:color w:val="222222"/>
          <w:shd w:val="clear" w:color="auto" w:fill="FFFFFF"/>
          <w:rPrChange w:id="223" w:author="Westphal, Michael F" w:date="2018-10-08T13:03:00Z">
            <w:rPr>
              <w:rFonts w:ascii="Arial" w:hAnsi="Arial" w:cs="Arial"/>
              <w:color w:val="222222"/>
              <w:sz w:val="19"/>
              <w:szCs w:val="19"/>
              <w:shd w:val="clear" w:color="auto" w:fill="FFFFFF"/>
            </w:rPr>
          </w:rPrChange>
        </w:rPr>
        <w:t>climate change</w:t>
      </w:r>
      <w:ins w:id="224" w:author="Westphal, Michael F" w:date="2018-10-08T13:04:00Z">
        <w:r w:rsidR="00704898">
          <w:rPr>
            <w:rFonts w:cs="Times New Roman"/>
            <w:color w:val="222222"/>
            <w:shd w:val="clear" w:color="auto" w:fill="FFFFFF"/>
          </w:rPr>
          <w:t>’.</w:t>
        </w:r>
      </w:ins>
      <w:del w:id="225" w:author="Westphal, Michael F" w:date="2018-10-08T13:04:00Z">
        <w:r w:rsidRPr="00704898" w:rsidDel="00704898">
          <w:rPr>
            <w:rFonts w:cs="Times New Roman"/>
            <w:color w:val="222222"/>
            <w:shd w:val="clear" w:color="auto" w:fill="FFFFFF"/>
            <w:rPrChange w:id="226" w:author="Westphal, Michael F" w:date="2018-10-08T13:03:00Z">
              <w:rPr>
                <w:rFonts w:ascii="Arial" w:hAnsi="Arial" w:cs="Arial"/>
                <w:color w:val="222222"/>
                <w:sz w:val="19"/>
                <w:szCs w:val="19"/>
                <w:shd w:val="clear" w:color="auto" w:fill="FFFFFF"/>
              </w:rPr>
            </w:rPrChange>
          </w:rPr>
          <w:delText>.</w:delText>
        </w:r>
      </w:del>
      <w:r w:rsidRPr="00704898">
        <w:rPr>
          <w:rFonts w:cs="Times New Roman"/>
          <w:color w:val="222222"/>
          <w:shd w:val="clear" w:color="auto" w:fill="FFFFFF"/>
          <w:rPrChange w:id="227" w:author="Westphal, Michael F" w:date="2018-10-08T13:03:00Z">
            <w:rPr>
              <w:rFonts w:ascii="Arial" w:hAnsi="Arial" w:cs="Arial"/>
              <w:color w:val="222222"/>
              <w:sz w:val="19"/>
              <w:szCs w:val="19"/>
              <w:shd w:val="clear" w:color="auto" w:fill="FFFFFF"/>
            </w:rPr>
          </w:rPrChange>
        </w:rPr>
        <w:t xml:space="preserve"> Ecology and Evolution 3(7):1977-1991.</w:t>
      </w:r>
    </w:p>
    <w:p w14:paraId="4B2704C5" w14:textId="2C2F2084" w:rsidR="00860680" w:rsidRPr="00704898" w:rsidRDefault="00860680" w:rsidP="00CE3409">
      <w:pPr>
        <w:pStyle w:val="Heading1"/>
        <w:spacing w:before="0" w:beforeAutospacing="0" w:after="0" w:afterAutospacing="0" w:line="480" w:lineRule="auto"/>
        <w:ind w:left="360" w:hanging="360"/>
        <w:rPr>
          <w:b w:val="0"/>
          <w:bCs w:val="0"/>
          <w:sz w:val="24"/>
          <w:szCs w:val="24"/>
          <w:rPrChange w:id="228" w:author="Westphal, Michael F" w:date="2018-10-08T13:04:00Z">
            <w:rPr>
              <w:b w:val="0"/>
              <w:bCs w:val="0"/>
              <w:color w:val="505050"/>
              <w:sz w:val="22"/>
              <w:szCs w:val="22"/>
              <w:u w:val="single"/>
            </w:rPr>
          </w:rPrChange>
        </w:rPr>
      </w:pPr>
      <w:bookmarkStart w:id="229" w:name="bau0005"/>
      <w:r w:rsidRPr="00704898">
        <w:rPr>
          <w:b w:val="0"/>
          <w:sz w:val="24"/>
          <w:szCs w:val="24"/>
          <w:rPrChange w:id="230" w:author="Westphal, Michael F" w:date="2018-10-08T13:04:00Z">
            <w:rPr>
              <w:b w:val="0"/>
              <w:sz w:val="22"/>
              <w:szCs w:val="22"/>
              <w:u w:val="single"/>
            </w:rPr>
          </w:rPrChange>
        </w:rPr>
        <w:t xml:space="preserve"> </w:t>
      </w:r>
      <w:r w:rsidRPr="00704898">
        <w:rPr>
          <w:rStyle w:val="text"/>
          <w:b w:val="0"/>
          <w:sz w:val="24"/>
          <w:szCs w:val="24"/>
          <w:rPrChange w:id="231" w:author="Westphal, Michael F" w:date="2018-10-08T13:04:00Z">
            <w:rPr>
              <w:rStyle w:val="text"/>
              <w:b w:val="0"/>
              <w:color w:val="007398"/>
              <w:sz w:val="22"/>
              <w:szCs w:val="22"/>
              <w:u w:val="single"/>
            </w:rPr>
          </w:rPrChange>
        </w:rPr>
        <w:t>Pontes-da-Silva</w:t>
      </w:r>
      <w:bookmarkStart w:id="232" w:name="bau0010"/>
      <w:bookmarkEnd w:id="229"/>
      <w:r w:rsidRPr="00704898">
        <w:rPr>
          <w:rStyle w:val="author-ref"/>
          <w:b w:val="0"/>
          <w:sz w:val="24"/>
          <w:szCs w:val="24"/>
          <w:vertAlign w:val="superscript"/>
          <w:rPrChange w:id="233" w:author="Westphal, Michael F" w:date="2018-10-08T13:04:00Z">
            <w:rPr>
              <w:rStyle w:val="author-ref"/>
              <w:b w:val="0"/>
              <w:color w:val="007398"/>
              <w:sz w:val="22"/>
              <w:szCs w:val="22"/>
              <w:u w:val="single"/>
              <w:vertAlign w:val="superscript"/>
            </w:rPr>
          </w:rPrChange>
        </w:rPr>
        <w:t xml:space="preserve"> </w:t>
      </w:r>
      <w:r w:rsidRPr="00704898">
        <w:rPr>
          <w:b w:val="0"/>
          <w:sz w:val="24"/>
          <w:szCs w:val="24"/>
          <w:rPrChange w:id="234" w:author="Westphal, Michael F" w:date="2018-10-08T13:04:00Z">
            <w:rPr>
              <w:b w:val="0"/>
              <w:sz w:val="22"/>
              <w:szCs w:val="22"/>
              <w:u w:val="single"/>
            </w:rPr>
          </w:rPrChange>
        </w:rPr>
        <w:t xml:space="preserve">E.,  </w:t>
      </w:r>
      <w:r w:rsidRPr="00704898">
        <w:rPr>
          <w:rStyle w:val="text"/>
          <w:b w:val="0"/>
          <w:sz w:val="24"/>
          <w:szCs w:val="24"/>
          <w:rPrChange w:id="235" w:author="Westphal, Michael F" w:date="2018-10-08T13:04:00Z">
            <w:rPr>
              <w:rStyle w:val="text"/>
              <w:b w:val="0"/>
              <w:color w:val="007398"/>
              <w:sz w:val="22"/>
              <w:szCs w:val="22"/>
              <w:u w:val="single"/>
            </w:rPr>
          </w:rPrChange>
        </w:rPr>
        <w:t>Magnusson</w:t>
      </w:r>
      <w:bookmarkStart w:id="236" w:name="bau0015"/>
      <w:bookmarkEnd w:id="232"/>
      <w:r w:rsidRPr="00704898">
        <w:rPr>
          <w:rStyle w:val="author-ref"/>
          <w:b w:val="0"/>
          <w:sz w:val="24"/>
          <w:szCs w:val="24"/>
          <w:vertAlign w:val="superscript"/>
          <w:rPrChange w:id="237" w:author="Westphal, Michael F" w:date="2018-10-08T13:04:00Z">
            <w:rPr>
              <w:rStyle w:val="author-ref"/>
              <w:b w:val="0"/>
              <w:color w:val="007398"/>
              <w:sz w:val="22"/>
              <w:szCs w:val="22"/>
              <w:u w:val="single"/>
              <w:vertAlign w:val="superscript"/>
            </w:rPr>
          </w:rPrChange>
        </w:rPr>
        <w:t xml:space="preserve"> </w:t>
      </w:r>
      <w:r w:rsidRPr="00704898">
        <w:rPr>
          <w:b w:val="0"/>
          <w:sz w:val="24"/>
          <w:szCs w:val="24"/>
          <w:rPrChange w:id="238" w:author="Westphal, Michael F" w:date="2018-10-08T13:04:00Z">
            <w:rPr>
              <w:b w:val="0"/>
              <w:sz w:val="22"/>
              <w:szCs w:val="22"/>
              <w:u w:val="single"/>
            </w:rPr>
          </w:rPrChange>
        </w:rPr>
        <w:t xml:space="preserve">W.E., </w:t>
      </w:r>
      <w:r w:rsidRPr="00704898">
        <w:rPr>
          <w:rStyle w:val="text"/>
          <w:b w:val="0"/>
          <w:sz w:val="24"/>
          <w:szCs w:val="24"/>
          <w:rPrChange w:id="239" w:author="Westphal, Michael F" w:date="2018-10-08T13:04:00Z">
            <w:rPr>
              <w:rStyle w:val="text"/>
              <w:b w:val="0"/>
              <w:color w:val="007398"/>
              <w:sz w:val="22"/>
              <w:szCs w:val="22"/>
              <w:u w:val="single"/>
            </w:rPr>
          </w:rPrChange>
        </w:rPr>
        <w:t>Sinervo</w:t>
      </w:r>
      <w:bookmarkStart w:id="240" w:name="bau0020"/>
      <w:bookmarkEnd w:id="236"/>
      <w:r w:rsidRPr="00704898">
        <w:rPr>
          <w:rStyle w:val="author-ref"/>
          <w:b w:val="0"/>
          <w:sz w:val="24"/>
          <w:szCs w:val="24"/>
          <w:vertAlign w:val="superscript"/>
          <w:rPrChange w:id="241" w:author="Westphal, Michael F" w:date="2018-10-08T13:04:00Z">
            <w:rPr>
              <w:rStyle w:val="author-ref"/>
              <w:b w:val="0"/>
              <w:color w:val="007398"/>
              <w:sz w:val="22"/>
              <w:szCs w:val="22"/>
              <w:u w:val="single"/>
              <w:vertAlign w:val="superscript"/>
            </w:rPr>
          </w:rPrChange>
        </w:rPr>
        <w:t xml:space="preserve"> </w:t>
      </w:r>
      <w:r w:rsidRPr="00704898">
        <w:rPr>
          <w:b w:val="0"/>
          <w:sz w:val="24"/>
          <w:szCs w:val="24"/>
          <w:rPrChange w:id="242" w:author="Westphal, Michael F" w:date="2018-10-08T13:04:00Z">
            <w:rPr>
              <w:b w:val="0"/>
              <w:sz w:val="22"/>
              <w:szCs w:val="22"/>
              <w:u w:val="single"/>
            </w:rPr>
          </w:rPrChange>
        </w:rPr>
        <w:t xml:space="preserve">B., </w:t>
      </w:r>
      <w:r w:rsidRPr="00704898">
        <w:rPr>
          <w:rStyle w:val="text"/>
          <w:b w:val="0"/>
          <w:sz w:val="24"/>
          <w:szCs w:val="24"/>
          <w:rPrChange w:id="243" w:author="Westphal, Michael F" w:date="2018-10-08T13:04:00Z">
            <w:rPr>
              <w:rStyle w:val="text"/>
              <w:b w:val="0"/>
              <w:color w:val="007398"/>
              <w:sz w:val="22"/>
              <w:szCs w:val="22"/>
              <w:u w:val="single"/>
            </w:rPr>
          </w:rPrChange>
        </w:rPr>
        <w:t>Caetano</w:t>
      </w:r>
      <w:bookmarkStart w:id="244" w:name="bau0025"/>
      <w:bookmarkEnd w:id="240"/>
      <w:r w:rsidRPr="00704898">
        <w:rPr>
          <w:rStyle w:val="author-ref"/>
          <w:b w:val="0"/>
          <w:sz w:val="24"/>
          <w:szCs w:val="24"/>
          <w:vertAlign w:val="superscript"/>
          <w:rPrChange w:id="245" w:author="Westphal, Michael F" w:date="2018-10-08T13:04:00Z">
            <w:rPr>
              <w:rStyle w:val="author-ref"/>
              <w:b w:val="0"/>
              <w:color w:val="007398"/>
              <w:sz w:val="22"/>
              <w:szCs w:val="22"/>
              <w:u w:val="single"/>
              <w:vertAlign w:val="superscript"/>
            </w:rPr>
          </w:rPrChange>
        </w:rPr>
        <w:t xml:space="preserve"> </w:t>
      </w:r>
      <w:r w:rsidRPr="00704898">
        <w:rPr>
          <w:b w:val="0"/>
          <w:sz w:val="24"/>
          <w:szCs w:val="24"/>
          <w:rPrChange w:id="246" w:author="Westphal, Michael F" w:date="2018-10-08T13:04:00Z">
            <w:rPr>
              <w:b w:val="0"/>
              <w:sz w:val="22"/>
              <w:szCs w:val="22"/>
              <w:u w:val="single"/>
            </w:rPr>
          </w:rPrChange>
        </w:rPr>
        <w:t xml:space="preserve">G. H., </w:t>
      </w:r>
      <w:r w:rsidRPr="00704898">
        <w:rPr>
          <w:rStyle w:val="text"/>
          <w:b w:val="0"/>
          <w:sz w:val="24"/>
          <w:szCs w:val="24"/>
          <w:rPrChange w:id="247" w:author="Westphal, Michael F" w:date="2018-10-08T13:04:00Z">
            <w:rPr>
              <w:rStyle w:val="text"/>
              <w:b w:val="0"/>
              <w:color w:val="007398"/>
              <w:sz w:val="22"/>
              <w:szCs w:val="22"/>
              <w:u w:val="single"/>
            </w:rPr>
          </w:rPrChange>
        </w:rPr>
        <w:t>Miles</w:t>
      </w:r>
      <w:bookmarkStart w:id="248" w:name="bau0030"/>
      <w:bookmarkEnd w:id="244"/>
      <w:r w:rsidRPr="00704898">
        <w:rPr>
          <w:rStyle w:val="author-ref"/>
          <w:b w:val="0"/>
          <w:sz w:val="24"/>
          <w:szCs w:val="24"/>
          <w:vertAlign w:val="superscript"/>
          <w:rPrChange w:id="249" w:author="Westphal, Michael F" w:date="2018-10-08T13:04:00Z">
            <w:rPr>
              <w:rStyle w:val="author-ref"/>
              <w:b w:val="0"/>
              <w:color w:val="007398"/>
              <w:sz w:val="22"/>
              <w:szCs w:val="22"/>
              <w:u w:val="single"/>
              <w:vertAlign w:val="superscript"/>
            </w:rPr>
          </w:rPrChange>
        </w:rPr>
        <w:t xml:space="preserve"> </w:t>
      </w:r>
      <w:r w:rsidRPr="00704898">
        <w:rPr>
          <w:b w:val="0"/>
          <w:sz w:val="24"/>
          <w:szCs w:val="24"/>
          <w:rPrChange w:id="250" w:author="Westphal, Michael F" w:date="2018-10-08T13:04:00Z">
            <w:rPr>
              <w:b w:val="0"/>
              <w:sz w:val="22"/>
              <w:szCs w:val="22"/>
              <w:u w:val="single"/>
            </w:rPr>
          </w:rPrChange>
        </w:rPr>
        <w:t xml:space="preserve">D.B., </w:t>
      </w:r>
      <w:r w:rsidRPr="00704898">
        <w:rPr>
          <w:rStyle w:val="text"/>
          <w:b w:val="0"/>
          <w:sz w:val="24"/>
          <w:szCs w:val="24"/>
          <w:rPrChange w:id="251" w:author="Westphal, Michael F" w:date="2018-10-08T13:04:00Z">
            <w:rPr>
              <w:rStyle w:val="text"/>
              <w:b w:val="0"/>
              <w:color w:val="007398"/>
              <w:sz w:val="22"/>
              <w:szCs w:val="22"/>
              <w:u w:val="single"/>
            </w:rPr>
          </w:rPrChange>
        </w:rPr>
        <w:t>Colli</w:t>
      </w:r>
      <w:bookmarkStart w:id="252" w:name="bau0035"/>
      <w:bookmarkEnd w:id="248"/>
      <w:r w:rsidRPr="00704898">
        <w:rPr>
          <w:rStyle w:val="author-ref"/>
          <w:b w:val="0"/>
          <w:sz w:val="24"/>
          <w:szCs w:val="24"/>
          <w:vertAlign w:val="superscript"/>
          <w:rPrChange w:id="253" w:author="Westphal, Michael F" w:date="2018-10-08T13:04:00Z">
            <w:rPr>
              <w:rStyle w:val="author-ref"/>
              <w:b w:val="0"/>
              <w:color w:val="007398"/>
              <w:sz w:val="22"/>
              <w:szCs w:val="22"/>
              <w:u w:val="single"/>
              <w:vertAlign w:val="superscript"/>
            </w:rPr>
          </w:rPrChange>
        </w:rPr>
        <w:t xml:space="preserve"> </w:t>
      </w:r>
      <w:r w:rsidRPr="00704898">
        <w:rPr>
          <w:b w:val="0"/>
          <w:sz w:val="24"/>
          <w:szCs w:val="24"/>
          <w:rPrChange w:id="254" w:author="Westphal, Michael F" w:date="2018-10-08T13:04:00Z">
            <w:rPr>
              <w:b w:val="0"/>
              <w:sz w:val="22"/>
              <w:szCs w:val="22"/>
              <w:u w:val="single"/>
            </w:rPr>
          </w:rPrChange>
        </w:rPr>
        <w:t xml:space="preserve">G.R., </w:t>
      </w:r>
      <w:r w:rsidRPr="00704898">
        <w:rPr>
          <w:rStyle w:val="text"/>
          <w:b w:val="0"/>
          <w:sz w:val="24"/>
          <w:szCs w:val="24"/>
          <w:rPrChange w:id="255" w:author="Westphal, Michael F" w:date="2018-10-08T13:04:00Z">
            <w:rPr>
              <w:rStyle w:val="text"/>
              <w:b w:val="0"/>
              <w:color w:val="007398"/>
              <w:sz w:val="22"/>
              <w:szCs w:val="22"/>
              <w:u w:val="single"/>
            </w:rPr>
          </w:rPrChange>
        </w:rPr>
        <w:t>Diele-Viegas</w:t>
      </w:r>
      <w:bookmarkStart w:id="256" w:name="bau0040"/>
      <w:bookmarkEnd w:id="252"/>
      <w:r w:rsidRPr="00704898">
        <w:rPr>
          <w:rStyle w:val="author-ref"/>
          <w:b w:val="0"/>
          <w:sz w:val="24"/>
          <w:szCs w:val="24"/>
          <w:vertAlign w:val="superscript"/>
          <w:rPrChange w:id="257" w:author="Westphal, Michael F" w:date="2018-10-08T13:04:00Z">
            <w:rPr>
              <w:rStyle w:val="author-ref"/>
              <w:b w:val="0"/>
              <w:color w:val="007398"/>
              <w:sz w:val="22"/>
              <w:szCs w:val="22"/>
              <w:u w:val="single"/>
              <w:vertAlign w:val="superscript"/>
            </w:rPr>
          </w:rPrChange>
        </w:rPr>
        <w:t xml:space="preserve"> </w:t>
      </w:r>
      <w:r w:rsidR="009E4EBB" w:rsidRPr="00704898">
        <w:rPr>
          <w:b w:val="0"/>
          <w:sz w:val="24"/>
          <w:szCs w:val="24"/>
          <w:rPrChange w:id="258" w:author="Westphal, Michael F" w:date="2018-10-08T13:04:00Z">
            <w:rPr>
              <w:b w:val="0"/>
              <w:sz w:val="22"/>
              <w:szCs w:val="22"/>
              <w:u w:val="single"/>
            </w:rPr>
          </w:rPrChange>
        </w:rPr>
        <w:t xml:space="preserve">L.M., </w:t>
      </w:r>
      <w:r w:rsidRPr="00704898">
        <w:rPr>
          <w:rStyle w:val="text"/>
          <w:b w:val="0"/>
          <w:sz w:val="24"/>
          <w:szCs w:val="24"/>
          <w:rPrChange w:id="259" w:author="Westphal, Michael F" w:date="2018-10-08T13:04:00Z">
            <w:rPr>
              <w:rStyle w:val="text"/>
              <w:b w:val="0"/>
              <w:color w:val="007398"/>
              <w:sz w:val="22"/>
              <w:szCs w:val="22"/>
              <w:u w:val="single"/>
            </w:rPr>
          </w:rPrChange>
        </w:rPr>
        <w:t>Fenker</w:t>
      </w:r>
      <w:bookmarkStart w:id="260" w:name="bau0045"/>
      <w:bookmarkEnd w:id="256"/>
      <w:r w:rsidRPr="00704898">
        <w:rPr>
          <w:rStyle w:val="author-ref"/>
          <w:b w:val="0"/>
          <w:sz w:val="24"/>
          <w:szCs w:val="24"/>
          <w:vertAlign w:val="superscript"/>
          <w:rPrChange w:id="261" w:author="Westphal, Michael F" w:date="2018-10-08T13:04:00Z">
            <w:rPr>
              <w:rStyle w:val="author-ref"/>
              <w:b w:val="0"/>
              <w:color w:val="007398"/>
              <w:sz w:val="22"/>
              <w:szCs w:val="22"/>
              <w:u w:val="single"/>
              <w:vertAlign w:val="superscript"/>
            </w:rPr>
          </w:rPrChange>
        </w:rPr>
        <w:t xml:space="preserve"> </w:t>
      </w:r>
      <w:r w:rsidR="009E4EBB" w:rsidRPr="00704898">
        <w:rPr>
          <w:b w:val="0"/>
          <w:sz w:val="24"/>
          <w:szCs w:val="24"/>
          <w:rPrChange w:id="262" w:author="Westphal, Michael F" w:date="2018-10-08T13:04:00Z">
            <w:rPr>
              <w:b w:val="0"/>
              <w:sz w:val="22"/>
              <w:szCs w:val="22"/>
              <w:u w:val="single"/>
            </w:rPr>
          </w:rPrChange>
        </w:rPr>
        <w:t xml:space="preserve">J., </w:t>
      </w:r>
      <w:r w:rsidRPr="00704898">
        <w:rPr>
          <w:rStyle w:val="text"/>
          <w:b w:val="0"/>
          <w:sz w:val="24"/>
          <w:szCs w:val="24"/>
          <w:rPrChange w:id="263" w:author="Westphal, Michael F" w:date="2018-10-08T13:04:00Z">
            <w:rPr>
              <w:rStyle w:val="text"/>
              <w:b w:val="0"/>
              <w:color w:val="007398"/>
              <w:sz w:val="22"/>
              <w:szCs w:val="22"/>
              <w:u w:val="single"/>
            </w:rPr>
          </w:rPrChange>
        </w:rPr>
        <w:t>Santos</w:t>
      </w:r>
      <w:bookmarkStart w:id="264" w:name="bau0050"/>
      <w:bookmarkEnd w:id="260"/>
      <w:r w:rsidRPr="00704898">
        <w:rPr>
          <w:rStyle w:val="author-ref"/>
          <w:b w:val="0"/>
          <w:sz w:val="24"/>
          <w:szCs w:val="24"/>
          <w:vertAlign w:val="superscript"/>
          <w:rPrChange w:id="265" w:author="Westphal, Michael F" w:date="2018-10-08T13:04:00Z">
            <w:rPr>
              <w:rStyle w:val="author-ref"/>
              <w:b w:val="0"/>
              <w:color w:val="007398"/>
              <w:sz w:val="22"/>
              <w:szCs w:val="22"/>
              <w:u w:val="single"/>
              <w:vertAlign w:val="superscript"/>
            </w:rPr>
          </w:rPrChange>
        </w:rPr>
        <w:t xml:space="preserve"> </w:t>
      </w:r>
      <w:r w:rsidRPr="00704898">
        <w:rPr>
          <w:b w:val="0"/>
          <w:sz w:val="24"/>
          <w:szCs w:val="24"/>
          <w:rPrChange w:id="266" w:author="Westphal, Michael F" w:date="2018-10-08T13:04:00Z">
            <w:rPr>
              <w:b w:val="0"/>
              <w:sz w:val="22"/>
              <w:szCs w:val="22"/>
              <w:u w:val="single"/>
            </w:rPr>
          </w:rPrChange>
        </w:rPr>
        <w:t xml:space="preserve">J.C., </w:t>
      </w:r>
      <w:r w:rsidRPr="00704898">
        <w:rPr>
          <w:rStyle w:val="text"/>
          <w:b w:val="0"/>
          <w:sz w:val="24"/>
          <w:szCs w:val="24"/>
          <w:rPrChange w:id="267" w:author="Westphal, Michael F" w:date="2018-10-08T13:04:00Z">
            <w:rPr>
              <w:rStyle w:val="text"/>
              <w:b w:val="0"/>
              <w:color w:val="007398"/>
              <w:sz w:val="22"/>
              <w:szCs w:val="22"/>
              <w:u w:val="single"/>
            </w:rPr>
          </w:rPrChange>
        </w:rPr>
        <w:t>Werneck</w:t>
      </w:r>
      <w:bookmarkEnd w:id="264"/>
      <w:r w:rsidRPr="00704898">
        <w:rPr>
          <w:rStyle w:val="author-ref"/>
          <w:b w:val="0"/>
          <w:sz w:val="24"/>
          <w:szCs w:val="24"/>
          <w:vertAlign w:val="superscript"/>
          <w:rPrChange w:id="268" w:author="Westphal, Michael F" w:date="2018-10-08T13:04:00Z">
            <w:rPr>
              <w:rStyle w:val="author-ref"/>
              <w:b w:val="0"/>
              <w:color w:val="007398"/>
              <w:sz w:val="22"/>
              <w:szCs w:val="22"/>
              <w:u w:val="single"/>
              <w:vertAlign w:val="superscript"/>
            </w:rPr>
          </w:rPrChange>
        </w:rPr>
        <w:t xml:space="preserve"> </w:t>
      </w:r>
      <w:r w:rsidRPr="00704898">
        <w:rPr>
          <w:b w:val="0"/>
          <w:sz w:val="24"/>
          <w:szCs w:val="24"/>
          <w:rPrChange w:id="269" w:author="Westphal, Michael F" w:date="2018-10-08T13:04:00Z">
            <w:rPr>
              <w:b w:val="0"/>
              <w:sz w:val="22"/>
              <w:szCs w:val="22"/>
              <w:u w:val="single"/>
            </w:rPr>
          </w:rPrChange>
        </w:rPr>
        <w:t xml:space="preserve">F. P. </w:t>
      </w:r>
      <w:r w:rsidR="009E4EBB" w:rsidRPr="00704898">
        <w:rPr>
          <w:b w:val="0"/>
          <w:sz w:val="24"/>
          <w:szCs w:val="24"/>
          <w:rPrChange w:id="270" w:author="Westphal, Michael F" w:date="2018-10-08T13:04:00Z">
            <w:rPr>
              <w:b w:val="0"/>
              <w:sz w:val="22"/>
              <w:szCs w:val="22"/>
              <w:u w:val="single"/>
            </w:rPr>
          </w:rPrChange>
        </w:rPr>
        <w:t xml:space="preserve"> </w:t>
      </w:r>
      <w:r w:rsidR="002A76EE" w:rsidRPr="00704898">
        <w:rPr>
          <w:b w:val="0"/>
          <w:sz w:val="24"/>
          <w:szCs w:val="24"/>
          <w:rPrChange w:id="271" w:author="Westphal, Michael F" w:date="2018-10-08T13:04:00Z">
            <w:rPr>
              <w:b w:val="0"/>
              <w:sz w:val="22"/>
              <w:szCs w:val="22"/>
              <w:u w:val="single"/>
            </w:rPr>
          </w:rPrChange>
        </w:rPr>
        <w:t>2018</w:t>
      </w:r>
      <w:r w:rsidRPr="00704898">
        <w:rPr>
          <w:b w:val="0"/>
          <w:sz w:val="24"/>
          <w:szCs w:val="24"/>
          <w:rPrChange w:id="272" w:author="Westphal, Michael F" w:date="2018-10-08T13:04:00Z">
            <w:rPr>
              <w:b w:val="0"/>
              <w:sz w:val="22"/>
              <w:szCs w:val="22"/>
              <w:u w:val="single"/>
            </w:rPr>
          </w:rPrChange>
        </w:rPr>
        <w:t xml:space="preserve">.  </w:t>
      </w:r>
      <w:r w:rsidRPr="00704898">
        <w:rPr>
          <w:b w:val="0"/>
          <w:bCs w:val="0"/>
          <w:sz w:val="24"/>
          <w:szCs w:val="24"/>
          <w:rPrChange w:id="273" w:author="Westphal, Michael F" w:date="2018-10-08T13:04:00Z">
            <w:rPr>
              <w:b w:val="0"/>
              <w:bCs w:val="0"/>
              <w:color w:val="505050"/>
              <w:sz w:val="22"/>
              <w:szCs w:val="22"/>
              <w:u w:val="single"/>
            </w:rPr>
          </w:rPrChange>
        </w:rPr>
        <w:t>Extinction risks forced by climatic change and intraspecific variation in the thermal physiology of a tropical lizard.  Journal of Thermal Biology 73:50-60</w:t>
      </w:r>
    </w:p>
    <w:p w14:paraId="3F6FBC38" w14:textId="61053992" w:rsidR="002A76EE" w:rsidRPr="00704898" w:rsidRDefault="002A76EE" w:rsidP="00CE3409">
      <w:pPr>
        <w:pStyle w:val="BodyA"/>
        <w:tabs>
          <w:tab w:val="left" w:pos="360"/>
        </w:tabs>
        <w:spacing w:line="480" w:lineRule="auto"/>
        <w:ind w:left="360" w:hanging="360"/>
        <w:rPr>
          <w:rFonts w:cs="Times New Roman"/>
          <w:color w:val="auto"/>
          <w:rPrChange w:id="274" w:author="Westphal, Michael F" w:date="2018-10-08T13:04:00Z">
            <w:rPr>
              <w:rFonts w:cs="Times New Roman"/>
              <w:sz w:val="22"/>
              <w:szCs w:val="22"/>
              <w:u w:val="single"/>
            </w:rPr>
          </w:rPrChange>
        </w:rPr>
      </w:pPr>
    </w:p>
    <w:p w14:paraId="48DD019A" w14:textId="15130E80" w:rsidR="00B2612A" w:rsidRPr="00704898" w:rsidRDefault="00B2612A" w:rsidP="00CE3409">
      <w:pPr>
        <w:pStyle w:val="BodyA"/>
        <w:spacing w:line="480" w:lineRule="auto"/>
        <w:ind w:left="360" w:hanging="360"/>
        <w:rPr>
          <w:rFonts w:cs="Times New Roman"/>
          <w:rPrChange w:id="275" w:author="Westphal, Michael F" w:date="2018-10-08T13:02:00Z">
            <w:rPr/>
          </w:rPrChange>
        </w:rPr>
      </w:pPr>
      <w:r w:rsidRPr="00704898">
        <w:rPr>
          <w:rFonts w:cs="Times New Roman"/>
          <w:color w:val="auto"/>
          <w:rPrChange w:id="276" w:author="Westphal, Michael F" w:date="2018-10-08T13:04:00Z">
            <w:rPr>
              <w:rFonts w:cs="Times New Roman"/>
              <w:sz w:val="22"/>
              <w:szCs w:val="22"/>
              <w:u w:val="single"/>
            </w:rPr>
          </w:rPrChange>
        </w:rPr>
        <w:t xml:space="preserve">Prugh, L.R. and </w:t>
      </w:r>
      <w:r w:rsidRPr="00704898">
        <w:rPr>
          <w:rFonts w:cs="Times New Roman"/>
          <w:rPrChange w:id="277" w:author="Westphal, Michael F" w:date="2018-10-08T13:03:00Z">
            <w:rPr>
              <w:rFonts w:cs="Times New Roman"/>
              <w:sz w:val="22"/>
              <w:szCs w:val="22"/>
              <w:u w:val="single"/>
            </w:rPr>
          </w:rPrChange>
        </w:rPr>
        <w:t>Brashares, J. S. (2012) ‘Partitioning the effects of an ecosystem engineer:</w:t>
      </w:r>
      <w:r w:rsidRPr="00704898">
        <w:rPr>
          <w:rFonts w:cs="Times New Roman"/>
          <w:rPrChange w:id="278" w:author="Westphal, Michael F" w:date="2018-10-08T13:03:00Z">
            <w:rPr>
              <w:rFonts w:cs="Times New Roman"/>
            </w:rPr>
          </w:rPrChange>
        </w:rPr>
        <w:t xml:space="preserve"> </w:t>
      </w:r>
      <w:ins w:id="279" w:author="Westphal, Michael F" w:date="2018-10-08T13:01:00Z">
        <w:r w:rsidR="00704898" w:rsidRPr="00704898">
          <w:rPr>
            <w:rFonts w:cs="Times New Roman"/>
            <w:rPrChange w:id="280" w:author="Westphal, Michael F" w:date="2018-10-08T13:03:00Z">
              <w:rPr/>
            </w:rPrChange>
          </w:rPr>
          <w:t>k</w:t>
        </w:r>
      </w:ins>
      <w:del w:id="281" w:author="Westphal, Michael F" w:date="2018-10-08T13:01:00Z">
        <w:r w:rsidRPr="00704898" w:rsidDel="00704898">
          <w:rPr>
            <w:rFonts w:cs="Times New Roman"/>
            <w:rPrChange w:id="282" w:author="Westphal, Michael F" w:date="2018-10-08T13:03:00Z">
              <w:rPr/>
            </w:rPrChange>
          </w:rPr>
          <w:delText>K</w:delText>
        </w:r>
      </w:del>
      <w:r w:rsidRPr="00704898">
        <w:rPr>
          <w:rFonts w:cs="Times New Roman"/>
          <w:rPrChange w:id="283" w:author="Westphal, Michael F" w:date="2018-10-08T13:03:00Z">
            <w:rPr/>
          </w:rPrChange>
        </w:rPr>
        <w:t>angaroo rats control</w:t>
      </w:r>
      <w:r w:rsidRPr="00704898">
        <w:rPr>
          <w:rFonts w:cs="Times New Roman"/>
        </w:rPr>
        <w:t xml:space="preserve"> community structure via multiple pathways’, Journal of Animal Ecology, 81(3), pp. 667–678. doi: 10.1111/j.1365-2656.2011.01930.x.</w:t>
      </w:r>
    </w:p>
    <w:p w14:paraId="6193599E" w14:textId="77777777" w:rsidR="00B2612A" w:rsidRPr="00704898" w:rsidRDefault="00B2612A" w:rsidP="00B2612A">
      <w:pPr>
        <w:pStyle w:val="BodyA"/>
        <w:spacing w:line="480" w:lineRule="auto"/>
        <w:ind w:left="720" w:hanging="720"/>
        <w:rPr>
          <w:rFonts w:cs="Times New Roman"/>
          <w:rPrChange w:id="284" w:author="Westphal, Michael F" w:date="2018-10-08T13:02:00Z">
            <w:rPr/>
          </w:rPrChange>
        </w:rPr>
      </w:pPr>
      <w:r w:rsidRPr="00704898">
        <w:rPr>
          <w:rFonts w:cs="Times New Roman"/>
          <w:rPrChange w:id="285" w:author="Westphal, Michael F" w:date="2018-10-08T13:02:00Z">
            <w:rPr/>
          </w:rPrChange>
        </w:rPr>
        <w:t>Pugnaire F.I. (ed.) (2010). ‘Positive Plant Interactions and Community Dynamics.’ CRC Press, Boca Raton, FL, USA.</w:t>
      </w:r>
    </w:p>
    <w:p w14:paraId="6D2BC1BF" w14:textId="555EA3F7" w:rsidR="00B2612A" w:rsidRPr="00704898" w:rsidRDefault="00B2612A" w:rsidP="00B2612A">
      <w:pPr>
        <w:pStyle w:val="Body"/>
        <w:spacing w:line="480" w:lineRule="auto"/>
        <w:ind w:left="720" w:hanging="720"/>
        <w:rPr>
          <w:rFonts w:cs="Times New Roman"/>
          <w:rPrChange w:id="286" w:author="Westphal, Michael F" w:date="2018-10-08T13:02:00Z">
            <w:rPr/>
          </w:rPrChange>
        </w:rPr>
      </w:pPr>
      <w:r w:rsidRPr="00704898">
        <w:rPr>
          <w:rFonts w:cs="Times New Roman"/>
          <w:rPrChange w:id="287" w:author="Westphal, Michael F" w:date="2018-10-08T13:02:00Z">
            <w:rPr/>
          </w:rPrChange>
        </w:rPr>
        <w:t xml:space="preserve">Sawyer J., Keeler-Wolf T and Evens J.  2009. </w:t>
      </w:r>
      <w:ins w:id="288" w:author="Westphal, Michael F" w:date="2018-10-08T13:03:00Z">
        <w:r w:rsidR="00704898">
          <w:rPr>
            <w:rFonts w:cs="Times New Roman"/>
          </w:rPr>
          <w:t>‘</w:t>
        </w:r>
      </w:ins>
      <w:r w:rsidRPr="00704898">
        <w:rPr>
          <w:rFonts w:cs="Times New Roman"/>
        </w:rPr>
        <w:t xml:space="preserve">A </w:t>
      </w:r>
      <w:ins w:id="289" w:author="Westphal, Michael F" w:date="2018-10-08T13:03:00Z">
        <w:r w:rsidR="00704898">
          <w:rPr>
            <w:rFonts w:cs="Times New Roman"/>
          </w:rPr>
          <w:t>M</w:t>
        </w:r>
      </w:ins>
      <w:del w:id="290" w:author="Westphal, Michael F" w:date="2018-10-08T13:03:00Z">
        <w:r w:rsidRPr="00704898" w:rsidDel="00704898">
          <w:rPr>
            <w:rFonts w:cs="Times New Roman"/>
          </w:rPr>
          <w:delText>m</w:delText>
        </w:r>
      </w:del>
      <w:r w:rsidRPr="00704898">
        <w:rPr>
          <w:rFonts w:cs="Times New Roman"/>
        </w:rPr>
        <w:t xml:space="preserve">anual of California </w:t>
      </w:r>
      <w:ins w:id="291" w:author="Westphal, Michael F" w:date="2018-10-08T13:03:00Z">
        <w:r w:rsidR="00704898">
          <w:rPr>
            <w:rFonts w:cs="Times New Roman"/>
          </w:rPr>
          <w:t>V</w:t>
        </w:r>
      </w:ins>
      <w:del w:id="292" w:author="Westphal, Michael F" w:date="2018-10-08T13:03:00Z">
        <w:r w:rsidRPr="00704898" w:rsidDel="00704898">
          <w:rPr>
            <w:rFonts w:cs="Times New Roman"/>
          </w:rPr>
          <w:delText>v</w:delText>
        </w:r>
      </w:del>
      <w:r w:rsidRPr="00704898">
        <w:rPr>
          <w:rFonts w:cs="Times New Roman"/>
        </w:rPr>
        <w:t>egetation</w:t>
      </w:r>
      <w:ins w:id="293" w:author="Westphal, Michael F" w:date="2018-10-08T13:03:00Z">
        <w:r w:rsidR="00704898">
          <w:rPr>
            <w:rFonts w:cs="Times New Roman"/>
          </w:rPr>
          <w:t>’</w:t>
        </w:r>
      </w:ins>
      <w:r w:rsidRPr="00704898">
        <w:rPr>
          <w:rFonts w:cs="Times New Roman"/>
        </w:rPr>
        <w:t>, 2nd ed. California Native Plant Society. Sacramento. 1300 p.</w:t>
      </w:r>
    </w:p>
    <w:p w14:paraId="42B4AEBA" w14:textId="039605C8" w:rsidR="00B2612A" w:rsidRPr="00704898" w:rsidRDefault="00B2612A" w:rsidP="00B2612A">
      <w:pPr>
        <w:pStyle w:val="BodyA"/>
        <w:spacing w:line="480" w:lineRule="auto"/>
        <w:ind w:left="720" w:hanging="720"/>
        <w:rPr>
          <w:rFonts w:cs="Times New Roman"/>
          <w:rPrChange w:id="294" w:author="Westphal, Michael F" w:date="2018-10-08T13:02:00Z">
            <w:rPr/>
          </w:rPrChange>
        </w:rPr>
      </w:pPr>
      <w:r w:rsidRPr="00704898">
        <w:rPr>
          <w:rFonts w:cs="Times New Roman"/>
          <w:rPrChange w:id="295" w:author="Westphal, Michael F" w:date="2018-10-08T13:02:00Z">
            <w:rPr/>
          </w:rPrChange>
        </w:rPr>
        <w:t>Schiffman, P.M. (1994) ‘Promotion of exotic weed establishment by endangered giant kangaroo rats (</w:t>
      </w:r>
      <w:r w:rsidRPr="00704898">
        <w:rPr>
          <w:rFonts w:cs="Times New Roman"/>
          <w:i/>
          <w:rPrChange w:id="296" w:author="Westphal, Michael F" w:date="2018-10-08T13:02:00Z">
            <w:rPr/>
          </w:rPrChange>
        </w:rPr>
        <w:t>Dipodomys ingens</w:t>
      </w:r>
      <w:r w:rsidRPr="00704898">
        <w:rPr>
          <w:rFonts w:cs="Times New Roman"/>
        </w:rPr>
        <w:t>) in a California grassland’, Biodiversity and Conservation, 3(6), pp. 524–537. doi: 10.1007/BF00115158.</w:t>
      </w:r>
    </w:p>
    <w:p w14:paraId="3A54138E" w14:textId="6B8DD752" w:rsidR="00786B32" w:rsidRPr="00704898" w:rsidRDefault="00786B32" w:rsidP="00B2612A">
      <w:pPr>
        <w:pStyle w:val="BodyA"/>
        <w:spacing w:line="480" w:lineRule="auto"/>
        <w:ind w:left="720" w:hanging="720"/>
        <w:rPr>
          <w:rFonts w:cs="Times New Roman"/>
        </w:rPr>
      </w:pPr>
      <w:r w:rsidRPr="00704898">
        <w:rPr>
          <w:rFonts w:cs="Times New Roman"/>
          <w:rPrChange w:id="297" w:author="Westphal, Michael F" w:date="2018-10-08T13:02:00Z">
            <w:rPr/>
          </w:rPrChange>
        </w:rPr>
        <w:t xml:space="preserve">Schoepf, I., Schmol, G., Keonig, B., Pillay, N., Schradin, C.  (2015).  ‘Manipulation of population density and food availability affects home range sizes of African </w:t>
      </w:r>
      <w:ins w:id="298" w:author="Westphal, Michael F" w:date="2018-10-08T13:03:00Z">
        <w:r w:rsidR="00704898">
          <w:rPr>
            <w:rFonts w:cs="Times New Roman"/>
          </w:rPr>
          <w:t>s</w:t>
        </w:r>
      </w:ins>
      <w:del w:id="299" w:author="Westphal, Michael F" w:date="2018-10-08T13:03:00Z">
        <w:r w:rsidRPr="00704898" w:rsidDel="00704898">
          <w:rPr>
            <w:rFonts w:cs="Times New Roman"/>
          </w:rPr>
          <w:delText>S</w:delText>
        </w:r>
      </w:del>
      <w:r w:rsidRPr="00704898">
        <w:rPr>
          <w:rFonts w:cs="Times New Roman"/>
        </w:rPr>
        <w:t xml:space="preserve">triped </w:t>
      </w:r>
      <w:ins w:id="300" w:author="Westphal, Michael F" w:date="2018-10-08T13:03:00Z">
        <w:r w:rsidR="00704898">
          <w:rPr>
            <w:rFonts w:cs="Times New Roman"/>
          </w:rPr>
          <w:t>m</w:t>
        </w:r>
      </w:ins>
      <w:del w:id="301" w:author="Westphal, Michael F" w:date="2018-10-08T13:03:00Z">
        <w:r w:rsidRPr="00704898" w:rsidDel="00704898">
          <w:rPr>
            <w:rFonts w:cs="Times New Roman"/>
          </w:rPr>
          <w:delText>M</w:delText>
        </w:r>
      </w:del>
      <w:r w:rsidRPr="00704898">
        <w:rPr>
          <w:rFonts w:cs="Times New Roman"/>
        </w:rPr>
        <w:t>ouse females’, Animal Behaviour 99:53–60.</w:t>
      </w:r>
    </w:p>
    <w:p w14:paraId="1BC45467" w14:textId="4095F36E" w:rsidR="00B2612A" w:rsidRPr="00704898" w:rsidRDefault="00B2612A" w:rsidP="00B2612A">
      <w:pPr>
        <w:pStyle w:val="BodyA"/>
        <w:spacing w:line="480" w:lineRule="auto"/>
        <w:ind w:left="720" w:hanging="720"/>
        <w:rPr>
          <w:rFonts w:cs="Times New Roman"/>
          <w:rPrChange w:id="302" w:author="Westphal, Michael F" w:date="2018-10-08T13:02:00Z">
            <w:rPr/>
          </w:rPrChange>
        </w:rPr>
      </w:pPr>
      <w:r w:rsidRPr="00704898">
        <w:rPr>
          <w:rFonts w:cs="Times New Roman"/>
          <w:rPrChange w:id="303" w:author="Westphal, Michael F" w:date="2018-10-08T13:02:00Z">
            <w:rPr/>
          </w:rPrChange>
        </w:rPr>
        <w:t xml:space="preserve">Sears, M.W. and Angilletta, M. J. (2015) ‘Costs and benefits of thermoregulation revisited: Both the heterogeneity and spatial </w:t>
      </w:r>
      <w:del w:id="304" w:author="Westphal, Michael F" w:date="2018-10-08T12:59:00Z">
        <w:r w:rsidRPr="00704898" w:rsidDel="00704898">
          <w:rPr>
            <w:rFonts w:cs="Times New Roman"/>
            <w:rPrChange w:id="305" w:author="Westphal, Michael F" w:date="2018-10-08T13:02:00Z">
              <w:rPr/>
            </w:rPrChange>
          </w:rPr>
          <w:delText xml:space="preserve">Structure </w:delText>
        </w:r>
      </w:del>
      <w:ins w:id="306" w:author="Westphal, Michael F" w:date="2018-10-08T12:59:00Z">
        <w:r w:rsidR="00704898" w:rsidRPr="00704898">
          <w:rPr>
            <w:rFonts w:cs="Times New Roman"/>
            <w:rPrChange w:id="307" w:author="Westphal, Michael F" w:date="2018-10-08T13:02:00Z">
              <w:rPr/>
            </w:rPrChange>
          </w:rPr>
          <w:t>s</w:t>
        </w:r>
        <w:r w:rsidR="00704898" w:rsidRPr="00704898">
          <w:rPr>
            <w:rFonts w:cs="Times New Roman"/>
            <w:rPrChange w:id="308" w:author="Westphal, Michael F" w:date="2018-10-08T13:02:00Z">
              <w:rPr/>
            </w:rPrChange>
          </w:rPr>
          <w:t xml:space="preserve">tructure </w:t>
        </w:r>
      </w:ins>
      <w:r w:rsidRPr="00704898">
        <w:rPr>
          <w:rFonts w:cs="Times New Roman"/>
          <w:rPrChange w:id="309" w:author="Westphal, Michael F" w:date="2018-10-08T13:02:00Z">
            <w:rPr/>
          </w:rPrChange>
        </w:rPr>
        <w:t>of temperature drive energetic costs’, The American Naturalist, 185(4), pp. E94–E102. doi: 10.1086/680008.</w:t>
      </w:r>
    </w:p>
    <w:p w14:paraId="55E6C0D1" w14:textId="77777777" w:rsidR="00B2612A" w:rsidRPr="00704898" w:rsidRDefault="00B2612A" w:rsidP="00B2612A">
      <w:pPr>
        <w:pStyle w:val="BodyA"/>
        <w:spacing w:line="480" w:lineRule="auto"/>
        <w:ind w:left="720" w:hanging="720"/>
        <w:rPr>
          <w:rFonts w:cs="Times New Roman"/>
          <w:rPrChange w:id="310" w:author="Westphal, Michael F" w:date="2018-10-08T13:02:00Z">
            <w:rPr/>
          </w:rPrChange>
        </w:rPr>
      </w:pPr>
      <w:r w:rsidRPr="00704898">
        <w:rPr>
          <w:rFonts w:cs="Times New Roman"/>
          <w:rPrChange w:id="311" w:author="Westphal, Michael F" w:date="2018-10-08T13:02:00Z">
            <w:rPr/>
          </w:rPrChange>
        </w:rPr>
        <w:t>Sears, M.W. et al. (2016) ‘Configuration of the thermal landscape determines thermoregulatory performance of ectotherms’, Proceedings of the National Academy of Sciences, 113(38), pp. 10595–10600. doi: 10.1073/pnas.1604824113.</w:t>
      </w:r>
    </w:p>
    <w:p w14:paraId="1080041F" w14:textId="77777777" w:rsidR="00B2612A" w:rsidRPr="00704898" w:rsidRDefault="00B2612A" w:rsidP="009E4EBB">
      <w:pPr>
        <w:pStyle w:val="Body"/>
        <w:spacing w:line="480" w:lineRule="auto"/>
        <w:ind w:left="720" w:hanging="720"/>
        <w:rPr>
          <w:rFonts w:cs="Times New Roman"/>
          <w:color w:val="auto"/>
          <w:rPrChange w:id="312" w:author="Westphal, Michael F" w:date="2018-10-08T13:02:00Z">
            <w:rPr/>
          </w:rPrChange>
        </w:rPr>
      </w:pPr>
      <w:r w:rsidRPr="00704898">
        <w:rPr>
          <w:rFonts w:cs="Times New Roman"/>
          <w:color w:val="auto"/>
          <w:lang w:val="pt-PT"/>
          <w:rPrChange w:id="313" w:author="Westphal, Michael F" w:date="2018-10-08T13:02:00Z">
            <w:rPr>
              <w:lang w:val="pt-PT"/>
            </w:rPr>
          </w:rPrChange>
        </w:rPr>
        <w:t xml:space="preserve">Sinervo, B. et al. (2010) </w:t>
      </w:r>
      <w:r w:rsidRPr="00704898">
        <w:rPr>
          <w:rFonts w:cs="Times New Roman"/>
          <w:color w:val="auto"/>
          <w:rPrChange w:id="314" w:author="Westphal, Michael F" w:date="2018-10-08T13:02:00Z">
            <w:rPr/>
          </w:rPrChange>
        </w:rPr>
        <w:t>‘Erosion of l</w:t>
      </w:r>
      <w:r w:rsidRPr="00704898">
        <w:rPr>
          <w:rFonts w:cs="Times New Roman"/>
          <w:color w:val="auto"/>
          <w:lang w:val="es-ES_tradnl"/>
          <w:rPrChange w:id="315" w:author="Westphal, Michael F" w:date="2018-10-08T13:02:00Z">
            <w:rPr>
              <w:lang w:val="es-ES_tradnl"/>
            </w:rPr>
          </w:rPrChange>
        </w:rPr>
        <w:t xml:space="preserve">izard </w:t>
      </w:r>
      <w:bookmarkStart w:id="316" w:name="_GoBack"/>
      <w:bookmarkEnd w:id="316"/>
      <w:r w:rsidRPr="00704898">
        <w:rPr>
          <w:rFonts w:cs="Times New Roman"/>
          <w:color w:val="auto"/>
          <w:rPrChange w:id="317" w:author="Westphal, Michael F" w:date="2018-10-08T13:02:00Z">
            <w:rPr/>
          </w:rPrChange>
        </w:rPr>
        <w:t>diversity by c</w:t>
      </w:r>
      <w:r w:rsidRPr="00704898">
        <w:rPr>
          <w:rFonts w:cs="Times New Roman"/>
          <w:color w:val="auto"/>
          <w:lang w:val="it-IT"/>
          <w:rPrChange w:id="318" w:author="Westphal, Michael F" w:date="2018-10-08T13:02:00Z">
            <w:rPr>
              <w:lang w:val="it-IT"/>
            </w:rPr>
          </w:rPrChange>
        </w:rPr>
        <w:t xml:space="preserve">limate </w:t>
      </w:r>
      <w:r w:rsidRPr="00704898">
        <w:rPr>
          <w:rFonts w:cs="Times New Roman"/>
          <w:color w:val="auto"/>
          <w:rPrChange w:id="319" w:author="Westphal, Michael F" w:date="2018-10-08T13:02:00Z">
            <w:rPr/>
          </w:rPrChange>
        </w:rPr>
        <w:t>change and altered t</w:t>
      </w:r>
      <w:r w:rsidRPr="00704898">
        <w:rPr>
          <w:rFonts w:cs="Times New Roman"/>
          <w:color w:val="auto"/>
          <w:lang w:val="de-DE"/>
          <w:rPrChange w:id="320" w:author="Westphal, Michael F" w:date="2018-10-08T13:02:00Z">
            <w:rPr>
              <w:lang w:val="de-DE"/>
            </w:rPr>
          </w:rPrChange>
        </w:rPr>
        <w:t xml:space="preserve">hermal </w:t>
      </w:r>
      <w:r w:rsidRPr="00704898">
        <w:rPr>
          <w:rFonts w:cs="Times New Roman"/>
          <w:color w:val="auto"/>
          <w:rPrChange w:id="321" w:author="Westphal, Michael F" w:date="2018-10-08T13:02:00Z">
            <w:rPr/>
          </w:rPrChange>
        </w:rPr>
        <w:t>n</w:t>
      </w:r>
      <w:r w:rsidRPr="00704898">
        <w:rPr>
          <w:rFonts w:cs="Times New Roman"/>
          <w:color w:val="auto"/>
          <w:lang w:val="de-DE"/>
          <w:rPrChange w:id="322" w:author="Westphal, Michael F" w:date="2018-10-08T13:02:00Z">
            <w:rPr>
              <w:lang w:val="de-DE"/>
            </w:rPr>
          </w:rPrChange>
        </w:rPr>
        <w:t>iches</w:t>
      </w:r>
      <w:r w:rsidRPr="00704898">
        <w:rPr>
          <w:rFonts w:cs="Times New Roman"/>
          <w:color w:val="auto"/>
          <w:rPrChange w:id="323" w:author="Westphal, Michael F" w:date="2018-10-08T13:02:00Z">
            <w:rPr/>
          </w:rPrChange>
        </w:rPr>
        <w:t>’, Science, 328(5980), pp. 894–</w:t>
      </w:r>
      <w:r w:rsidRPr="00704898">
        <w:rPr>
          <w:rFonts w:cs="Times New Roman"/>
          <w:color w:val="auto"/>
          <w:lang w:val="it-IT"/>
          <w:rPrChange w:id="324" w:author="Westphal, Michael F" w:date="2018-10-08T13:02:00Z">
            <w:rPr>
              <w:lang w:val="it-IT"/>
            </w:rPr>
          </w:rPrChange>
        </w:rPr>
        <w:t>899. doi: 10.1126/science.1184695.</w:t>
      </w:r>
    </w:p>
    <w:p w14:paraId="7C62DA26" w14:textId="191DB380" w:rsidR="009E4EBB" w:rsidRPr="00704898" w:rsidRDefault="00052BF9" w:rsidP="00CE3409">
      <w:pPr>
        <w:shd w:val="clear" w:color="auto" w:fill="FFFFFF"/>
        <w:spacing w:line="480" w:lineRule="auto"/>
        <w:ind w:left="720" w:hanging="720"/>
        <w:rPr>
          <w:rPrChange w:id="325" w:author="Westphal, Michael F" w:date="2018-10-08T13:02:00Z">
            <w:rPr>
              <w:rFonts w:ascii="Open Sans" w:hAnsi="Open Sans"/>
              <w:color w:val="8B8B8B"/>
              <w:sz w:val="21"/>
              <w:szCs w:val="21"/>
            </w:rPr>
          </w:rPrChange>
        </w:rPr>
      </w:pPr>
      <w:r w:rsidRPr="00704898">
        <w:rPr>
          <w:rStyle w:val="Hyperlink"/>
          <w:rPrChange w:id="326" w:author="Westphal, Michael F" w:date="2018-10-08T13:02:00Z">
            <w:rPr>
              <w:rStyle w:val="Hyperlink"/>
              <w:rFonts w:ascii="Open Sans" w:hAnsi="Open Sans"/>
              <w:color w:val="005274"/>
              <w:sz w:val="21"/>
              <w:szCs w:val="21"/>
            </w:rPr>
          </w:rPrChange>
        </w:rPr>
        <w:fldChar w:fldCharType="begin"/>
      </w:r>
      <w:r w:rsidRPr="00704898">
        <w:rPr>
          <w:rStyle w:val="Hyperlink"/>
          <w:rPrChange w:id="327" w:author="Westphal, Michael F" w:date="2018-10-08T13:02:00Z">
            <w:rPr>
              <w:rStyle w:val="Hyperlink"/>
              <w:rFonts w:ascii="Open Sans" w:hAnsi="Open Sans"/>
              <w:color w:val="005274"/>
              <w:sz w:val="21"/>
              <w:szCs w:val="21"/>
            </w:rPr>
          </w:rPrChange>
        </w:rPr>
        <w:instrText xml:space="preserve"> HYPERLINK "https://onlinelibrary.wiley.com/action/doSearch?ContribAuthorStored=Sinervo%2C+Barry" </w:instrText>
      </w:r>
      <w:r w:rsidRPr="00704898">
        <w:rPr>
          <w:rStyle w:val="Hyperlink"/>
          <w:rPrChange w:id="328" w:author="Westphal, Michael F" w:date="2018-10-08T13:02:00Z">
            <w:rPr>
              <w:rStyle w:val="Hyperlink"/>
              <w:rFonts w:ascii="Open Sans" w:hAnsi="Open Sans"/>
              <w:color w:val="005274"/>
              <w:sz w:val="21"/>
              <w:szCs w:val="21"/>
            </w:rPr>
          </w:rPrChange>
        </w:rPr>
        <w:fldChar w:fldCharType="separate"/>
      </w:r>
      <w:r w:rsidR="009E4EBB" w:rsidRPr="00704898">
        <w:rPr>
          <w:rStyle w:val="Hyperlink"/>
          <w:rPrChange w:id="329" w:author="Westphal, Michael F" w:date="2018-10-08T13:02:00Z">
            <w:rPr>
              <w:rStyle w:val="Hyperlink"/>
              <w:rFonts w:ascii="Open Sans" w:hAnsi="Open Sans"/>
              <w:color w:val="005274"/>
              <w:sz w:val="21"/>
              <w:szCs w:val="21"/>
            </w:rPr>
          </w:rPrChange>
        </w:rPr>
        <w:t>Sinervo</w:t>
      </w:r>
      <w:r w:rsidRPr="00704898">
        <w:rPr>
          <w:rStyle w:val="Hyperlink"/>
          <w:rPrChange w:id="330" w:author="Westphal, Michael F" w:date="2018-10-08T13:02:00Z">
            <w:rPr>
              <w:rStyle w:val="Hyperlink"/>
              <w:rFonts w:ascii="Open Sans" w:hAnsi="Open Sans"/>
              <w:color w:val="005274"/>
              <w:sz w:val="21"/>
              <w:szCs w:val="21"/>
            </w:rPr>
          </w:rPrChange>
        </w:rPr>
        <w:fldChar w:fldCharType="end"/>
      </w:r>
      <w:r w:rsidR="009E4EBB" w:rsidRPr="00704898">
        <w:rPr>
          <w:rPrChange w:id="331" w:author="Westphal, Michael F" w:date="2018-10-08T13:02:00Z">
            <w:rPr>
              <w:rFonts w:ascii="Open Sans" w:hAnsi="Open Sans"/>
              <w:color w:val="8B8B8B"/>
              <w:sz w:val="21"/>
              <w:szCs w:val="21"/>
            </w:rPr>
          </w:rPrChange>
        </w:rPr>
        <w:t xml:space="preserve"> B., Miles D.B., Wu Y., Méndez de la Cruz F.R., Kirchoff S, Qi Y. </w:t>
      </w:r>
      <w:r w:rsidR="002A76EE" w:rsidRPr="00704898">
        <w:t>2018</w:t>
      </w:r>
      <w:r w:rsidR="009E4EBB" w:rsidRPr="00704898">
        <w:t xml:space="preserve">. </w:t>
      </w:r>
      <w:ins w:id="332" w:author="Westphal, Michael F" w:date="2018-10-08T13:00:00Z">
        <w:r w:rsidR="00704898" w:rsidRPr="00704898">
          <w:t>‘</w:t>
        </w:r>
      </w:ins>
      <w:r w:rsidR="009E4EBB" w:rsidRPr="00704898">
        <w:rPr>
          <w:rPrChange w:id="333" w:author="Westphal, Michael F" w:date="2018-10-08T13:02:00Z">
            <w:rPr>
              <w:rFonts w:ascii="Open Sans" w:hAnsi="Open Sans"/>
              <w:color w:val="1C1D1E"/>
            </w:rPr>
          </w:rPrChange>
        </w:rPr>
        <w:t xml:space="preserve">Climate change, thermal niches, extinction risk and maternal‐effect rescue of </w:t>
      </w:r>
      <w:ins w:id="334" w:author="Westphal, Michael F" w:date="2018-10-08T12:58:00Z">
        <w:r w:rsidR="00C64E6F" w:rsidRPr="00704898">
          <w:rPr>
            <w:rPrChange w:id="335" w:author="Westphal, Michael F" w:date="2018-10-08T13:02:00Z">
              <w:rPr>
                <w:rFonts w:ascii="Open Sans" w:hAnsi="Open Sans"/>
                <w:color w:val="1C1D1E"/>
              </w:rPr>
            </w:rPrChange>
          </w:rPr>
          <w:t>t</w:t>
        </w:r>
      </w:ins>
      <w:del w:id="336" w:author="Westphal, Michael F" w:date="2018-10-08T12:58:00Z">
        <w:r w:rsidR="009E4EBB" w:rsidRPr="00704898" w:rsidDel="00C64E6F">
          <w:rPr>
            <w:rPrChange w:id="337" w:author="Westphal, Michael F" w:date="2018-10-08T13:02:00Z">
              <w:rPr>
                <w:rFonts w:ascii="Open Sans" w:hAnsi="Open Sans"/>
                <w:color w:val="1C1D1E"/>
              </w:rPr>
            </w:rPrChange>
          </w:rPr>
          <w:delText>T</w:delText>
        </w:r>
      </w:del>
      <w:r w:rsidR="009E4EBB" w:rsidRPr="00704898">
        <w:rPr>
          <w:rPrChange w:id="338" w:author="Westphal, Michael F" w:date="2018-10-08T13:02:00Z">
            <w:rPr>
              <w:rFonts w:ascii="Open Sans" w:hAnsi="Open Sans"/>
              <w:color w:val="1C1D1E"/>
            </w:rPr>
          </w:rPrChange>
        </w:rPr>
        <w:t xml:space="preserve">oad‐headed lizards, </w:t>
      </w:r>
      <w:r w:rsidR="009E4EBB" w:rsidRPr="00704898">
        <w:rPr>
          <w:i/>
          <w:rPrChange w:id="339" w:author="Westphal, Michael F" w:date="2018-10-08T13:02:00Z">
            <w:rPr>
              <w:rFonts w:ascii="Open Sans" w:hAnsi="Open Sans"/>
              <w:i/>
              <w:color w:val="1C1D1E"/>
            </w:rPr>
          </w:rPrChange>
        </w:rPr>
        <w:t>Phrynocephalus</w:t>
      </w:r>
      <w:r w:rsidR="009E4EBB" w:rsidRPr="00704898">
        <w:rPr>
          <w:rPrChange w:id="340" w:author="Westphal, Michael F" w:date="2018-10-08T13:02:00Z">
            <w:rPr>
              <w:rFonts w:ascii="Open Sans" w:hAnsi="Open Sans"/>
              <w:color w:val="1C1D1E"/>
            </w:rPr>
          </w:rPrChange>
        </w:rPr>
        <w:t>, in thermal extremes of the Arabian Peninsula to the Tibetan Plateau</w:t>
      </w:r>
      <w:ins w:id="341" w:author="Westphal, Michael F" w:date="2018-10-08T13:00:00Z">
        <w:r w:rsidR="00704898" w:rsidRPr="00704898">
          <w:rPr>
            <w:rPrChange w:id="342" w:author="Westphal, Michael F" w:date="2018-10-08T13:02:00Z">
              <w:rPr>
                <w:rFonts w:ascii="Open Sans" w:hAnsi="Open Sans"/>
                <w:color w:val="1C1D1E"/>
              </w:rPr>
            </w:rPrChange>
          </w:rPr>
          <w:t>’,</w:t>
        </w:r>
      </w:ins>
      <w:del w:id="343" w:author="Westphal, Michael F" w:date="2018-10-08T13:00:00Z">
        <w:r w:rsidR="009E4EBB" w:rsidRPr="00704898" w:rsidDel="00704898">
          <w:rPr>
            <w:rPrChange w:id="344" w:author="Westphal, Michael F" w:date="2018-10-08T13:02:00Z">
              <w:rPr>
                <w:rFonts w:ascii="Open Sans" w:hAnsi="Open Sans"/>
                <w:color w:val="1C1D1E"/>
              </w:rPr>
            </w:rPrChange>
          </w:rPr>
          <w:delText xml:space="preserve">. </w:delText>
        </w:r>
      </w:del>
      <w:r w:rsidR="009E4EBB" w:rsidRPr="00704898">
        <w:rPr>
          <w:rPrChange w:id="345" w:author="Westphal, Michael F" w:date="2018-10-08T13:02:00Z">
            <w:rPr>
              <w:rFonts w:ascii="Open Sans" w:hAnsi="Open Sans"/>
              <w:color w:val="1C1D1E"/>
            </w:rPr>
          </w:rPrChange>
        </w:rPr>
        <w:t xml:space="preserve"> Integrative Zoology </w:t>
      </w:r>
      <w:r w:rsidRPr="00704898">
        <w:rPr>
          <w:rStyle w:val="Hyperlink"/>
          <w:bCs/>
          <w:shd w:val="clear" w:color="auto" w:fill="FFFFFF"/>
          <w:rPrChange w:id="346" w:author="Westphal, Michael F" w:date="2018-10-08T13:02:00Z">
            <w:rPr>
              <w:rStyle w:val="Hyperlink"/>
              <w:rFonts w:ascii="Open Sans" w:hAnsi="Open Sans"/>
              <w:bCs/>
              <w:color w:val="005274"/>
              <w:sz w:val="21"/>
              <w:szCs w:val="21"/>
              <w:shd w:val="clear" w:color="auto" w:fill="FFFFFF"/>
            </w:rPr>
          </w:rPrChange>
        </w:rPr>
        <w:fldChar w:fldCharType="begin"/>
      </w:r>
      <w:r w:rsidRPr="00704898">
        <w:rPr>
          <w:rStyle w:val="Hyperlink"/>
          <w:bCs/>
          <w:shd w:val="clear" w:color="auto" w:fill="FFFFFF"/>
          <w:rPrChange w:id="347" w:author="Westphal, Michael F" w:date="2018-10-08T13:02:00Z">
            <w:rPr>
              <w:rStyle w:val="Hyperlink"/>
              <w:rFonts w:ascii="Open Sans" w:hAnsi="Open Sans"/>
              <w:bCs/>
              <w:color w:val="005274"/>
              <w:sz w:val="21"/>
              <w:szCs w:val="21"/>
              <w:shd w:val="clear" w:color="auto" w:fill="FFFFFF"/>
            </w:rPr>
          </w:rPrChange>
        </w:rPr>
        <w:instrText xml:space="preserve"> HYPERLINK "https://doi.org/10.1111/1749-4877.12315" </w:instrText>
      </w:r>
      <w:r w:rsidRPr="00704898">
        <w:rPr>
          <w:rStyle w:val="Hyperlink"/>
          <w:bCs/>
          <w:shd w:val="clear" w:color="auto" w:fill="FFFFFF"/>
          <w:rPrChange w:id="348" w:author="Westphal, Michael F" w:date="2018-10-08T13:02:00Z">
            <w:rPr>
              <w:rStyle w:val="Hyperlink"/>
              <w:rFonts w:ascii="Open Sans" w:hAnsi="Open Sans"/>
              <w:bCs/>
              <w:color w:val="005274"/>
              <w:sz w:val="21"/>
              <w:szCs w:val="21"/>
              <w:shd w:val="clear" w:color="auto" w:fill="FFFFFF"/>
            </w:rPr>
          </w:rPrChange>
        </w:rPr>
        <w:fldChar w:fldCharType="separate"/>
      </w:r>
      <w:r w:rsidR="009E4EBB" w:rsidRPr="00704898">
        <w:rPr>
          <w:rStyle w:val="Hyperlink"/>
          <w:bCs/>
          <w:shd w:val="clear" w:color="auto" w:fill="FFFFFF"/>
          <w:rPrChange w:id="349" w:author="Westphal, Michael F" w:date="2018-10-08T13:02:00Z">
            <w:rPr>
              <w:rStyle w:val="Hyperlink"/>
              <w:rFonts w:ascii="Open Sans" w:hAnsi="Open Sans"/>
              <w:bCs/>
              <w:color w:val="005274"/>
              <w:sz w:val="21"/>
              <w:szCs w:val="21"/>
              <w:shd w:val="clear" w:color="auto" w:fill="FFFFFF"/>
            </w:rPr>
          </w:rPrChange>
        </w:rPr>
        <w:t>doi.org/10.1111/1749-4877.12315</w:t>
      </w:r>
      <w:r w:rsidRPr="00704898">
        <w:rPr>
          <w:rStyle w:val="Hyperlink"/>
          <w:bCs/>
          <w:shd w:val="clear" w:color="auto" w:fill="FFFFFF"/>
          <w:rPrChange w:id="350" w:author="Westphal, Michael F" w:date="2018-10-08T13:02:00Z">
            <w:rPr>
              <w:rStyle w:val="Hyperlink"/>
              <w:rFonts w:ascii="Open Sans" w:hAnsi="Open Sans"/>
              <w:bCs/>
              <w:color w:val="005274"/>
              <w:sz w:val="21"/>
              <w:szCs w:val="21"/>
              <w:shd w:val="clear" w:color="auto" w:fill="FFFFFF"/>
            </w:rPr>
          </w:rPrChange>
        </w:rPr>
        <w:fldChar w:fldCharType="end"/>
      </w:r>
    </w:p>
    <w:p w14:paraId="03014E6C" w14:textId="7F4812B4" w:rsidR="002A76EE" w:rsidRPr="00704898" w:rsidRDefault="002A76EE" w:rsidP="009E4EBB">
      <w:pPr>
        <w:pStyle w:val="BodyA"/>
        <w:spacing w:line="480" w:lineRule="auto"/>
        <w:ind w:left="720" w:hanging="720"/>
        <w:rPr>
          <w:rFonts w:cs="Times New Roman"/>
          <w:color w:val="auto"/>
          <w:rPrChange w:id="351" w:author="Westphal, Michael F" w:date="2018-10-08T13:02:00Z">
            <w:rPr>
              <w:rFonts w:cs="Times New Roman"/>
            </w:rPr>
          </w:rPrChange>
        </w:rPr>
      </w:pPr>
    </w:p>
    <w:p w14:paraId="3B57B111" w14:textId="77777777" w:rsidR="00860680" w:rsidRPr="00704898" w:rsidRDefault="00860680" w:rsidP="009E4EBB">
      <w:pPr>
        <w:pStyle w:val="BodyA"/>
        <w:spacing w:line="480" w:lineRule="auto"/>
        <w:ind w:left="720" w:hanging="720"/>
        <w:rPr>
          <w:rFonts w:cs="Times New Roman"/>
          <w:color w:val="auto"/>
          <w:lang w:val="en"/>
          <w:rPrChange w:id="352" w:author="Westphal, Michael F" w:date="2018-10-08T13:02:00Z">
            <w:rPr>
              <w:lang w:val="en"/>
            </w:rPr>
          </w:rPrChange>
        </w:rPr>
      </w:pPr>
      <w:r w:rsidRPr="00704898">
        <w:rPr>
          <w:rFonts w:cs="Times New Roman"/>
          <w:color w:val="auto"/>
          <w:lang w:val="en"/>
          <w:rPrChange w:id="353" w:author="Westphal, Michael F" w:date="2018-10-08T13:02:00Z">
            <w:rPr>
              <w:lang w:val="en"/>
            </w:rPr>
          </w:rPrChange>
        </w:rPr>
        <w:t>Stachowicz, J.J. 2001. Mutualisms, positive interactions, and the structure of ecological communities. BioScience 51:235-246</w:t>
      </w:r>
    </w:p>
    <w:p w14:paraId="355110B7" w14:textId="2DEEC065" w:rsidR="00B2612A" w:rsidRPr="00704898" w:rsidRDefault="00B2612A" w:rsidP="009E4EBB">
      <w:pPr>
        <w:pStyle w:val="BodyA"/>
        <w:spacing w:line="480" w:lineRule="auto"/>
        <w:ind w:left="720" w:hanging="720"/>
        <w:rPr>
          <w:rFonts w:cs="Times New Roman"/>
          <w:rPrChange w:id="354" w:author="Westphal, Michael F" w:date="2018-10-08T13:02:00Z">
            <w:rPr/>
          </w:rPrChange>
        </w:rPr>
      </w:pPr>
      <w:r w:rsidRPr="00704898">
        <w:rPr>
          <w:rFonts w:cs="Times New Roman"/>
          <w:rPrChange w:id="355" w:author="Westphal, Michael F" w:date="2018-10-08T13:02:00Z">
            <w:rPr/>
          </w:rPrChange>
        </w:rPr>
        <w:t>Stout D., Buck-Diaz J., Taylor S., Evens J. (2014). Vegetation mapping and accuracy assessment report for Carrizo Plain National Monument. California Native Plants Society. Available: https://www.cnps.org/cnps/vegetation/pdf/carrizo-mapping_rpt2013.pdf. Accessed Jan. 21th, 2017.</w:t>
      </w:r>
    </w:p>
    <w:p w14:paraId="6520155B" w14:textId="34D2C149" w:rsidR="00B2612A" w:rsidRPr="00704898" w:rsidRDefault="00B2612A" w:rsidP="00B2612A">
      <w:pPr>
        <w:pStyle w:val="BodyA"/>
        <w:spacing w:line="480" w:lineRule="auto"/>
        <w:ind w:left="720" w:hanging="720"/>
        <w:rPr>
          <w:rFonts w:cs="Times New Roman"/>
          <w:rPrChange w:id="356" w:author="Westphal, Michael F" w:date="2018-10-08T13:02:00Z">
            <w:rPr/>
          </w:rPrChange>
        </w:rPr>
      </w:pPr>
      <w:r w:rsidRPr="00704898">
        <w:rPr>
          <w:rFonts w:cs="Times New Roman"/>
          <w:rPrChange w:id="357" w:author="Westphal, Michael F" w:date="2018-10-08T13:02:00Z">
            <w:rPr/>
          </w:rPrChange>
        </w:rPr>
        <w:t xml:space="preserve">U.S. Fish and Wildlife Service. </w:t>
      </w:r>
      <w:r w:rsidR="00E2019E" w:rsidRPr="00704898">
        <w:rPr>
          <w:rFonts w:cs="Times New Roman"/>
          <w:rPrChange w:id="358" w:author="Westphal, Michael F" w:date="2018-10-08T13:02:00Z">
            <w:rPr/>
          </w:rPrChange>
        </w:rPr>
        <w:t xml:space="preserve">1998. </w:t>
      </w:r>
      <w:r w:rsidRPr="00704898">
        <w:rPr>
          <w:rFonts w:cs="Times New Roman"/>
          <w:rPrChange w:id="359" w:author="Westphal, Michael F" w:date="2018-10-08T13:02:00Z">
            <w:rPr/>
          </w:rPrChange>
        </w:rPr>
        <w:t xml:space="preserve">Recovery </w:t>
      </w:r>
      <w:ins w:id="360" w:author="Westphal, Michael F" w:date="2018-10-08T12:58:00Z">
        <w:r w:rsidR="00C64E6F" w:rsidRPr="00704898">
          <w:rPr>
            <w:rFonts w:cs="Times New Roman"/>
            <w:rPrChange w:id="361" w:author="Westphal, Michael F" w:date="2018-10-08T13:02:00Z">
              <w:rPr/>
            </w:rPrChange>
          </w:rPr>
          <w:t>P</w:t>
        </w:r>
      </w:ins>
      <w:del w:id="362" w:author="Westphal, Michael F" w:date="2018-10-08T12:58:00Z">
        <w:r w:rsidRPr="00704898" w:rsidDel="00C64E6F">
          <w:rPr>
            <w:rFonts w:cs="Times New Roman"/>
            <w:rPrChange w:id="363" w:author="Westphal, Michael F" w:date="2018-10-08T13:02:00Z">
              <w:rPr/>
            </w:rPrChange>
          </w:rPr>
          <w:delText>p</w:delText>
        </w:r>
      </w:del>
      <w:r w:rsidRPr="00704898">
        <w:rPr>
          <w:rFonts w:cs="Times New Roman"/>
          <w:rPrChange w:id="364" w:author="Westphal, Michael F" w:date="2018-10-08T13:02:00Z">
            <w:rPr/>
          </w:rPrChange>
        </w:rPr>
        <w:t xml:space="preserve">lan for </w:t>
      </w:r>
      <w:ins w:id="365" w:author="Westphal, Michael F" w:date="2018-10-08T12:58:00Z">
        <w:r w:rsidR="00C64E6F" w:rsidRPr="00704898">
          <w:rPr>
            <w:rFonts w:cs="Times New Roman"/>
            <w:rPrChange w:id="366" w:author="Westphal, Michael F" w:date="2018-10-08T13:02:00Z">
              <w:rPr/>
            </w:rPrChange>
          </w:rPr>
          <w:t>U</w:t>
        </w:r>
      </w:ins>
      <w:del w:id="367" w:author="Westphal, Michael F" w:date="2018-10-08T12:58:00Z">
        <w:r w:rsidRPr="00704898" w:rsidDel="00C64E6F">
          <w:rPr>
            <w:rFonts w:cs="Times New Roman"/>
            <w:rPrChange w:id="368" w:author="Westphal, Michael F" w:date="2018-10-08T13:02:00Z">
              <w:rPr/>
            </w:rPrChange>
          </w:rPr>
          <w:delText>u</w:delText>
        </w:r>
      </w:del>
      <w:r w:rsidRPr="00704898">
        <w:rPr>
          <w:rFonts w:cs="Times New Roman"/>
          <w:rPrChange w:id="369" w:author="Westphal, Michael F" w:date="2018-10-08T13:02:00Z">
            <w:rPr/>
          </w:rPrChange>
        </w:rPr>
        <w:t xml:space="preserve">pland </w:t>
      </w:r>
      <w:ins w:id="370" w:author="Westphal, Michael F" w:date="2018-10-08T12:58:00Z">
        <w:r w:rsidR="00C64E6F" w:rsidRPr="00704898">
          <w:rPr>
            <w:rFonts w:cs="Times New Roman"/>
            <w:rPrChange w:id="371" w:author="Westphal, Michael F" w:date="2018-10-08T13:02:00Z">
              <w:rPr/>
            </w:rPrChange>
          </w:rPr>
          <w:t>S</w:t>
        </w:r>
      </w:ins>
      <w:del w:id="372" w:author="Westphal, Michael F" w:date="2018-10-08T12:58:00Z">
        <w:r w:rsidRPr="00704898" w:rsidDel="00C64E6F">
          <w:rPr>
            <w:rFonts w:cs="Times New Roman"/>
            <w:rPrChange w:id="373" w:author="Westphal, Michael F" w:date="2018-10-08T13:02:00Z">
              <w:rPr/>
            </w:rPrChange>
          </w:rPr>
          <w:delText>s</w:delText>
        </w:r>
      </w:del>
      <w:r w:rsidRPr="00704898">
        <w:rPr>
          <w:rFonts w:cs="Times New Roman"/>
          <w:rPrChange w:id="374" w:author="Westphal, Michael F" w:date="2018-10-08T13:02:00Z">
            <w:rPr/>
          </w:rPrChange>
        </w:rPr>
        <w:t>pecies of the San Joaquin Valley, California. Portland, OR. 1998; 1-319.</w:t>
      </w:r>
    </w:p>
    <w:p w14:paraId="1AE02518" w14:textId="77777777" w:rsidR="00B2612A" w:rsidRPr="00704898" w:rsidRDefault="00B2612A" w:rsidP="00B2612A">
      <w:pPr>
        <w:pStyle w:val="BodyA"/>
        <w:spacing w:line="480" w:lineRule="auto"/>
        <w:ind w:left="720" w:hanging="720"/>
        <w:rPr>
          <w:rFonts w:cs="Times New Roman"/>
          <w:rPrChange w:id="375" w:author="Westphal, Michael F" w:date="2018-10-08T13:02:00Z">
            <w:rPr/>
          </w:rPrChange>
        </w:rPr>
      </w:pPr>
      <w:r w:rsidRPr="00704898">
        <w:rPr>
          <w:rFonts w:cs="Times New Roman"/>
          <w:rPrChange w:id="376" w:author="Westphal, Michael F" w:date="2018-10-08T13:02:00Z">
            <w:rPr/>
          </w:rPrChange>
        </w:rPr>
        <w:t>Venables W. N., Ripley B. D. 2002. Modern Applied Statistics with S. Fourth Edition. Springer, New York. ISBN 0-387-95457-0</w:t>
      </w:r>
    </w:p>
    <w:p w14:paraId="23FBC5D0" w14:textId="130DFE1C" w:rsidR="00B2612A" w:rsidRPr="00704898" w:rsidRDefault="00B2612A" w:rsidP="00B2612A">
      <w:pPr>
        <w:pStyle w:val="BodyA"/>
        <w:spacing w:line="480" w:lineRule="auto"/>
        <w:ind w:left="720" w:hanging="720"/>
        <w:rPr>
          <w:rFonts w:cs="Times New Roman"/>
          <w:rPrChange w:id="377" w:author="Westphal, Michael F" w:date="2018-10-08T13:02:00Z">
            <w:rPr/>
          </w:rPrChange>
        </w:rPr>
      </w:pPr>
      <w:r w:rsidRPr="00704898">
        <w:rPr>
          <w:rFonts w:cs="Times New Roman"/>
          <w:rPrChange w:id="378" w:author="Westphal, Michael F" w:date="2018-10-08T13:02:00Z">
            <w:rPr/>
          </w:rPrChange>
        </w:rPr>
        <w:t xml:space="preserve">Vickers, M., Manicom, C. and Schwarzkopf, L. (2011) </w:t>
      </w:r>
      <w:ins w:id="379" w:author="Westphal, Michael F" w:date="2018-10-08T12:59:00Z">
        <w:r w:rsidR="00C64E6F" w:rsidRPr="00704898">
          <w:rPr>
            <w:rFonts w:cs="Times New Roman"/>
            <w:rPrChange w:id="380" w:author="Westphal, Michael F" w:date="2018-10-08T13:02:00Z">
              <w:rPr/>
            </w:rPrChange>
          </w:rPr>
          <w:t>‘</w:t>
        </w:r>
      </w:ins>
      <w:del w:id="381" w:author="Westphal, Michael F" w:date="2018-10-08T12:57:00Z">
        <w:r w:rsidRPr="00704898" w:rsidDel="00C64E6F">
          <w:rPr>
            <w:rFonts w:cs="Times New Roman"/>
            <w:rPrChange w:id="382" w:author="Westphal, Michael F" w:date="2018-10-08T13:02:00Z">
              <w:rPr/>
            </w:rPrChange>
          </w:rPr>
          <w:delText>‘</w:delText>
        </w:r>
      </w:del>
      <w:r w:rsidRPr="00704898">
        <w:rPr>
          <w:rFonts w:cs="Times New Roman"/>
          <w:rPrChange w:id="383" w:author="Westphal, Michael F" w:date="2018-10-08T13:02:00Z">
            <w:rPr/>
          </w:rPrChange>
        </w:rPr>
        <w:t>Extending the cost-benefit model of thermoregulation: high-</w:t>
      </w:r>
      <w:del w:id="384" w:author="Westphal, Michael F" w:date="2018-10-08T12:57:00Z">
        <w:r w:rsidRPr="00704898" w:rsidDel="00C64E6F">
          <w:rPr>
            <w:rFonts w:cs="Times New Roman"/>
            <w:rPrChange w:id="385" w:author="Westphal, Michael F" w:date="2018-10-08T13:02:00Z">
              <w:rPr/>
            </w:rPrChange>
          </w:rPr>
          <w:delText xml:space="preserve">yemperature </w:delText>
        </w:r>
      </w:del>
      <w:ins w:id="386" w:author="Westphal, Michael F" w:date="2018-10-08T12:57:00Z">
        <w:r w:rsidR="00C64E6F" w:rsidRPr="00704898">
          <w:rPr>
            <w:rFonts w:cs="Times New Roman"/>
            <w:rPrChange w:id="387" w:author="Westphal, Michael F" w:date="2018-10-08T13:02:00Z">
              <w:rPr/>
            </w:rPrChange>
          </w:rPr>
          <w:t>t</w:t>
        </w:r>
        <w:r w:rsidR="00C64E6F" w:rsidRPr="00704898">
          <w:rPr>
            <w:rFonts w:cs="Times New Roman"/>
            <w:rPrChange w:id="388" w:author="Westphal, Michael F" w:date="2018-10-08T13:02:00Z">
              <w:rPr/>
            </w:rPrChange>
          </w:rPr>
          <w:t xml:space="preserve">emperature </w:t>
        </w:r>
      </w:ins>
      <w:r w:rsidRPr="00704898">
        <w:rPr>
          <w:rFonts w:cs="Times New Roman"/>
          <w:rPrChange w:id="389" w:author="Westphal, Michael F" w:date="2018-10-08T13:02:00Z">
            <w:rPr/>
          </w:rPrChange>
        </w:rPr>
        <w:t>environments</w:t>
      </w:r>
      <w:ins w:id="390" w:author="Westphal, Michael F" w:date="2018-10-08T12:59:00Z">
        <w:r w:rsidR="00C64E6F" w:rsidRPr="00704898">
          <w:rPr>
            <w:rFonts w:cs="Times New Roman"/>
            <w:rPrChange w:id="391" w:author="Westphal, Michael F" w:date="2018-10-08T13:02:00Z">
              <w:rPr/>
            </w:rPrChange>
          </w:rPr>
          <w:t>’</w:t>
        </w:r>
      </w:ins>
      <w:del w:id="392" w:author="Westphal, Michael F" w:date="2018-10-08T12:57:00Z">
        <w:r w:rsidRPr="00704898" w:rsidDel="00C64E6F">
          <w:rPr>
            <w:rFonts w:cs="Times New Roman"/>
            <w:rPrChange w:id="393" w:author="Westphal, Michael F" w:date="2018-10-08T13:02:00Z">
              <w:rPr/>
            </w:rPrChange>
          </w:rPr>
          <w:delText>’</w:delText>
        </w:r>
      </w:del>
      <w:r w:rsidRPr="00704898">
        <w:rPr>
          <w:rFonts w:cs="Times New Roman"/>
          <w:rPrChange w:id="394" w:author="Westphal, Michael F" w:date="2018-10-08T13:02:00Z">
            <w:rPr/>
          </w:rPrChange>
        </w:rPr>
        <w:t>, The American Naturalist, 177(4), pp. 452–461. doi: 10.1086/658150.</w:t>
      </w:r>
    </w:p>
    <w:p w14:paraId="0CE089F8" w14:textId="4D25CDC5" w:rsidR="00B2612A" w:rsidRPr="00704898" w:rsidRDefault="00B2612A" w:rsidP="00B2612A">
      <w:pPr>
        <w:pStyle w:val="BodyA"/>
        <w:spacing w:line="480" w:lineRule="auto"/>
        <w:ind w:left="720" w:hanging="720"/>
        <w:rPr>
          <w:rFonts w:cs="Times New Roman"/>
          <w:rPrChange w:id="395" w:author="Westphal, Michael F" w:date="2018-10-08T13:02:00Z">
            <w:rPr/>
          </w:rPrChange>
        </w:rPr>
      </w:pPr>
      <w:r w:rsidRPr="00704898">
        <w:rPr>
          <w:rFonts w:cs="Times New Roman"/>
          <w:rPrChange w:id="396" w:author="Westphal, Michael F" w:date="2018-10-08T13:02:00Z">
            <w:rPr/>
          </w:rPrChange>
        </w:rPr>
        <w:t xml:space="preserve">Warrick, G. D., Kato, T. T. and Rose, B. R. (1998) ‘Microhabitat </w:t>
      </w:r>
      <w:del w:id="397" w:author="Westphal, Michael F" w:date="2018-10-08T12:57:00Z">
        <w:r w:rsidRPr="00704898" w:rsidDel="00C64E6F">
          <w:rPr>
            <w:rFonts w:cs="Times New Roman"/>
            <w:rPrChange w:id="398" w:author="Westphal, Michael F" w:date="2018-10-08T13:02:00Z">
              <w:rPr/>
            </w:rPrChange>
          </w:rPr>
          <w:delText xml:space="preserve">Use </w:delText>
        </w:r>
      </w:del>
      <w:ins w:id="399" w:author="Westphal, Michael F" w:date="2018-10-08T12:57:00Z">
        <w:r w:rsidR="00C64E6F" w:rsidRPr="00704898">
          <w:rPr>
            <w:rFonts w:cs="Times New Roman"/>
            <w:rPrChange w:id="400" w:author="Westphal, Michael F" w:date="2018-10-08T13:02:00Z">
              <w:rPr/>
            </w:rPrChange>
          </w:rPr>
          <w:t>u</w:t>
        </w:r>
        <w:r w:rsidR="00C64E6F" w:rsidRPr="00704898">
          <w:rPr>
            <w:rFonts w:cs="Times New Roman"/>
            <w:rPrChange w:id="401" w:author="Westphal, Michael F" w:date="2018-10-08T13:02:00Z">
              <w:rPr/>
            </w:rPrChange>
          </w:rPr>
          <w:t xml:space="preserve">se </w:t>
        </w:r>
      </w:ins>
      <w:r w:rsidRPr="00704898">
        <w:rPr>
          <w:rFonts w:cs="Times New Roman"/>
          <w:rPrChange w:id="402" w:author="Westphal, Michael F" w:date="2018-10-08T13:02:00Z">
            <w:rPr/>
          </w:rPrChange>
        </w:rPr>
        <w:t xml:space="preserve">and </w:t>
      </w:r>
      <w:del w:id="403" w:author="Westphal, Michael F" w:date="2018-10-08T12:57:00Z">
        <w:r w:rsidRPr="00704898" w:rsidDel="00C64E6F">
          <w:rPr>
            <w:rFonts w:cs="Times New Roman"/>
            <w:rPrChange w:id="404" w:author="Westphal, Michael F" w:date="2018-10-08T13:02:00Z">
              <w:rPr/>
            </w:rPrChange>
          </w:rPr>
          <w:delText xml:space="preserve">Home </w:delText>
        </w:r>
      </w:del>
      <w:ins w:id="405" w:author="Westphal, Michael F" w:date="2018-10-08T12:57:00Z">
        <w:r w:rsidR="00C64E6F" w:rsidRPr="00704898">
          <w:rPr>
            <w:rFonts w:cs="Times New Roman"/>
            <w:rPrChange w:id="406" w:author="Westphal, Michael F" w:date="2018-10-08T13:02:00Z">
              <w:rPr/>
            </w:rPrChange>
          </w:rPr>
          <w:t>h</w:t>
        </w:r>
        <w:r w:rsidR="00C64E6F" w:rsidRPr="00704898">
          <w:rPr>
            <w:rFonts w:cs="Times New Roman"/>
            <w:rPrChange w:id="407" w:author="Westphal, Michael F" w:date="2018-10-08T13:02:00Z">
              <w:rPr/>
            </w:rPrChange>
          </w:rPr>
          <w:t xml:space="preserve">ome </w:t>
        </w:r>
      </w:ins>
      <w:del w:id="408" w:author="Westphal, Michael F" w:date="2018-10-08T12:57:00Z">
        <w:r w:rsidRPr="00704898" w:rsidDel="00C64E6F">
          <w:rPr>
            <w:rFonts w:cs="Times New Roman"/>
            <w:rPrChange w:id="409" w:author="Westphal, Michael F" w:date="2018-10-08T13:02:00Z">
              <w:rPr/>
            </w:rPrChange>
          </w:rPr>
          <w:delText xml:space="preserve">Range </w:delText>
        </w:r>
      </w:del>
      <w:ins w:id="410" w:author="Westphal, Michael F" w:date="2018-10-08T12:57:00Z">
        <w:r w:rsidR="00C64E6F" w:rsidRPr="00704898">
          <w:rPr>
            <w:rFonts w:cs="Times New Roman"/>
            <w:rPrChange w:id="411" w:author="Westphal, Michael F" w:date="2018-10-08T13:02:00Z">
              <w:rPr/>
            </w:rPrChange>
          </w:rPr>
          <w:t>r</w:t>
        </w:r>
        <w:r w:rsidR="00C64E6F" w:rsidRPr="00704898">
          <w:rPr>
            <w:rFonts w:cs="Times New Roman"/>
            <w:rPrChange w:id="412" w:author="Westphal, Michael F" w:date="2018-10-08T13:02:00Z">
              <w:rPr/>
            </w:rPrChange>
          </w:rPr>
          <w:t xml:space="preserve">ange </w:t>
        </w:r>
      </w:ins>
      <w:del w:id="413" w:author="Westphal, Michael F" w:date="2018-10-08T12:57:00Z">
        <w:r w:rsidRPr="00704898" w:rsidDel="00C64E6F">
          <w:rPr>
            <w:rFonts w:cs="Times New Roman"/>
            <w:rPrChange w:id="414" w:author="Westphal, Michael F" w:date="2018-10-08T13:02:00Z">
              <w:rPr/>
            </w:rPrChange>
          </w:rPr>
          <w:delText xml:space="preserve">Characteristics </w:delText>
        </w:r>
      </w:del>
      <w:ins w:id="415" w:author="Westphal, Michael F" w:date="2018-10-08T12:57:00Z">
        <w:r w:rsidR="00C64E6F" w:rsidRPr="00704898">
          <w:rPr>
            <w:rFonts w:cs="Times New Roman"/>
            <w:rPrChange w:id="416" w:author="Westphal, Michael F" w:date="2018-10-08T13:02:00Z">
              <w:rPr/>
            </w:rPrChange>
          </w:rPr>
          <w:t>c</w:t>
        </w:r>
        <w:r w:rsidR="00C64E6F" w:rsidRPr="00704898">
          <w:rPr>
            <w:rFonts w:cs="Times New Roman"/>
            <w:rPrChange w:id="417" w:author="Westphal, Michael F" w:date="2018-10-08T13:02:00Z">
              <w:rPr/>
            </w:rPrChange>
          </w:rPr>
          <w:t xml:space="preserve">haracteristics </w:t>
        </w:r>
      </w:ins>
      <w:r w:rsidRPr="00704898">
        <w:rPr>
          <w:rFonts w:cs="Times New Roman"/>
          <w:rPrChange w:id="418" w:author="Westphal, Michael F" w:date="2018-10-08T13:02:00Z">
            <w:rPr/>
          </w:rPrChange>
        </w:rPr>
        <w:t xml:space="preserve">of </w:t>
      </w:r>
      <w:del w:id="419" w:author="Westphal, Michael F" w:date="2018-10-08T12:57:00Z">
        <w:r w:rsidRPr="00704898" w:rsidDel="00C64E6F">
          <w:rPr>
            <w:rFonts w:cs="Times New Roman"/>
            <w:rPrChange w:id="420" w:author="Westphal, Michael F" w:date="2018-10-08T13:02:00Z">
              <w:rPr/>
            </w:rPrChange>
          </w:rPr>
          <w:delText>Blunt</w:delText>
        </w:r>
      </w:del>
      <w:ins w:id="421" w:author="Westphal, Michael F" w:date="2018-10-08T12:57:00Z">
        <w:r w:rsidR="00C64E6F" w:rsidRPr="00704898">
          <w:rPr>
            <w:rFonts w:cs="Times New Roman"/>
            <w:rPrChange w:id="422" w:author="Westphal, Michael F" w:date="2018-10-08T13:02:00Z">
              <w:rPr/>
            </w:rPrChange>
          </w:rPr>
          <w:t>b</w:t>
        </w:r>
        <w:r w:rsidR="00C64E6F" w:rsidRPr="00704898">
          <w:rPr>
            <w:rFonts w:cs="Times New Roman"/>
            <w:rPrChange w:id="423" w:author="Westphal, Michael F" w:date="2018-10-08T13:02:00Z">
              <w:rPr/>
            </w:rPrChange>
          </w:rPr>
          <w:t>lunt</w:t>
        </w:r>
      </w:ins>
      <w:r w:rsidRPr="00704898">
        <w:rPr>
          <w:rFonts w:cs="Times New Roman"/>
          <w:rPrChange w:id="424" w:author="Westphal, Michael F" w:date="2018-10-08T13:02:00Z">
            <w:rPr/>
          </w:rPrChange>
        </w:rPr>
        <w:t>-</w:t>
      </w:r>
      <w:del w:id="425" w:author="Westphal, Michael F" w:date="2018-10-08T12:57:00Z">
        <w:r w:rsidRPr="00704898" w:rsidDel="00C64E6F">
          <w:rPr>
            <w:rFonts w:cs="Times New Roman"/>
            <w:rPrChange w:id="426" w:author="Westphal, Michael F" w:date="2018-10-08T13:02:00Z">
              <w:rPr/>
            </w:rPrChange>
          </w:rPr>
          <w:delText xml:space="preserve">Nosed </w:delText>
        </w:r>
      </w:del>
      <w:ins w:id="427" w:author="Westphal, Michael F" w:date="2018-10-08T12:57:00Z">
        <w:r w:rsidR="00C64E6F" w:rsidRPr="00704898">
          <w:rPr>
            <w:rFonts w:cs="Times New Roman"/>
            <w:rPrChange w:id="428" w:author="Westphal, Michael F" w:date="2018-10-08T13:02:00Z">
              <w:rPr/>
            </w:rPrChange>
          </w:rPr>
          <w:t>n</w:t>
        </w:r>
        <w:r w:rsidR="00C64E6F" w:rsidRPr="00704898">
          <w:rPr>
            <w:rFonts w:cs="Times New Roman"/>
            <w:rPrChange w:id="429" w:author="Westphal, Michael F" w:date="2018-10-08T13:02:00Z">
              <w:rPr/>
            </w:rPrChange>
          </w:rPr>
          <w:t xml:space="preserve">osed </w:t>
        </w:r>
      </w:ins>
      <w:del w:id="430" w:author="Westphal, Michael F" w:date="2018-10-08T12:57:00Z">
        <w:r w:rsidRPr="00704898" w:rsidDel="00C64E6F">
          <w:rPr>
            <w:rFonts w:cs="Times New Roman"/>
            <w:rPrChange w:id="431" w:author="Westphal, Michael F" w:date="2018-10-08T13:02:00Z">
              <w:rPr/>
            </w:rPrChange>
          </w:rPr>
          <w:delText xml:space="preserve">Leopard </w:delText>
        </w:r>
      </w:del>
      <w:ins w:id="432" w:author="Westphal, Michael F" w:date="2018-10-08T12:57:00Z">
        <w:r w:rsidR="00C64E6F" w:rsidRPr="00704898">
          <w:rPr>
            <w:rFonts w:cs="Times New Roman"/>
            <w:rPrChange w:id="433" w:author="Westphal, Michael F" w:date="2018-10-08T13:02:00Z">
              <w:rPr/>
            </w:rPrChange>
          </w:rPr>
          <w:t>l</w:t>
        </w:r>
        <w:r w:rsidR="00C64E6F" w:rsidRPr="00704898">
          <w:rPr>
            <w:rFonts w:cs="Times New Roman"/>
            <w:rPrChange w:id="434" w:author="Westphal, Michael F" w:date="2018-10-08T13:02:00Z">
              <w:rPr/>
            </w:rPrChange>
          </w:rPr>
          <w:t xml:space="preserve">eopard </w:t>
        </w:r>
      </w:ins>
      <w:del w:id="435" w:author="Westphal, Michael F" w:date="2018-10-08T12:57:00Z">
        <w:r w:rsidRPr="00704898" w:rsidDel="00C64E6F">
          <w:rPr>
            <w:rFonts w:cs="Times New Roman"/>
            <w:rPrChange w:id="436" w:author="Westphal, Michael F" w:date="2018-10-08T13:02:00Z">
              <w:rPr/>
            </w:rPrChange>
          </w:rPr>
          <w:delText>Lizards’</w:delText>
        </w:r>
      </w:del>
      <w:ins w:id="437" w:author="Westphal, Michael F" w:date="2018-10-08T12:57:00Z">
        <w:r w:rsidR="00C64E6F" w:rsidRPr="00704898">
          <w:rPr>
            <w:rFonts w:cs="Times New Roman"/>
            <w:rPrChange w:id="438" w:author="Westphal, Michael F" w:date="2018-10-08T13:02:00Z">
              <w:rPr/>
            </w:rPrChange>
          </w:rPr>
          <w:t>l</w:t>
        </w:r>
        <w:r w:rsidR="00C64E6F" w:rsidRPr="00704898">
          <w:rPr>
            <w:rFonts w:cs="Times New Roman"/>
            <w:rPrChange w:id="439" w:author="Westphal, Michael F" w:date="2018-10-08T13:02:00Z">
              <w:rPr/>
            </w:rPrChange>
          </w:rPr>
          <w:t>izards’</w:t>
        </w:r>
      </w:ins>
      <w:r w:rsidRPr="00704898">
        <w:rPr>
          <w:rFonts w:cs="Times New Roman"/>
          <w:rPrChange w:id="440" w:author="Westphal, Michael F" w:date="2018-10-08T13:02:00Z">
            <w:rPr/>
          </w:rPrChange>
        </w:rPr>
        <w:t>, Journal of Herpetology, 32(2), pp. 183–191. doi: 10.2307/1565295.</w:t>
      </w:r>
    </w:p>
    <w:p w14:paraId="1D19948F" w14:textId="40E88D7C" w:rsidR="00B2612A" w:rsidRPr="00704898" w:rsidRDefault="00B2612A" w:rsidP="00B2612A">
      <w:pPr>
        <w:pStyle w:val="BodyA"/>
        <w:spacing w:line="480" w:lineRule="auto"/>
        <w:ind w:left="720" w:hanging="720"/>
        <w:rPr>
          <w:rFonts w:cs="Times New Roman"/>
          <w:lang w:val="fr-FR"/>
          <w:rPrChange w:id="441" w:author="Westphal, Michael F" w:date="2018-10-08T13:02:00Z">
            <w:rPr>
              <w:lang w:val="fr-FR"/>
            </w:rPr>
          </w:rPrChange>
        </w:rPr>
      </w:pPr>
      <w:r w:rsidRPr="00704898">
        <w:rPr>
          <w:rFonts w:cs="Times New Roman"/>
          <w:lang w:val="fr-FR"/>
          <w:rPrChange w:id="442" w:author="Westphal, Michael F" w:date="2018-10-08T13:02:00Z">
            <w:rPr>
              <w:lang w:val="fr-FR"/>
            </w:rPr>
          </w:rPrChange>
        </w:rPr>
        <w:t>Westphal, M. F. et al. (2016) ‘Contemporary drought and future effects of</w:t>
      </w:r>
      <w:r w:rsidRPr="00052BF9">
        <w:rPr>
          <w:rFonts w:cs="Times New Roman"/>
          <w:rPrChange w:id="443" w:author="Westphal, Michael F" w:date="2018-10-10T13:57:00Z">
            <w:rPr>
              <w:lang w:val="fr-FR"/>
            </w:rPr>
          </w:rPrChange>
        </w:rPr>
        <w:t xml:space="preserve"> climate</w:t>
      </w:r>
      <w:r w:rsidRPr="00052BF9">
        <w:rPr>
          <w:rFonts w:cs="Times New Roman"/>
          <w:lang w:val="fr-FR"/>
        </w:rPr>
        <w:t xml:space="preserve"> change on the endangered blunt-nosed leopard lizard, </w:t>
      </w:r>
      <w:r w:rsidRPr="00704898">
        <w:rPr>
          <w:rFonts w:cs="Times New Roman"/>
          <w:i/>
          <w:lang w:val="fr-FR"/>
          <w:rPrChange w:id="444" w:author="Westphal, Michael F" w:date="2018-10-08T13:02:00Z">
            <w:rPr>
              <w:lang w:val="fr-FR"/>
            </w:rPr>
          </w:rPrChange>
        </w:rPr>
        <w:t>Gambelia sila</w:t>
      </w:r>
      <w:r w:rsidRPr="00704898">
        <w:rPr>
          <w:rFonts w:cs="Times New Roman"/>
          <w:lang w:val="fr-FR"/>
        </w:rPr>
        <w:t>’, PLoS ONE, 11(5). doi: 10.1371/journal.pone.0154838.</w:t>
      </w:r>
    </w:p>
    <w:p w14:paraId="3488B274" w14:textId="0DC01335" w:rsidR="00DE0200" w:rsidRDefault="00DE0200" w:rsidP="00B2612A">
      <w:pPr>
        <w:pStyle w:val="BodyA"/>
        <w:spacing w:line="480" w:lineRule="auto"/>
        <w:ind w:left="720" w:hanging="720"/>
        <w:rPr>
          <w:lang w:val="fr-FR"/>
        </w:rPr>
      </w:pPr>
    </w:p>
    <w:p w14:paraId="4B2C0161" w14:textId="73060E01" w:rsidR="00DE0200" w:rsidRPr="00DE0200" w:rsidRDefault="00DE0200" w:rsidP="00DE0200">
      <w:pPr>
        <w:pStyle w:val="BodyA"/>
        <w:spacing w:line="240" w:lineRule="auto"/>
        <w:rPr>
          <w:rFonts w:cs="Times New Roman"/>
          <w:i/>
          <w:color w:val="auto"/>
          <w:shd w:val="clear" w:color="auto" w:fill="FFFFFF"/>
        </w:rPr>
      </w:pPr>
      <w:r w:rsidRPr="00DE0200">
        <w:rPr>
          <w:rFonts w:cs="Times New Roman"/>
          <w:b/>
          <w:color w:val="auto"/>
          <w:lang w:val="fr-FR"/>
        </w:rPr>
        <w:t xml:space="preserve">Figure 1 :  </w:t>
      </w:r>
      <w:r w:rsidRPr="00DE0200">
        <w:rPr>
          <w:rFonts w:cs="Times New Roman"/>
          <w:color w:val="auto"/>
          <w:shd w:val="clear" w:color="auto" w:fill="FFFFFF"/>
        </w:rPr>
        <w:t xml:space="preserve">A radio-collared blunt-nosed leopard lizard, </w:t>
      </w:r>
      <w:r w:rsidRPr="00DE0200">
        <w:rPr>
          <w:rFonts w:cs="Times New Roman"/>
          <w:i/>
          <w:color w:val="auto"/>
          <w:shd w:val="clear" w:color="auto" w:fill="FFFFFF"/>
        </w:rPr>
        <w:t>Gambelia sila</w:t>
      </w:r>
      <w:r w:rsidRPr="00DE0200">
        <w:rPr>
          <w:rFonts w:cs="Times New Roman"/>
          <w:color w:val="auto"/>
          <w:shd w:val="clear" w:color="auto" w:fill="FFFFFF"/>
        </w:rPr>
        <w:t xml:space="preserve">, stands under the canopy of a California jointfir, </w:t>
      </w:r>
      <w:r w:rsidRPr="00DE0200">
        <w:rPr>
          <w:rFonts w:cs="Times New Roman"/>
          <w:i/>
          <w:color w:val="auto"/>
          <w:shd w:val="clear" w:color="auto" w:fill="FFFFFF"/>
        </w:rPr>
        <w:t>Ephedra californica</w:t>
      </w:r>
    </w:p>
    <w:p w14:paraId="4A5434FF" w14:textId="77777777" w:rsidR="00DE0200" w:rsidRPr="00DE0200" w:rsidRDefault="00DE0200" w:rsidP="00DE0200">
      <w:pPr>
        <w:pStyle w:val="BodyA"/>
        <w:spacing w:line="240" w:lineRule="auto"/>
        <w:rPr>
          <w:rFonts w:cs="Times New Roman"/>
          <w:i/>
          <w:color w:val="auto"/>
          <w:shd w:val="clear" w:color="auto" w:fill="FFFFFF"/>
        </w:rPr>
      </w:pPr>
    </w:p>
    <w:p w14:paraId="35075505" w14:textId="66F848F7" w:rsidR="00DE0200" w:rsidRPr="00DE0200" w:rsidRDefault="00DE0200" w:rsidP="00DE0200">
      <w:pPr>
        <w:pStyle w:val="Body"/>
        <w:rPr>
          <w:color w:val="auto"/>
        </w:rPr>
      </w:pPr>
      <w:r w:rsidRPr="00DE0200">
        <w:rPr>
          <w:b/>
          <w:bCs/>
          <w:color w:val="auto"/>
        </w:rPr>
        <w:t>Figure 2</w:t>
      </w:r>
      <w:r w:rsidRPr="00DE0200">
        <w:rPr>
          <w:bCs/>
          <w:color w:val="auto"/>
        </w:rPr>
        <w:t xml:space="preserve">: </w:t>
      </w:r>
      <w:r w:rsidRPr="00DE0200">
        <w:rPr>
          <w:bCs/>
          <w:color w:val="auto"/>
        </w:rPr>
        <w:t>Study site on the Elkhorn Plain, Carrizo Plain National Monument, California.</w:t>
      </w:r>
      <w:r w:rsidRPr="00DE0200">
        <w:rPr>
          <w:b/>
          <w:bCs/>
          <w:color w:val="auto"/>
        </w:rPr>
        <w:t xml:space="preserve"> </w:t>
      </w:r>
      <w:r w:rsidRPr="00DE0200">
        <w:rPr>
          <w:b/>
          <w:bCs/>
          <w:color w:val="auto"/>
        </w:rPr>
        <w:t>Top left</w:t>
      </w:r>
      <w:r w:rsidRPr="00DE0200">
        <w:rPr>
          <w:bCs/>
          <w:color w:val="auto"/>
        </w:rPr>
        <w:t xml:space="preserve">: Location of study area within California.  </w:t>
      </w:r>
      <w:r w:rsidRPr="00DE0200">
        <w:rPr>
          <w:b/>
          <w:bCs/>
          <w:color w:val="auto"/>
        </w:rPr>
        <w:t>Top right</w:t>
      </w:r>
      <w:r w:rsidRPr="00DE0200">
        <w:rPr>
          <w:bCs/>
          <w:color w:val="auto"/>
        </w:rPr>
        <w:t xml:space="preserve">: </w:t>
      </w:r>
      <w:r w:rsidRPr="00DE0200">
        <w:rPr>
          <w:color w:val="auto"/>
        </w:rPr>
        <w:t xml:space="preserve">aerial photograph of study site overlain with sample home ranges calculated using a 95% minimum convex polygon (MCP) estimate, for each individual. </w:t>
      </w:r>
      <w:r w:rsidRPr="00DE0200">
        <w:rPr>
          <w:b/>
          <w:color w:val="auto"/>
        </w:rPr>
        <w:t>Bottom:</w:t>
      </w:r>
      <w:r w:rsidRPr="00DE0200">
        <w:rPr>
          <w:color w:val="auto"/>
        </w:rPr>
        <w:t xml:space="preserve">  Aerial image depicting all home ranges of lizards in the study.  Different individuals are indicated by different colors.</w:t>
      </w:r>
    </w:p>
    <w:p w14:paraId="5E141C92" w14:textId="77777777" w:rsidR="00DE0200" w:rsidRPr="00DE0200" w:rsidRDefault="00DE0200" w:rsidP="00DE0200">
      <w:pPr>
        <w:pStyle w:val="Body"/>
        <w:rPr>
          <w:color w:val="auto"/>
        </w:rPr>
      </w:pPr>
    </w:p>
    <w:p w14:paraId="79919A80" w14:textId="1F55B677" w:rsidR="00DE0200" w:rsidRPr="00DE0200" w:rsidRDefault="00DE0200" w:rsidP="00DE0200">
      <w:pPr>
        <w:pStyle w:val="Body"/>
        <w:rPr>
          <w:bCs/>
        </w:rPr>
      </w:pPr>
      <w:r w:rsidRPr="00DE0200">
        <w:rPr>
          <w:b/>
          <w:bCs/>
        </w:rPr>
        <w:t>Figure 3:</w:t>
      </w:r>
      <w:r w:rsidRPr="00DE0200">
        <w:rPr>
          <w:bCs/>
        </w:rPr>
        <w:t xml:space="preserve"> Plot of </w:t>
      </w:r>
      <w:r w:rsidRPr="00DE0200">
        <w:rPr>
          <w:bCs/>
          <w:i/>
        </w:rPr>
        <w:t>G. sila</w:t>
      </w:r>
      <w:r w:rsidRPr="00DE0200">
        <w:rPr>
          <w:bCs/>
        </w:rPr>
        <w:t xml:space="preserve"> behaviors with respect to habitat and time.  Lizards engaged significantly more often in cooling behaviors when under shrubs during afternoon temperature peak. AM indicates observations were made between 0900 to 1300 hrs.; PM indicates observations were made between 1300 and 1700 hrs</w:t>
      </w:r>
    </w:p>
    <w:p w14:paraId="3645AD00" w14:textId="77777777" w:rsidR="00DE0200" w:rsidRPr="00DE0200" w:rsidRDefault="00DE0200" w:rsidP="00DE0200">
      <w:pPr>
        <w:pStyle w:val="Body"/>
        <w:rPr>
          <w:bCs/>
        </w:rPr>
      </w:pPr>
    </w:p>
    <w:p w14:paraId="61E12B44" w14:textId="77777777" w:rsidR="00DE0200" w:rsidRPr="00DE0200" w:rsidRDefault="00DE0200" w:rsidP="00DE0200">
      <w:pPr>
        <w:pStyle w:val="Body"/>
      </w:pPr>
      <w:r w:rsidRPr="00DE0200">
        <w:rPr>
          <w:b/>
          <w:bCs/>
        </w:rPr>
        <w:t xml:space="preserve">Figure 4:  </w:t>
      </w:r>
      <w:r w:rsidRPr="00DE0200">
        <w:rPr>
          <w:bCs/>
        </w:rPr>
        <w:t xml:space="preserve">Plots of shrub density on the weighted </w:t>
      </w:r>
      <w:r w:rsidRPr="00DE0200">
        <w:rPr>
          <w:bCs/>
          <w:i/>
        </w:rPr>
        <w:t>G. sila</w:t>
      </w:r>
      <w:r w:rsidRPr="00DE0200">
        <w:rPr>
          <w:bCs/>
        </w:rPr>
        <w:t xml:space="preserve"> associations with shrubs.</w:t>
      </w:r>
      <w:r w:rsidRPr="00DE0200">
        <w:rPr>
          <w:b/>
          <w:bCs/>
        </w:rPr>
        <w:t xml:space="preserve"> </w:t>
      </w:r>
    </w:p>
    <w:p w14:paraId="25C9269B" w14:textId="77777777" w:rsidR="00DE0200" w:rsidRPr="00DE0200" w:rsidRDefault="00DE0200" w:rsidP="00DE0200">
      <w:pPr>
        <w:pStyle w:val="BodyA"/>
        <w:spacing w:line="240" w:lineRule="auto"/>
        <w:rPr>
          <w:rFonts w:cs="Times New Roman"/>
          <w:b/>
        </w:rPr>
      </w:pPr>
    </w:p>
    <w:sectPr w:rsidR="00DE0200" w:rsidRPr="00DE0200" w:rsidSect="0008625F">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BF629" w14:textId="77777777" w:rsidR="000D108C" w:rsidRDefault="000D108C">
      <w:r>
        <w:separator/>
      </w:r>
    </w:p>
  </w:endnote>
  <w:endnote w:type="continuationSeparator" w:id="0">
    <w:p w14:paraId="59607779" w14:textId="77777777" w:rsidR="000D108C" w:rsidRDefault="000D1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BF7F0" w14:textId="77777777" w:rsidR="000D108C" w:rsidRDefault="000D108C">
      <w:r>
        <w:separator/>
      </w:r>
    </w:p>
  </w:footnote>
  <w:footnote w:type="continuationSeparator" w:id="0">
    <w:p w14:paraId="7A8CBB22" w14:textId="77777777" w:rsidR="000D108C" w:rsidRDefault="000D1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2C5"/>
    <w:multiLevelType w:val="hybridMultilevel"/>
    <w:tmpl w:val="F8A0C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A45FE"/>
    <w:multiLevelType w:val="hybridMultilevel"/>
    <w:tmpl w:val="6DF4879C"/>
    <w:lvl w:ilvl="0" w:tplc="C5BC3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4F5664"/>
    <w:multiLevelType w:val="hybridMultilevel"/>
    <w:tmpl w:val="533EC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stphal, Michael F">
    <w15:presenceInfo w15:providerId="AD" w15:userId="S-1-5-21-261334516-432891326-3434007665-100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de-DE" w:vendorID="64" w:dllVersion="131078" w:nlCheck="1" w:checkStyle="1"/>
  <w:activeWritingStyle w:appName="MSWord" w:lang="en-GB"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E7E"/>
    <w:rsid w:val="000044BB"/>
    <w:rsid w:val="00020E87"/>
    <w:rsid w:val="00030AF2"/>
    <w:rsid w:val="00034662"/>
    <w:rsid w:val="00035BFF"/>
    <w:rsid w:val="0003740B"/>
    <w:rsid w:val="00052BF9"/>
    <w:rsid w:val="000563A9"/>
    <w:rsid w:val="00061085"/>
    <w:rsid w:val="00064ABF"/>
    <w:rsid w:val="0007198B"/>
    <w:rsid w:val="00074B7C"/>
    <w:rsid w:val="00075D91"/>
    <w:rsid w:val="0008625F"/>
    <w:rsid w:val="00087E5A"/>
    <w:rsid w:val="000B7448"/>
    <w:rsid w:val="000C03B7"/>
    <w:rsid w:val="000D108C"/>
    <w:rsid w:val="000F7857"/>
    <w:rsid w:val="00123058"/>
    <w:rsid w:val="00132204"/>
    <w:rsid w:val="00141964"/>
    <w:rsid w:val="001436BB"/>
    <w:rsid w:val="0014549A"/>
    <w:rsid w:val="00150775"/>
    <w:rsid w:val="00161918"/>
    <w:rsid w:val="00162C67"/>
    <w:rsid w:val="0017283A"/>
    <w:rsid w:val="00192D89"/>
    <w:rsid w:val="00195AC0"/>
    <w:rsid w:val="0019706A"/>
    <w:rsid w:val="001A2AE2"/>
    <w:rsid w:val="001B0EBF"/>
    <w:rsid w:val="001C690E"/>
    <w:rsid w:val="001D7A7D"/>
    <w:rsid w:val="001E148C"/>
    <w:rsid w:val="001E69E6"/>
    <w:rsid w:val="0022113A"/>
    <w:rsid w:val="00231DCE"/>
    <w:rsid w:val="00232080"/>
    <w:rsid w:val="00260A48"/>
    <w:rsid w:val="00270E9F"/>
    <w:rsid w:val="002939CE"/>
    <w:rsid w:val="002940FB"/>
    <w:rsid w:val="002978CE"/>
    <w:rsid w:val="002A1E22"/>
    <w:rsid w:val="002A1F4B"/>
    <w:rsid w:val="002A76EE"/>
    <w:rsid w:val="002B1638"/>
    <w:rsid w:val="002C0B3D"/>
    <w:rsid w:val="002C1BEA"/>
    <w:rsid w:val="002E4570"/>
    <w:rsid w:val="002E5613"/>
    <w:rsid w:val="002E74E0"/>
    <w:rsid w:val="002F362D"/>
    <w:rsid w:val="002F52B6"/>
    <w:rsid w:val="002F5DDF"/>
    <w:rsid w:val="002F6C2B"/>
    <w:rsid w:val="002F7EAC"/>
    <w:rsid w:val="00307EA0"/>
    <w:rsid w:val="003331D9"/>
    <w:rsid w:val="0033485B"/>
    <w:rsid w:val="00340A9C"/>
    <w:rsid w:val="0034298E"/>
    <w:rsid w:val="0034657B"/>
    <w:rsid w:val="0035054D"/>
    <w:rsid w:val="00357FFC"/>
    <w:rsid w:val="003600EB"/>
    <w:rsid w:val="00362238"/>
    <w:rsid w:val="003914AB"/>
    <w:rsid w:val="0039435D"/>
    <w:rsid w:val="003B2F6B"/>
    <w:rsid w:val="003B5C6A"/>
    <w:rsid w:val="004202A3"/>
    <w:rsid w:val="004279D6"/>
    <w:rsid w:val="004303B3"/>
    <w:rsid w:val="00443D20"/>
    <w:rsid w:val="0044400A"/>
    <w:rsid w:val="00450EEB"/>
    <w:rsid w:val="004737D0"/>
    <w:rsid w:val="004766E4"/>
    <w:rsid w:val="004769D7"/>
    <w:rsid w:val="00491AE3"/>
    <w:rsid w:val="004C08C5"/>
    <w:rsid w:val="004C2073"/>
    <w:rsid w:val="004D66CE"/>
    <w:rsid w:val="004E377F"/>
    <w:rsid w:val="005040DD"/>
    <w:rsid w:val="00504832"/>
    <w:rsid w:val="00511133"/>
    <w:rsid w:val="00511311"/>
    <w:rsid w:val="005274B0"/>
    <w:rsid w:val="00545EC2"/>
    <w:rsid w:val="0057147D"/>
    <w:rsid w:val="00575F43"/>
    <w:rsid w:val="00577BC5"/>
    <w:rsid w:val="0058388E"/>
    <w:rsid w:val="0058734D"/>
    <w:rsid w:val="0059032A"/>
    <w:rsid w:val="00593121"/>
    <w:rsid w:val="005933B9"/>
    <w:rsid w:val="005A7403"/>
    <w:rsid w:val="005B030D"/>
    <w:rsid w:val="005B46DE"/>
    <w:rsid w:val="005C2B6A"/>
    <w:rsid w:val="005D03CF"/>
    <w:rsid w:val="005D1D38"/>
    <w:rsid w:val="005D3F47"/>
    <w:rsid w:val="005E1FBD"/>
    <w:rsid w:val="005F1220"/>
    <w:rsid w:val="005F16DF"/>
    <w:rsid w:val="005F6F3B"/>
    <w:rsid w:val="005F75F9"/>
    <w:rsid w:val="00617F68"/>
    <w:rsid w:val="006224B8"/>
    <w:rsid w:val="006276E5"/>
    <w:rsid w:val="00654ED5"/>
    <w:rsid w:val="006652F8"/>
    <w:rsid w:val="0067038F"/>
    <w:rsid w:val="00681354"/>
    <w:rsid w:val="006855C5"/>
    <w:rsid w:val="00692EBB"/>
    <w:rsid w:val="00696EE7"/>
    <w:rsid w:val="006A5F2D"/>
    <w:rsid w:val="006B18E3"/>
    <w:rsid w:val="006D6A76"/>
    <w:rsid w:val="006E4A11"/>
    <w:rsid w:val="006E4FBC"/>
    <w:rsid w:val="006E609A"/>
    <w:rsid w:val="006E6152"/>
    <w:rsid w:val="006F0636"/>
    <w:rsid w:val="006F2BF2"/>
    <w:rsid w:val="00700917"/>
    <w:rsid w:val="00701C63"/>
    <w:rsid w:val="00704898"/>
    <w:rsid w:val="00707992"/>
    <w:rsid w:val="0072439F"/>
    <w:rsid w:val="00736E7E"/>
    <w:rsid w:val="00737266"/>
    <w:rsid w:val="007542CC"/>
    <w:rsid w:val="00760AE9"/>
    <w:rsid w:val="007626C2"/>
    <w:rsid w:val="00765181"/>
    <w:rsid w:val="00765F9A"/>
    <w:rsid w:val="00770194"/>
    <w:rsid w:val="00771AF7"/>
    <w:rsid w:val="0077248D"/>
    <w:rsid w:val="00773B5A"/>
    <w:rsid w:val="00775B9C"/>
    <w:rsid w:val="00785427"/>
    <w:rsid w:val="00786B32"/>
    <w:rsid w:val="007B38A2"/>
    <w:rsid w:val="007C24E6"/>
    <w:rsid w:val="007C2D57"/>
    <w:rsid w:val="007C5578"/>
    <w:rsid w:val="007D7B43"/>
    <w:rsid w:val="007E221D"/>
    <w:rsid w:val="007F3619"/>
    <w:rsid w:val="007F772F"/>
    <w:rsid w:val="00800F30"/>
    <w:rsid w:val="00817EFA"/>
    <w:rsid w:val="00821526"/>
    <w:rsid w:val="00822196"/>
    <w:rsid w:val="00856A6D"/>
    <w:rsid w:val="00860680"/>
    <w:rsid w:val="00863A3B"/>
    <w:rsid w:val="008650EA"/>
    <w:rsid w:val="00870AFD"/>
    <w:rsid w:val="008A4CEE"/>
    <w:rsid w:val="008B5430"/>
    <w:rsid w:val="008B5773"/>
    <w:rsid w:val="00900CEB"/>
    <w:rsid w:val="00906A13"/>
    <w:rsid w:val="00915A9A"/>
    <w:rsid w:val="00916E20"/>
    <w:rsid w:val="00924CA9"/>
    <w:rsid w:val="009333E2"/>
    <w:rsid w:val="00940F42"/>
    <w:rsid w:val="009430CE"/>
    <w:rsid w:val="0094546A"/>
    <w:rsid w:val="00957875"/>
    <w:rsid w:val="00965910"/>
    <w:rsid w:val="00977F05"/>
    <w:rsid w:val="009827BF"/>
    <w:rsid w:val="00983701"/>
    <w:rsid w:val="009A0048"/>
    <w:rsid w:val="009A4FAA"/>
    <w:rsid w:val="009C3DF7"/>
    <w:rsid w:val="009C4DE7"/>
    <w:rsid w:val="009C6132"/>
    <w:rsid w:val="009D081E"/>
    <w:rsid w:val="009E4EBB"/>
    <w:rsid w:val="009E5E31"/>
    <w:rsid w:val="00A13463"/>
    <w:rsid w:val="00A1438D"/>
    <w:rsid w:val="00A16A0A"/>
    <w:rsid w:val="00A26D47"/>
    <w:rsid w:val="00A35EB5"/>
    <w:rsid w:val="00A43EB9"/>
    <w:rsid w:val="00A51BA0"/>
    <w:rsid w:val="00A551BA"/>
    <w:rsid w:val="00A6416D"/>
    <w:rsid w:val="00A65F92"/>
    <w:rsid w:val="00A6753D"/>
    <w:rsid w:val="00A82DA1"/>
    <w:rsid w:val="00A83393"/>
    <w:rsid w:val="00A85974"/>
    <w:rsid w:val="00A96D58"/>
    <w:rsid w:val="00AB09DF"/>
    <w:rsid w:val="00AB1A5C"/>
    <w:rsid w:val="00AB3589"/>
    <w:rsid w:val="00AB6EE2"/>
    <w:rsid w:val="00AD108C"/>
    <w:rsid w:val="00AE046A"/>
    <w:rsid w:val="00AE0A7A"/>
    <w:rsid w:val="00AE7340"/>
    <w:rsid w:val="00AF6835"/>
    <w:rsid w:val="00AF6C68"/>
    <w:rsid w:val="00B02D97"/>
    <w:rsid w:val="00B05334"/>
    <w:rsid w:val="00B11201"/>
    <w:rsid w:val="00B12E16"/>
    <w:rsid w:val="00B20524"/>
    <w:rsid w:val="00B2612A"/>
    <w:rsid w:val="00B320F5"/>
    <w:rsid w:val="00B32E14"/>
    <w:rsid w:val="00B4063A"/>
    <w:rsid w:val="00B42571"/>
    <w:rsid w:val="00B552EF"/>
    <w:rsid w:val="00B57CF6"/>
    <w:rsid w:val="00B667D3"/>
    <w:rsid w:val="00B76355"/>
    <w:rsid w:val="00B7658B"/>
    <w:rsid w:val="00B77182"/>
    <w:rsid w:val="00B83FE1"/>
    <w:rsid w:val="00B92B00"/>
    <w:rsid w:val="00BA15FC"/>
    <w:rsid w:val="00BA4E1B"/>
    <w:rsid w:val="00BB5AA9"/>
    <w:rsid w:val="00BC3083"/>
    <w:rsid w:val="00BC473A"/>
    <w:rsid w:val="00BD2B6C"/>
    <w:rsid w:val="00BD391A"/>
    <w:rsid w:val="00BE4569"/>
    <w:rsid w:val="00BE56A5"/>
    <w:rsid w:val="00C026D9"/>
    <w:rsid w:val="00C22258"/>
    <w:rsid w:val="00C2542A"/>
    <w:rsid w:val="00C266A8"/>
    <w:rsid w:val="00C339D5"/>
    <w:rsid w:val="00C471F3"/>
    <w:rsid w:val="00C603C7"/>
    <w:rsid w:val="00C61FEB"/>
    <w:rsid w:val="00C64E6F"/>
    <w:rsid w:val="00C6569B"/>
    <w:rsid w:val="00C75C68"/>
    <w:rsid w:val="00C84D43"/>
    <w:rsid w:val="00CA1890"/>
    <w:rsid w:val="00CA5B49"/>
    <w:rsid w:val="00CC26DE"/>
    <w:rsid w:val="00CC7C52"/>
    <w:rsid w:val="00CD4D81"/>
    <w:rsid w:val="00CE3409"/>
    <w:rsid w:val="00CE490E"/>
    <w:rsid w:val="00CF24FC"/>
    <w:rsid w:val="00CF251A"/>
    <w:rsid w:val="00CF26C8"/>
    <w:rsid w:val="00CF7641"/>
    <w:rsid w:val="00D00E3D"/>
    <w:rsid w:val="00D31809"/>
    <w:rsid w:val="00D44D14"/>
    <w:rsid w:val="00D52014"/>
    <w:rsid w:val="00D6548A"/>
    <w:rsid w:val="00D678E9"/>
    <w:rsid w:val="00D81F0C"/>
    <w:rsid w:val="00D836AF"/>
    <w:rsid w:val="00D96D7F"/>
    <w:rsid w:val="00D97DD4"/>
    <w:rsid w:val="00DB3822"/>
    <w:rsid w:val="00DB3FC5"/>
    <w:rsid w:val="00DC2943"/>
    <w:rsid w:val="00DC7DDC"/>
    <w:rsid w:val="00DD7E2E"/>
    <w:rsid w:val="00DE0200"/>
    <w:rsid w:val="00DE0C56"/>
    <w:rsid w:val="00DE1276"/>
    <w:rsid w:val="00DE27C7"/>
    <w:rsid w:val="00DF7AF7"/>
    <w:rsid w:val="00E2019E"/>
    <w:rsid w:val="00E315FF"/>
    <w:rsid w:val="00E40C6C"/>
    <w:rsid w:val="00E5050C"/>
    <w:rsid w:val="00E70E3B"/>
    <w:rsid w:val="00E80503"/>
    <w:rsid w:val="00E81CC9"/>
    <w:rsid w:val="00E85C31"/>
    <w:rsid w:val="00EA2FC1"/>
    <w:rsid w:val="00EB5C15"/>
    <w:rsid w:val="00EB6719"/>
    <w:rsid w:val="00EC2845"/>
    <w:rsid w:val="00EC2AE4"/>
    <w:rsid w:val="00EC7287"/>
    <w:rsid w:val="00ED08EB"/>
    <w:rsid w:val="00ED3874"/>
    <w:rsid w:val="00EE0EDC"/>
    <w:rsid w:val="00EE1C7B"/>
    <w:rsid w:val="00EE1F8D"/>
    <w:rsid w:val="00EF6197"/>
    <w:rsid w:val="00F00B84"/>
    <w:rsid w:val="00F00FDB"/>
    <w:rsid w:val="00F011FB"/>
    <w:rsid w:val="00F03361"/>
    <w:rsid w:val="00F204B4"/>
    <w:rsid w:val="00F20D2A"/>
    <w:rsid w:val="00F32670"/>
    <w:rsid w:val="00F37DF6"/>
    <w:rsid w:val="00F47E69"/>
    <w:rsid w:val="00F604F0"/>
    <w:rsid w:val="00F6129C"/>
    <w:rsid w:val="00F71251"/>
    <w:rsid w:val="00F83E78"/>
    <w:rsid w:val="00F85FFE"/>
    <w:rsid w:val="00F94DE5"/>
    <w:rsid w:val="00FA25F8"/>
    <w:rsid w:val="00FA444E"/>
    <w:rsid w:val="00FA5B7B"/>
    <w:rsid w:val="00FC5612"/>
    <w:rsid w:val="00FC5E0B"/>
    <w:rsid w:val="00FD2D79"/>
    <w:rsid w:val="00FE0785"/>
    <w:rsid w:val="00FE7852"/>
    <w:rsid w:val="00FE797F"/>
    <w:rsid w:val="00FF0AF3"/>
    <w:rsid w:val="00FF459E"/>
    <w:rsid w:val="00FF7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459BEF"/>
  <w15:docId w15:val="{FD544139-53A2-4EA3-842E-0858B76F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link w:val="Heading1Char"/>
    <w:uiPriority w:val="9"/>
    <w:qFormat/>
    <w:rsid w:val="0086068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rPr>
  </w:style>
  <w:style w:type="paragraph" w:styleId="Heading2">
    <w:name w:val="heading 2"/>
    <w:basedOn w:val="Normal"/>
    <w:next w:val="Normal"/>
    <w:link w:val="Heading2Char"/>
    <w:uiPriority w:val="9"/>
    <w:unhideWhenUsed/>
    <w:qFormat/>
    <w:rsid w:val="009E4EB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cs="Arial Unicode MS"/>
      <w:color w:val="000000"/>
      <w:sz w:val="24"/>
      <w:szCs w:val="24"/>
      <w:u w:color="000000"/>
    </w:rPr>
  </w:style>
  <w:style w:type="paragraph" w:styleId="ListParagraph">
    <w:name w:val="List Paragraph"/>
    <w:pPr>
      <w:spacing w:after="200" w:line="276" w:lineRule="auto"/>
      <w:ind w:left="720"/>
    </w:pPr>
    <w:rPr>
      <w:rFonts w:eastAsia="Times New Roman"/>
      <w:color w:val="000000"/>
      <w:sz w:val="24"/>
      <w:szCs w:val="24"/>
      <w:u w:color="000000"/>
    </w:rPr>
  </w:style>
  <w:style w:type="paragraph" w:styleId="BalloonText">
    <w:name w:val="Balloon Text"/>
    <w:basedOn w:val="Normal"/>
    <w:link w:val="BalloonTextChar"/>
    <w:uiPriority w:val="99"/>
    <w:semiHidden/>
    <w:unhideWhenUsed/>
    <w:rsid w:val="00924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CA9"/>
    <w:rPr>
      <w:rFonts w:ascii="Segoe UI" w:hAnsi="Segoe UI" w:cs="Segoe UI"/>
      <w:sz w:val="18"/>
      <w:szCs w:val="18"/>
    </w:rPr>
  </w:style>
  <w:style w:type="character" w:styleId="CommentReference">
    <w:name w:val="annotation reference"/>
    <w:basedOn w:val="DefaultParagraphFont"/>
    <w:uiPriority w:val="99"/>
    <w:semiHidden/>
    <w:unhideWhenUsed/>
    <w:rsid w:val="005D1D38"/>
    <w:rPr>
      <w:sz w:val="16"/>
      <w:szCs w:val="16"/>
    </w:rPr>
  </w:style>
  <w:style w:type="paragraph" w:styleId="CommentText">
    <w:name w:val="annotation text"/>
    <w:basedOn w:val="Normal"/>
    <w:link w:val="CommentTextChar"/>
    <w:uiPriority w:val="99"/>
    <w:semiHidden/>
    <w:unhideWhenUsed/>
    <w:rsid w:val="005D1D38"/>
    <w:rPr>
      <w:sz w:val="20"/>
      <w:szCs w:val="20"/>
    </w:rPr>
  </w:style>
  <w:style w:type="character" w:customStyle="1" w:styleId="CommentTextChar">
    <w:name w:val="Comment Text Char"/>
    <w:basedOn w:val="DefaultParagraphFont"/>
    <w:link w:val="CommentText"/>
    <w:uiPriority w:val="99"/>
    <w:semiHidden/>
    <w:rsid w:val="005D1D38"/>
  </w:style>
  <w:style w:type="paragraph" w:styleId="CommentSubject">
    <w:name w:val="annotation subject"/>
    <w:basedOn w:val="CommentText"/>
    <w:next w:val="CommentText"/>
    <w:link w:val="CommentSubjectChar"/>
    <w:uiPriority w:val="99"/>
    <w:semiHidden/>
    <w:unhideWhenUsed/>
    <w:rsid w:val="005D1D38"/>
    <w:rPr>
      <w:b/>
      <w:bCs/>
    </w:rPr>
  </w:style>
  <w:style w:type="character" w:customStyle="1" w:styleId="CommentSubjectChar">
    <w:name w:val="Comment Subject Char"/>
    <w:basedOn w:val="CommentTextChar"/>
    <w:link w:val="CommentSubject"/>
    <w:uiPriority w:val="99"/>
    <w:semiHidden/>
    <w:rsid w:val="005D1D38"/>
    <w:rPr>
      <w:b/>
      <w:bCs/>
    </w:rPr>
  </w:style>
  <w:style w:type="character" w:styleId="Strong">
    <w:name w:val="Strong"/>
    <w:basedOn w:val="DefaultParagraphFont"/>
    <w:uiPriority w:val="22"/>
    <w:qFormat/>
    <w:rsid w:val="00DE0C56"/>
    <w:rPr>
      <w:b/>
      <w:bCs/>
    </w:rPr>
  </w:style>
  <w:style w:type="character" w:styleId="Emphasis">
    <w:name w:val="Emphasis"/>
    <w:basedOn w:val="DefaultParagraphFont"/>
    <w:uiPriority w:val="20"/>
    <w:qFormat/>
    <w:rsid w:val="00DE0C56"/>
    <w:rPr>
      <w:i/>
      <w:iCs/>
    </w:rPr>
  </w:style>
  <w:style w:type="character" w:styleId="LineNumber">
    <w:name w:val="line number"/>
    <w:basedOn w:val="DefaultParagraphFont"/>
    <w:uiPriority w:val="99"/>
    <w:semiHidden/>
    <w:unhideWhenUsed/>
    <w:rsid w:val="00FE797F"/>
  </w:style>
  <w:style w:type="character" w:styleId="PageNumber">
    <w:name w:val="page number"/>
    <w:rsid w:val="00B92B00"/>
    <w:rPr>
      <w:lang w:val="en-US"/>
    </w:rPr>
  </w:style>
  <w:style w:type="paragraph" w:customStyle="1" w:styleId="Default">
    <w:name w:val="Default"/>
    <w:rsid w:val="00863A3B"/>
    <w:rPr>
      <w:rFonts w:ascii="Helvetica" w:hAnsi="Helvetica" w:cs="Arial Unicode MS"/>
      <w:color w:val="000000"/>
      <w:sz w:val="22"/>
      <w:szCs w:val="22"/>
    </w:rPr>
  </w:style>
  <w:style w:type="character" w:styleId="HTMLCode">
    <w:name w:val="HTML Code"/>
    <w:basedOn w:val="DefaultParagraphFont"/>
    <w:uiPriority w:val="99"/>
    <w:semiHidden/>
    <w:unhideWhenUsed/>
    <w:rsid w:val="00863A3B"/>
    <w:rPr>
      <w:rFonts w:ascii="Courier New" w:eastAsia="Times New Roman" w:hAnsi="Courier New" w:cs="Courier New"/>
      <w:sz w:val="20"/>
      <w:szCs w:val="20"/>
    </w:rPr>
  </w:style>
  <w:style w:type="paragraph" w:customStyle="1" w:styleId="BodyA">
    <w:name w:val="Body A"/>
    <w:rsid w:val="00B2612A"/>
    <w:pPr>
      <w:spacing w:after="200" w:line="276" w:lineRule="auto"/>
    </w:pPr>
    <w:rPr>
      <w:rFonts w:cs="Arial Unicode MS"/>
      <w:color w:val="000000"/>
      <w:sz w:val="24"/>
      <w:szCs w:val="24"/>
      <w:u w:color="000000"/>
    </w:rPr>
  </w:style>
  <w:style w:type="paragraph" w:styleId="Header">
    <w:name w:val="header"/>
    <w:basedOn w:val="Normal"/>
    <w:link w:val="HeaderChar"/>
    <w:uiPriority w:val="99"/>
    <w:unhideWhenUsed/>
    <w:rsid w:val="00231DCE"/>
    <w:pPr>
      <w:tabs>
        <w:tab w:val="center" w:pos="4680"/>
        <w:tab w:val="right" w:pos="9360"/>
      </w:tabs>
    </w:pPr>
  </w:style>
  <w:style w:type="character" w:customStyle="1" w:styleId="HeaderChar">
    <w:name w:val="Header Char"/>
    <w:basedOn w:val="DefaultParagraphFont"/>
    <w:link w:val="Header"/>
    <w:uiPriority w:val="99"/>
    <w:rsid w:val="00231DCE"/>
    <w:rPr>
      <w:sz w:val="24"/>
      <w:szCs w:val="24"/>
    </w:rPr>
  </w:style>
  <w:style w:type="paragraph" w:styleId="Footer">
    <w:name w:val="footer"/>
    <w:basedOn w:val="Normal"/>
    <w:link w:val="FooterChar"/>
    <w:uiPriority w:val="99"/>
    <w:unhideWhenUsed/>
    <w:rsid w:val="00231DCE"/>
    <w:pPr>
      <w:tabs>
        <w:tab w:val="center" w:pos="4680"/>
        <w:tab w:val="right" w:pos="9360"/>
      </w:tabs>
    </w:pPr>
  </w:style>
  <w:style w:type="character" w:customStyle="1" w:styleId="FooterChar">
    <w:name w:val="Footer Char"/>
    <w:basedOn w:val="DefaultParagraphFont"/>
    <w:link w:val="Footer"/>
    <w:uiPriority w:val="99"/>
    <w:rsid w:val="00231DCE"/>
    <w:rPr>
      <w:sz w:val="24"/>
      <w:szCs w:val="24"/>
    </w:rPr>
  </w:style>
  <w:style w:type="character" w:customStyle="1" w:styleId="Heading1Char">
    <w:name w:val="Heading 1 Char"/>
    <w:basedOn w:val="DefaultParagraphFont"/>
    <w:link w:val="Heading1"/>
    <w:uiPriority w:val="9"/>
    <w:rsid w:val="00860680"/>
    <w:rPr>
      <w:rFonts w:eastAsia="Times New Roman"/>
      <w:b/>
      <w:bCs/>
      <w:kern w:val="36"/>
      <w:sz w:val="48"/>
      <w:szCs w:val="48"/>
      <w:bdr w:val="none" w:sz="0" w:space="0" w:color="auto"/>
    </w:rPr>
  </w:style>
  <w:style w:type="character" w:customStyle="1" w:styleId="title-text">
    <w:name w:val="title-text"/>
    <w:basedOn w:val="DefaultParagraphFont"/>
    <w:rsid w:val="00860680"/>
  </w:style>
  <w:style w:type="character" w:customStyle="1" w:styleId="text">
    <w:name w:val="text"/>
    <w:basedOn w:val="DefaultParagraphFont"/>
    <w:rsid w:val="00860680"/>
  </w:style>
  <w:style w:type="character" w:customStyle="1" w:styleId="author-ref">
    <w:name w:val="author-ref"/>
    <w:basedOn w:val="DefaultParagraphFont"/>
    <w:rsid w:val="00860680"/>
  </w:style>
  <w:style w:type="character" w:customStyle="1" w:styleId="Heading2Char">
    <w:name w:val="Heading 2 Char"/>
    <w:basedOn w:val="DefaultParagraphFont"/>
    <w:link w:val="Heading2"/>
    <w:uiPriority w:val="9"/>
    <w:rsid w:val="009E4EBB"/>
    <w:rPr>
      <w:rFonts w:asciiTheme="majorHAnsi" w:eastAsiaTheme="majorEastAsia" w:hAnsiTheme="majorHAnsi" w:cstheme="majorBidi"/>
      <w:color w:val="2E74B5" w:themeColor="accent1" w:themeShade="BF"/>
      <w:sz w:val="26"/>
      <w:szCs w:val="26"/>
    </w:rPr>
  </w:style>
  <w:style w:type="character" w:customStyle="1" w:styleId="Date1">
    <w:name w:val="Date1"/>
    <w:basedOn w:val="DefaultParagraphFont"/>
    <w:rsid w:val="00D81F0C"/>
  </w:style>
  <w:style w:type="character" w:customStyle="1" w:styleId="journal">
    <w:name w:val="journal"/>
    <w:basedOn w:val="DefaultParagraphFont"/>
    <w:rsid w:val="00D81F0C"/>
  </w:style>
  <w:style w:type="character" w:customStyle="1" w:styleId="volume">
    <w:name w:val="volume"/>
    <w:basedOn w:val="DefaultParagraphFont"/>
    <w:rsid w:val="00D81F0C"/>
  </w:style>
  <w:style w:type="character" w:customStyle="1" w:styleId="pages1">
    <w:name w:val="pages1"/>
    <w:basedOn w:val="DefaultParagraphFont"/>
    <w:rsid w:val="00D81F0C"/>
  </w:style>
  <w:style w:type="character" w:customStyle="1" w:styleId="numberofpages">
    <w:name w:val="numberofpages"/>
    <w:basedOn w:val="DefaultParagraphFont"/>
    <w:rsid w:val="00D81F0C"/>
  </w:style>
  <w:style w:type="character" w:customStyle="1" w:styleId="current-selection">
    <w:name w:val="current-selection"/>
    <w:basedOn w:val="DefaultParagraphFont"/>
    <w:rsid w:val="00BE4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6099">
      <w:bodyDiv w:val="1"/>
      <w:marLeft w:val="0"/>
      <w:marRight w:val="0"/>
      <w:marTop w:val="0"/>
      <w:marBottom w:val="0"/>
      <w:divBdr>
        <w:top w:val="none" w:sz="0" w:space="0" w:color="auto"/>
        <w:left w:val="none" w:sz="0" w:space="0" w:color="auto"/>
        <w:bottom w:val="none" w:sz="0" w:space="0" w:color="auto"/>
        <w:right w:val="none" w:sz="0" w:space="0" w:color="auto"/>
      </w:divBdr>
    </w:div>
    <w:div w:id="184907265">
      <w:bodyDiv w:val="1"/>
      <w:marLeft w:val="0"/>
      <w:marRight w:val="0"/>
      <w:marTop w:val="0"/>
      <w:marBottom w:val="0"/>
      <w:divBdr>
        <w:top w:val="none" w:sz="0" w:space="0" w:color="auto"/>
        <w:left w:val="none" w:sz="0" w:space="0" w:color="auto"/>
        <w:bottom w:val="none" w:sz="0" w:space="0" w:color="auto"/>
        <w:right w:val="none" w:sz="0" w:space="0" w:color="auto"/>
      </w:divBdr>
    </w:div>
    <w:div w:id="301664643">
      <w:bodyDiv w:val="1"/>
      <w:marLeft w:val="0"/>
      <w:marRight w:val="0"/>
      <w:marTop w:val="0"/>
      <w:marBottom w:val="0"/>
      <w:divBdr>
        <w:top w:val="none" w:sz="0" w:space="0" w:color="auto"/>
        <w:left w:val="none" w:sz="0" w:space="0" w:color="auto"/>
        <w:bottom w:val="none" w:sz="0" w:space="0" w:color="auto"/>
        <w:right w:val="none" w:sz="0" w:space="0" w:color="auto"/>
      </w:divBdr>
    </w:div>
    <w:div w:id="312375142">
      <w:bodyDiv w:val="1"/>
      <w:marLeft w:val="0"/>
      <w:marRight w:val="0"/>
      <w:marTop w:val="0"/>
      <w:marBottom w:val="0"/>
      <w:divBdr>
        <w:top w:val="none" w:sz="0" w:space="0" w:color="auto"/>
        <w:left w:val="none" w:sz="0" w:space="0" w:color="auto"/>
        <w:bottom w:val="none" w:sz="0" w:space="0" w:color="auto"/>
        <w:right w:val="none" w:sz="0" w:space="0" w:color="auto"/>
      </w:divBdr>
      <w:divsChild>
        <w:div w:id="2099860002">
          <w:marLeft w:val="0"/>
          <w:marRight w:val="0"/>
          <w:marTop w:val="0"/>
          <w:marBottom w:val="0"/>
          <w:divBdr>
            <w:top w:val="none" w:sz="0" w:space="0" w:color="auto"/>
            <w:left w:val="none" w:sz="0" w:space="0" w:color="auto"/>
            <w:bottom w:val="none" w:sz="0" w:space="0" w:color="auto"/>
            <w:right w:val="none" w:sz="0" w:space="0" w:color="auto"/>
          </w:divBdr>
        </w:div>
        <w:div w:id="288629841">
          <w:marLeft w:val="0"/>
          <w:marRight w:val="0"/>
          <w:marTop w:val="0"/>
          <w:marBottom w:val="0"/>
          <w:divBdr>
            <w:top w:val="none" w:sz="0" w:space="0" w:color="auto"/>
            <w:left w:val="none" w:sz="0" w:space="0" w:color="auto"/>
            <w:bottom w:val="none" w:sz="0" w:space="0" w:color="auto"/>
            <w:right w:val="none" w:sz="0" w:space="0" w:color="auto"/>
          </w:divBdr>
        </w:div>
        <w:div w:id="1551572587">
          <w:marLeft w:val="0"/>
          <w:marRight w:val="0"/>
          <w:marTop w:val="0"/>
          <w:marBottom w:val="0"/>
          <w:divBdr>
            <w:top w:val="none" w:sz="0" w:space="0" w:color="auto"/>
            <w:left w:val="none" w:sz="0" w:space="0" w:color="auto"/>
            <w:bottom w:val="none" w:sz="0" w:space="0" w:color="auto"/>
            <w:right w:val="none" w:sz="0" w:space="0" w:color="auto"/>
          </w:divBdr>
        </w:div>
        <w:div w:id="11035016">
          <w:marLeft w:val="0"/>
          <w:marRight w:val="0"/>
          <w:marTop w:val="0"/>
          <w:marBottom w:val="0"/>
          <w:divBdr>
            <w:top w:val="none" w:sz="0" w:space="0" w:color="auto"/>
            <w:left w:val="none" w:sz="0" w:space="0" w:color="auto"/>
            <w:bottom w:val="none" w:sz="0" w:space="0" w:color="auto"/>
            <w:right w:val="none" w:sz="0" w:space="0" w:color="auto"/>
          </w:divBdr>
        </w:div>
        <w:div w:id="1304197269">
          <w:marLeft w:val="0"/>
          <w:marRight w:val="0"/>
          <w:marTop w:val="0"/>
          <w:marBottom w:val="0"/>
          <w:divBdr>
            <w:top w:val="none" w:sz="0" w:space="0" w:color="auto"/>
            <w:left w:val="none" w:sz="0" w:space="0" w:color="auto"/>
            <w:bottom w:val="none" w:sz="0" w:space="0" w:color="auto"/>
            <w:right w:val="none" w:sz="0" w:space="0" w:color="auto"/>
          </w:divBdr>
        </w:div>
        <w:div w:id="272253830">
          <w:marLeft w:val="0"/>
          <w:marRight w:val="0"/>
          <w:marTop w:val="0"/>
          <w:marBottom w:val="0"/>
          <w:divBdr>
            <w:top w:val="none" w:sz="0" w:space="0" w:color="auto"/>
            <w:left w:val="none" w:sz="0" w:space="0" w:color="auto"/>
            <w:bottom w:val="none" w:sz="0" w:space="0" w:color="auto"/>
            <w:right w:val="none" w:sz="0" w:space="0" w:color="auto"/>
          </w:divBdr>
        </w:div>
      </w:divsChild>
    </w:div>
    <w:div w:id="382410968">
      <w:bodyDiv w:val="1"/>
      <w:marLeft w:val="0"/>
      <w:marRight w:val="0"/>
      <w:marTop w:val="0"/>
      <w:marBottom w:val="0"/>
      <w:divBdr>
        <w:top w:val="none" w:sz="0" w:space="0" w:color="auto"/>
        <w:left w:val="none" w:sz="0" w:space="0" w:color="auto"/>
        <w:bottom w:val="none" w:sz="0" w:space="0" w:color="auto"/>
        <w:right w:val="none" w:sz="0" w:space="0" w:color="auto"/>
      </w:divBdr>
      <w:divsChild>
        <w:div w:id="1609124413">
          <w:marLeft w:val="0"/>
          <w:marRight w:val="0"/>
          <w:marTop w:val="450"/>
          <w:marBottom w:val="0"/>
          <w:divBdr>
            <w:top w:val="none" w:sz="0" w:space="0" w:color="auto"/>
            <w:left w:val="none" w:sz="0" w:space="0" w:color="auto"/>
            <w:bottom w:val="single" w:sz="6" w:space="23" w:color="E1E4E6"/>
            <w:right w:val="none" w:sz="0" w:space="0" w:color="auto"/>
          </w:divBdr>
          <w:divsChild>
            <w:div w:id="507645992">
              <w:marLeft w:val="0"/>
              <w:marRight w:val="0"/>
              <w:marTop w:val="0"/>
              <w:marBottom w:val="0"/>
              <w:divBdr>
                <w:top w:val="none" w:sz="0" w:space="0" w:color="auto"/>
                <w:left w:val="none" w:sz="0" w:space="0" w:color="auto"/>
                <w:bottom w:val="none" w:sz="0" w:space="0" w:color="auto"/>
                <w:right w:val="none" w:sz="0" w:space="0" w:color="auto"/>
              </w:divBdr>
              <w:divsChild>
                <w:div w:id="1575234747">
                  <w:marLeft w:val="0"/>
                  <w:marRight w:val="0"/>
                  <w:marTop w:val="0"/>
                  <w:marBottom w:val="0"/>
                  <w:divBdr>
                    <w:top w:val="none" w:sz="0" w:space="0" w:color="auto"/>
                    <w:left w:val="none" w:sz="0" w:space="0" w:color="auto"/>
                    <w:bottom w:val="none" w:sz="0" w:space="0" w:color="auto"/>
                    <w:right w:val="none" w:sz="0" w:space="0" w:color="auto"/>
                  </w:divBdr>
                  <w:divsChild>
                    <w:div w:id="1257641571">
                      <w:marLeft w:val="0"/>
                      <w:marRight w:val="0"/>
                      <w:marTop w:val="0"/>
                      <w:marBottom w:val="0"/>
                      <w:divBdr>
                        <w:top w:val="none" w:sz="0" w:space="0" w:color="auto"/>
                        <w:left w:val="none" w:sz="0" w:space="0" w:color="auto"/>
                        <w:bottom w:val="none" w:sz="0" w:space="0" w:color="auto"/>
                        <w:right w:val="none" w:sz="0" w:space="0" w:color="auto"/>
                      </w:divBdr>
                      <w:divsChild>
                        <w:div w:id="2032487611">
                          <w:marLeft w:val="0"/>
                          <w:marRight w:val="0"/>
                          <w:marTop w:val="0"/>
                          <w:marBottom w:val="0"/>
                          <w:divBdr>
                            <w:top w:val="none" w:sz="0" w:space="0" w:color="auto"/>
                            <w:left w:val="none" w:sz="0" w:space="0" w:color="auto"/>
                            <w:bottom w:val="none" w:sz="0" w:space="0" w:color="auto"/>
                            <w:right w:val="none" w:sz="0" w:space="0" w:color="auto"/>
                          </w:divBdr>
                          <w:divsChild>
                            <w:div w:id="1752195289">
                              <w:marLeft w:val="0"/>
                              <w:marRight w:val="0"/>
                              <w:marTop w:val="0"/>
                              <w:marBottom w:val="0"/>
                              <w:divBdr>
                                <w:top w:val="none" w:sz="0" w:space="0" w:color="auto"/>
                                <w:left w:val="none" w:sz="0" w:space="0" w:color="auto"/>
                                <w:bottom w:val="none" w:sz="0" w:space="0" w:color="auto"/>
                                <w:right w:val="none" w:sz="0" w:space="0" w:color="auto"/>
                              </w:divBdr>
                              <w:divsChild>
                                <w:div w:id="8382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218333">
      <w:bodyDiv w:val="1"/>
      <w:marLeft w:val="0"/>
      <w:marRight w:val="0"/>
      <w:marTop w:val="0"/>
      <w:marBottom w:val="0"/>
      <w:divBdr>
        <w:top w:val="none" w:sz="0" w:space="0" w:color="auto"/>
        <w:left w:val="none" w:sz="0" w:space="0" w:color="auto"/>
        <w:bottom w:val="none" w:sz="0" w:space="0" w:color="auto"/>
        <w:right w:val="none" w:sz="0" w:space="0" w:color="auto"/>
      </w:divBdr>
    </w:div>
    <w:div w:id="1115833532">
      <w:bodyDiv w:val="1"/>
      <w:marLeft w:val="0"/>
      <w:marRight w:val="0"/>
      <w:marTop w:val="0"/>
      <w:marBottom w:val="0"/>
      <w:divBdr>
        <w:top w:val="none" w:sz="0" w:space="0" w:color="auto"/>
        <w:left w:val="none" w:sz="0" w:space="0" w:color="auto"/>
        <w:bottom w:val="none" w:sz="0" w:space="0" w:color="auto"/>
        <w:right w:val="none" w:sz="0" w:space="0" w:color="auto"/>
      </w:divBdr>
      <w:divsChild>
        <w:div w:id="671761378">
          <w:marLeft w:val="0"/>
          <w:marRight w:val="0"/>
          <w:marTop w:val="0"/>
          <w:marBottom w:val="0"/>
          <w:divBdr>
            <w:top w:val="none" w:sz="0" w:space="0" w:color="auto"/>
            <w:left w:val="none" w:sz="0" w:space="0" w:color="auto"/>
            <w:bottom w:val="none" w:sz="0" w:space="0" w:color="auto"/>
            <w:right w:val="none" w:sz="0" w:space="0" w:color="auto"/>
          </w:divBdr>
          <w:divsChild>
            <w:div w:id="2049136974">
              <w:marLeft w:val="0"/>
              <w:marRight w:val="0"/>
              <w:marTop w:val="0"/>
              <w:marBottom w:val="0"/>
              <w:divBdr>
                <w:top w:val="none" w:sz="0" w:space="0" w:color="auto"/>
                <w:left w:val="none" w:sz="0" w:space="0" w:color="auto"/>
                <w:bottom w:val="none" w:sz="0" w:space="0" w:color="auto"/>
                <w:right w:val="none" w:sz="0" w:space="0" w:color="auto"/>
              </w:divBdr>
              <w:divsChild>
                <w:div w:id="1626160606">
                  <w:marLeft w:val="0"/>
                  <w:marRight w:val="0"/>
                  <w:marTop w:val="176"/>
                  <w:marBottom w:val="176"/>
                  <w:divBdr>
                    <w:top w:val="none" w:sz="0" w:space="0" w:color="auto"/>
                    <w:left w:val="none" w:sz="0" w:space="0" w:color="auto"/>
                    <w:bottom w:val="none" w:sz="0" w:space="0" w:color="auto"/>
                    <w:right w:val="none" w:sz="0" w:space="0" w:color="auto"/>
                  </w:divBdr>
                  <w:divsChild>
                    <w:div w:id="1412695016">
                      <w:marLeft w:val="0"/>
                      <w:marRight w:val="0"/>
                      <w:marTop w:val="0"/>
                      <w:marBottom w:val="0"/>
                      <w:divBdr>
                        <w:top w:val="none" w:sz="0" w:space="0" w:color="auto"/>
                        <w:left w:val="none" w:sz="0" w:space="0" w:color="auto"/>
                        <w:bottom w:val="none" w:sz="0" w:space="0" w:color="auto"/>
                        <w:right w:val="none" w:sz="0" w:space="0" w:color="auto"/>
                      </w:divBdr>
                      <w:divsChild>
                        <w:div w:id="44525458">
                          <w:marLeft w:val="0"/>
                          <w:marRight w:val="0"/>
                          <w:marTop w:val="0"/>
                          <w:marBottom w:val="0"/>
                          <w:divBdr>
                            <w:top w:val="none" w:sz="0" w:space="0" w:color="auto"/>
                            <w:left w:val="none" w:sz="0" w:space="0" w:color="auto"/>
                            <w:bottom w:val="none" w:sz="0" w:space="0" w:color="auto"/>
                            <w:right w:val="none" w:sz="0" w:space="0" w:color="auto"/>
                          </w:divBdr>
                        </w:div>
                        <w:div w:id="51737063">
                          <w:marLeft w:val="0"/>
                          <w:marRight w:val="0"/>
                          <w:marTop w:val="0"/>
                          <w:marBottom w:val="0"/>
                          <w:divBdr>
                            <w:top w:val="none" w:sz="0" w:space="0" w:color="auto"/>
                            <w:left w:val="none" w:sz="0" w:space="0" w:color="auto"/>
                            <w:bottom w:val="none" w:sz="0" w:space="0" w:color="auto"/>
                            <w:right w:val="none" w:sz="0" w:space="0" w:color="auto"/>
                          </w:divBdr>
                        </w:div>
                        <w:div w:id="1602105119">
                          <w:marLeft w:val="0"/>
                          <w:marRight w:val="0"/>
                          <w:marTop w:val="0"/>
                          <w:marBottom w:val="0"/>
                          <w:divBdr>
                            <w:top w:val="none" w:sz="0" w:space="0" w:color="auto"/>
                            <w:left w:val="none" w:sz="0" w:space="0" w:color="auto"/>
                            <w:bottom w:val="none" w:sz="0" w:space="0" w:color="auto"/>
                            <w:right w:val="none" w:sz="0" w:space="0" w:color="auto"/>
                          </w:divBdr>
                        </w:div>
                        <w:div w:id="1025403314">
                          <w:marLeft w:val="0"/>
                          <w:marRight w:val="0"/>
                          <w:marTop w:val="0"/>
                          <w:marBottom w:val="0"/>
                          <w:divBdr>
                            <w:top w:val="none" w:sz="0" w:space="0" w:color="auto"/>
                            <w:left w:val="none" w:sz="0" w:space="0" w:color="auto"/>
                            <w:bottom w:val="none" w:sz="0" w:space="0" w:color="auto"/>
                            <w:right w:val="none" w:sz="0" w:space="0" w:color="auto"/>
                          </w:divBdr>
                        </w:div>
                        <w:div w:id="2049138685">
                          <w:marLeft w:val="0"/>
                          <w:marRight w:val="0"/>
                          <w:marTop w:val="0"/>
                          <w:marBottom w:val="0"/>
                          <w:divBdr>
                            <w:top w:val="none" w:sz="0" w:space="0" w:color="auto"/>
                            <w:left w:val="none" w:sz="0" w:space="0" w:color="auto"/>
                            <w:bottom w:val="none" w:sz="0" w:space="0" w:color="auto"/>
                            <w:right w:val="none" w:sz="0" w:space="0" w:color="auto"/>
                          </w:divBdr>
                        </w:div>
                        <w:div w:id="489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377654">
      <w:bodyDiv w:val="1"/>
      <w:marLeft w:val="0"/>
      <w:marRight w:val="0"/>
      <w:marTop w:val="0"/>
      <w:marBottom w:val="0"/>
      <w:divBdr>
        <w:top w:val="none" w:sz="0" w:space="0" w:color="auto"/>
        <w:left w:val="none" w:sz="0" w:space="0" w:color="auto"/>
        <w:bottom w:val="none" w:sz="0" w:space="0" w:color="auto"/>
        <w:right w:val="none" w:sz="0" w:space="0" w:color="auto"/>
      </w:divBdr>
    </w:div>
    <w:div w:id="1729835905">
      <w:bodyDiv w:val="1"/>
      <w:marLeft w:val="0"/>
      <w:marRight w:val="0"/>
      <w:marTop w:val="0"/>
      <w:marBottom w:val="0"/>
      <w:divBdr>
        <w:top w:val="none" w:sz="0" w:space="0" w:color="auto"/>
        <w:left w:val="none" w:sz="0" w:space="0" w:color="auto"/>
        <w:bottom w:val="none" w:sz="0" w:space="0" w:color="auto"/>
        <w:right w:val="none" w:sz="0" w:space="0" w:color="auto"/>
      </w:divBdr>
    </w:div>
    <w:div w:id="1759279985">
      <w:bodyDiv w:val="1"/>
      <w:marLeft w:val="0"/>
      <w:marRight w:val="0"/>
      <w:marTop w:val="0"/>
      <w:marBottom w:val="0"/>
      <w:divBdr>
        <w:top w:val="none" w:sz="0" w:space="0" w:color="auto"/>
        <w:left w:val="none" w:sz="0" w:space="0" w:color="auto"/>
        <w:bottom w:val="none" w:sz="0" w:space="0" w:color="auto"/>
        <w:right w:val="none" w:sz="0" w:space="0" w:color="auto"/>
      </w:divBdr>
    </w:div>
    <w:div w:id="2098672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westpha@blm.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jlortie.github.io/Carrizo.telemetr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972D5-9E03-4208-8E22-282F4C567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22</Pages>
  <Words>5848</Words>
  <Characters>34158</Characters>
  <Application>Microsoft Office Word</Application>
  <DocSecurity>0</DocSecurity>
  <Lines>487</Lines>
  <Paragraphs>106</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39900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Westphal, Michael F</dc:creator>
  <cp:lastModifiedBy>Westphal, Michael F</cp:lastModifiedBy>
  <cp:revision>9</cp:revision>
  <cp:lastPrinted>2017-12-09T00:02:00Z</cp:lastPrinted>
  <dcterms:created xsi:type="dcterms:W3CDTF">2018-09-13T18:01:00Z</dcterms:created>
  <dcterms:modified xsi:type="dcterms:W3CDTF">2018-10-10T20:57:00Z</dcterms:modified>
</cp:coreProperties>
</file>