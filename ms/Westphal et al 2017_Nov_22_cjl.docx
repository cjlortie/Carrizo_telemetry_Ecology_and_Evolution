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004A1" w14:textId="059E570B" w:rsidR="00940F42" w:rsidRDefault="00940F42">
      <w:pPr>
        <w:pStyle w:val="Body"/>
        <w:spacing w:line="480" w:lineRule="auto"/>
        <w:rPr>
          <w:b/>
          <w:bCs/>
        </w:rPr>
      </w:pPr>
    </w:p>
    <w:p w14:paraId="420113C4" w14:textId="0DD23634" w:rsidR="00A551BA" w:rsidRDefault="00940F42">
      <w:pPr>
        <w:pStyle w:val="Body"/>
        <w:spacing w:line="480" w:lineRule="auto"/>
        <w:rPr>
          <w:b/>
          <w:bCs/>
        </w:rPr>
      </w:pPr>
      <w:r w:rsidRPr="006A5F2D">
        <w:rPr>
          <w:b/>
          <w:bCs/>
        </w:rPr>
        <w:t>A popu</w:t>
      </w:r>
      <w:r w:rsidR="006A5F2D">
        <w:rPr>
          <w:b/>
          <w:bCs/>
        </w:rPr>
        <w:t>lation-level analysis of lizard-</w:t>
      </w:r>
      <w:r w:rsidRPr="006A5F2D">
        <w:rPr>
          <w:b/>
          <w:bCs/>
        </w:rPr>
        <w:t>shrub association patterns in a desert ecosystem using telemetry.</w:t>
      </w:r>
    </w:p>
    <w:p w14:paraId="503246FF" w14:textId="54923825" w:rsidR="00EC2845" w:rsidRPr="002978CE" w:rsidRDefault="00906A13">
      <w:pPr>
        <w:pStyle w:val="Body"/>
        <w:spacing w:line="480" w:lineRule="auto"/>
        <w:rPr>
          <w:bCs/>
          <w:rPrChange w:id="0" w:author="zenrunner" w:date="2017-11-22T20:04:00Z">
            <w:rPr>
              <w:b/>
              <w:bCs/>
            </w:rPr>
          </w:rPrChange>
        </w:rPr>
      </w:pPr>
      <w:r w:rsidRPr="002978CE">
        <w:rPr>
          <w:bCs/>
          <w:rPrChange w:id="1" w:author="zenrunner" w:date="2017-11-22T20:04:00Z">
            <w:rPr>
              <w:b/>
              <w:bCs/>
            </w:rPr>
          </w:rPrChange>
        </w:rPr>
        <w:t>Michael F. Westphal, US Bureau of Land Management, Central Coast Field Office, 940 2</w:t>
      </w:r>
      <w:r w:rsidRPr="002978CE">
        <w:rPr>
          <w:bCs/>
          <w:vertAlign w:val="superscript"/>
          <w:rPrChange w:id="2" w:author="zenrunner" w:date="2017-11-22T20:04:00Z">
            <w:rPr>
              <w:b/>
              <w:bCs/>
              <w:vertAlign w:val="superscript"/>
            </w:rPr>
          </w:rPrChange>
        </w:rPr>
        <w:t>nd</w:t>
      </w:r>
      <w:r w:rsidRPr="002978CE">
        <w:rPr>
          <w:bCs/>
          <w:rPrChange w:id="3" w:author="zenrunner" w:date="2017-11-22T20:04:00Z">
            <w:rPr>
              <w:b/>
              <w:bCs/>
            </w:rPr>
          </w:rPrChange>
        </w:rPr>
        <w:t xml:space="preserve"> Avenue, Marina California 93933 </w:t>
      </w:r>
      <w:r w:rsidRPr="002978CE">
        <w:rPr>
          <w:bCs/>
          <w:rPrChange w:id="4" w:author="zenrunner" w:date="2017-11-22T20:04:00Z">
            <w:rPr>
              <w:b/>
              <w:bCs/>
            </w:rPr>
          </w:rPrChange>
        </w:rPr>
        <w:fldChar w:fldCharType="begin"/>
      </w:r>
      <w:r w:rsidRPr="002978CE">
        <w:rPr>
          <w:bCs/>
          <w:rPrChange w:id="5" w:author="zenrunner" w:date="2017-11-22T20:04:00Z">
            <w:rPr>
              <w:b/>
              <w:bCs/>
            </w:rPr>
          </w:rPrChange>
        </w:rPr>
        <w:instrText xml:space="preserve"> HYPERLINK "mailto:mwestpha@blm.gov" </w:instrText>
      </w:r>
      <w:r w:rsidRPr="002978CE">
        <w:rPr>
          <w:bCs/>
          <w:rPrChange w:id="6" w:author="zenrunner" w:date="2017-11-22T20:04:00Z">
            <w:rPr>
              <w:b/>
              <w:bCs/>
            </w:rPr>
          </w:rPrChange>
        </w:rPr>
        <w:fldChar w:fldCharType="separate"/>
      </w:r>
      <w:r w:rsidRPr="002978CE">
        <w:rPr>
          <w:rStyle w:val="Hyperlink"/>
          <w:bCs/>
          <w:rPrChange w:id="7" w:author="zenrunner" w:date="2017-11-22T20:04:00Z">
            <w:rPr>
              <w:rStyle w:val="Hyperlink"/>
              <w:b/>
              <w:bCs/>
            </w:rPr>
          </w:rPrChange>
        </w:rPr>
        <w:t>mwestpha@blm.gov</w:t>
      </w:r>
      <w:r w:rsidRPr="002978CE">
        <w:rPr>
          <w:bCs/>
          <w:rPrChange w:id="8" w:author="zenrunner" w:date="2017-11-22T20:04:00Z">
            <w:rPr>
              <w:b/>
              <w:bCs/>
            </w:rPr>
          </w:rPrChange>
        </w:rPr>
        <w:fldChar w:fldCharType="end"/>
      </w:r>
      <w:r w:rsidRPr="002978CE">
        <w:rPr>
          <w:bCs/>
          <w:rPrChange w:id="9" w:author="zenrunner" w:date="2017-11-22T20:04:00Z">
            <w:rPr>
              <w:b/>
              <w:bCs/>
            </w:rPr>
          </w:rPrChange>
        </w:rPr>
        <w:t xml:space="preserve"> (corresponding author)</w:t>
      </w:r>
    </w:p>
    <w:p w14:paraId="02BD934C" w14:textId="007B75A6" w:rsidR="00906A13" w:rsidRPr="002978CE" w:rsidRDefault="00906A13">
      <w:pPr>
        <w:pStyle w:val="Body"/>
        <w:spacing w:line="480" w:lineRule="auto"/>
        <w:rPr>
          <w:bCs/>
          <w:rPrChange w:id="10" w:author="zenrunner" w:date="2017-11-22T20:04:00Z">
            <w:rPr>
              <w:b/>
              <w:bCs/>
            </w:rPr>
          </w:rPrChange>
        </w:rPr>
      </w:pPr>
      <w:r w:rsidRPr="002978CE">
        <w:rPr>
          <w:bCs/>
          <w:rPrChange w:id="11" w:author="zenrunner" w:date="2017-11-22T20:04:00Z">
            <w:rPr>
              <w:b/>
              <w:bCs/>
            </w:rPr>
          </w:rPrChange>
        </w:rPr>
        <w:t>Taylor Noble, Department of Biology, York University. 4700 Keele St. Toronto, Ontario, Canada. M3J 1P3</w:t>
      </w:r>
    </w:p>
    <w:p w14:paraId="552F71FB" w14:textId="7748193D" w:rsidR="00906A13" w:rsidRPr="002978CE" w:rsidRDefault="00906A13">
      <w:pPr>
        <w:pStyle w:val="Body"/>
        <w:spacing w:line="480" w:lineRule="auto"/>
        <w:rPr>
          <w:bCs/>
          <w:rPrChange w:id="12" w:author="zenrunner" w:date="2017-11-22T20:04:00Z">
            <w:rPr>
              <w:b/>
              <w:bCs/>
            </w:rPr>
          </w:rPrChange>
        </w:rPr>
      </w:pPr>
      <w:r w:rsidRPr="002978CE">
        <w:rPr>
          <w:bCs/>
          <w:rPrChange w:id="13" w:author="zenrunner" w:date="2017-11-22T20:04:00Z">
            <w:rPr>
              <w:b/>
              <w:bCs/>
            </w:rPr>
          </w:rPrChange>
        </w:rPr>
        <w:t>H. Scott Butterfield (address)</w:t>
      </w:r>
    </w:p>
    <w:p w14:paraId="5E858371" w14:textId="1946F66B" w:rsidR="00EC2845" w:rsidRPr="002978CE" w:rsidDel="006E609A" w:rsidRDefault="00906A13">
      <w:pPr>
        <w:pStyle w:val="Body"/>
        <w:spacing w:line="480" w:lineRule="auto"/>
        <w:rPr>
          <w:del w:id="14" w:author="zenrunner" w:date="2017-11-22T20:05:00Z"/>
          <w:bCs/>
          <w:rPrChange w:id="15" w:author="zenrunner" w:date="2017-11-22T20:04:00Z">
            <w:rPr>
              <w:del w:id="16" w:author="zenrunner" w:date="2017-11-22T20:05:00Z"/>
              <w:b/>
              <w:bCs/>
            </w:rPr>
          </w:rPrChange>
        </w:rPr>
      </w:pPr>
      <w:r w:rsidRPr="002978CE">
        <w:rPr>
          <w:bCs/>
          <w:rPrChange w:id="17" w:author="zenrunner" w:date="2017-11-22T20:04:00Z">
            <w:rPr>
              <w:b/>
              <w:bCs/>
            </w:rPr>
          </w:rPrChange>
        </w:rPr>
        <w:t>Christopher J. Lortie</w:t>
      </w:r>
      <w:r w:rsidR="00EC2845" w:rsidRPr="002978CE">
        <w:rPr>
          <w:bCs/>
          <w:rPrChange w:id="18" w:author="zenrunner" w:date="2017-11-22T20:04:00Z">
            <w:rPr>
              <w:b/>
              <w:bCs/>
            </w:rPr>
          </w:rPrChange>
        </w:rPr>
        <w:t xml:space="preserve">  Department</w:t>
      </w:r>
      <w:r w:rsidR="00EC2845">
        <w:rPr>
          <w:b/>
          <w:bCs/>
        </w:rPr>
        <w:t xml:space="preserve"> </w:t>
      </w:r>
      <w:del w:id="19" w:author="zenrunner" w:date="2017-11-22T20:05:00Z">
        <w:r w:rsidR="00EC2845" w:rsidRPr="002978CE" w:rsidDel="006E609A">
          <w:rPr>
            <w:bCs/>
            <w:rPrChange w:id="20" w:author="zenrunner" w:date="2017-11-22T20:04:00Z">
              <w:rPr>
                <w:b/>
                <w:bCs/>
              </w:rPr>
            </w:rPrChange>
          </w:rPr>
          <w:delText>of Biology, York University. 4700 Keele St. Toronto, Ontario, Canada. M3J 1P3</w:delText>
        </w:r>
      </w:del>
    </w:p>
    <w:p w14:paraId="526822D0" w14:textId="77777777" w:rsidR="006E609A" w:rsidRDefault="006E609A" w:rsidP="006E609A">
      <w:pPr>
        <w:pStyle w:val="Body"/>
        <w:spacing w:line="480" w:lineRule="auto"/>
        <w:rPr>
          <w:ins w:id="21" w:author="zenrunner" w:date="2017-11-22T20:05:00Z"/>
          <w:bCs/>
        </w:rPr>
        <w:pPrChange w:id="22" w:author="zenrunner" w:date="2017-11-22T20:05:00Z">
          <w:pPr/>
        </w:pPrChange>
      </w:pPr>
    </w:p>
    <w:p w14:paraId="377024C1" w14:textId="77777777" w:rsidR="00EC2845" w:rsidRDefault="00EC2845" w:rsidP="006E609A">
      <w:pPr>
        <w:pStyle w:val="Body"/>
        <w:spacing w:line="480" w:lineRule="auto"/>
        <w:rPr>
          <w:b/>
          <w:bCs/>
        </w:rPr>
        <w:pPrChange w:id="23" w:author="zenrunner" w:date="2017-11-22T20:05:00Z">
          <w:pPr/>
        </w:pPrChange>
      </w:pPr>
      <w:r>
        <w:rPr>
          <w:b/>
          <w:bCs/>
        </w:rPr>
        <w:br w:type="page"/>
      </w:r>
    </w:p>
    <w:p w14:paraId="5B1955C8" w14:textId="27E92D00" w:rsidR="00AF6835" w:rsidRDefault="00035BFF">
      <w:pPr>
        <w:pStyle w:val="Body"/>
        <w:spacing w:line="480" w:lineRule="auto"/>
        <w:rPr>
          <w:b/>
          <w:bCs/>
          <w:sz w:val="22"/>
          <w:szCs w:val="22"/>
        </w:rPr>
      </w:pPr>
      <w:r>
        <w:rPr>
          <w:b/>
          <w:bCs/>
        </w:rPr>
        <w:lastRenderedPageBreak/>
        <w:t>Abstract</w:t>
      </w:r>
    </w:p>
    <w:p w14:paraId="75FCC121" w14:textId="015EB9AF" w:rsidR="00736E7E" w:rsidRDefault="00AF6835" w:rsidP="00ED08EB">
      <w:pPr>
        <w:pStyle w:val="Body"/>
        <w:spacing w:line="480" w:lineRule="auto"/>
        <w:ind w:firstLine="720"/>
        <w:rPr>
          <w:sz w:val="22"/>
          <w:szCs w:val="22"/>
        </w:rPr>
      </w:pPr>
      <w:r>
        <w:rPr>
          <w:sz w:val="22"/>
          <w:szCs w:val="22"/>
        </w:rPr>
        <w:t xml:space="preserve">Shrubs </w:t>
      </w:r>
      <w:r w:rsidR="0019706A">
        <w:rPr>
          <w:sz w:val="22"/>
          <w:szCs w:val="22"/>
        </w:rPr>
        <w:t xml:space="preserve">can </w:t>
      </w:r>
      <w:r>
        <w:rPr>
          <w:sz w:val="22"/>
          <w:szCs w:val="22"/>
        </w:rPr>
        <w:t>play a key role in the structure of desert communities</w:t>
      </w:r>
      <w:del w:id="24" w:author="zenrunner" w:date="2017-11-22T20:05:00Z">
        <w:r w:rsidR="00707992" w:rsidDel="006E609A">
          <w:rPr>
            <w:sz w:val="22"/>
            <w:szCs w:val="22"/>
          </w:rPr>
          <w:delText>,</w:delText>
        </w:r>
      </w:del>
      <w:r>
        <w:rPr>
          <w:sz w:val="22"/>
          <w:szCs w:val="22"/>
        </w:rPr>
        <w:t xml:space="preserve"> and function as foundation species</w:t>
      </w:r>
      <w:r w:rsidR="0019706A">
        <w:rPr>
          <w:sz w:val="22"/>
          <w:szCs w:val="22"/>
        </w:rPr>
        <w:t>.</w:t>
      </w:r>
      <w:r w:rsidR="00FE797F">
        <w:rPr>
          <w:sz w:val="22"/>
          <w:szCs w:val="22"/>
        </w:rPr>
        <w:t xml:space="preserve"> </w:t>
      </w:r>
      <w:r w:rsidR="0067038F">
        <w:rPr>
          <w:sz w:val="22"/>
          <w:szCs w:val="22"/>
        </w:rPr>
        <w:t>E</w:t>
      </w:r>
      <w:r w:rsidR="00965910">
        <w:rPr>
          <w:sz w:val="22"/>
          <w:szCs w:val="22"/>
        </w:rPr>
        <w:t xml:space="preserve">cological facilitation </w:t>
      </w:r>
      <w:r w:rsidR="005D1D38">
        <w:rPr>
          <w:sz w:val="22"/>
          <w:szCs w:val="22"/>
        </w:rPr>
        <w:t xml:space="preserve">has been well developed in the context of </w:t>
      </w:r>
      <w:r w:rsidR="0067038F">
        <w:rPr>
          <w:sz w:val="22"/>
          <w:szCs w:val="22"/>
        </w:rPr>
        <w:t xml:space="preserve">shrub-plant interactions but less well studied for plant-animal </w:t>
      </w:r>
      <w:r w:rsidR="00906A13">
        <w:rPr>
          <w:sz w:val="22"/>
          <w:szCs w:val="22"/>
        </w:rPr>
        <w:t>interactions</w:t>
      </w:r>
      <w:r w:rsidR="0067038F">
        <w:rPr>
          <w:sz w:val="22"/>
          <w:szCs w:val="22"/>
        </w:rPr>
        <w:t>.</w:t>
      </w:r>
      <w:r w:rsidR="0019706A">
        <w:rPr>
          <w:sz w:val="22"/>
          <w:szCs w:val="22"/>
        </w:rPr>
        <w:t xml:space="preserve"> </w:t>
      </w:r>
      <w:r w:rsidR="0067038F">
        <w:rPr>
          <w:sz w:val="22"/>
          <w:szCs w:val="22"/>
        </w:rPr>
        <w:t>Here, we use movement ecology</w:t>
      </w:r>
      <w:r w:rsidR="00075D91">
        <w:rPr>
          <w:sz w:val="22"/>
          <w:szCs w:val="22"/>
        </w:rPr>
        <w:t xml:space="preserve"> methods, i.e. telemetry, to measure</w:t>
      </w:r>
      <w:r w:rsidR="00965910">
        <w:rPr>
          <w:sz w:val="22"/>
          <w:szCs w:val="22"/>
        </w:rPr>
        <w:t xml:space="preserve"> the association between lizards and </w:t>
      </w:r>
      <w:r w:rsidR="001E69E6" w:rsidRPr="00ED08EB">
        <w:rPr>
          <w:i/>
          <w:sz w:val="22"/>
          <w:szCs w:val="22"/>
        </w:rPr>
        <w:t>Ephedra californica</w:t>
      </w:r>
      <w:r w:rsidR="0019706A">
        <w:rPr>
          <w:sz w:val="22"/>
          <w:szCs w:val="22"/>
        </w:rPr>
        <w:t xml:space="preserve">, a dominant shrub species in the </w:t>
      </w:r>
      <w:r w:rsidR="00906A13">
        <w:rPr>
          <w:sz w:val="22"/>
          <w:szCs w:val="22"/>
        </w:rPr>
        <w:t xml:space="preserve">San Joaquin Desert, </w:t>
      </w:r>
      <w:r w:rsidR="002F52B6">
        <w:rPr>
          <w:sz w:val="22"/>
          <w:szCs w:val="22"/>
        </w:rPr>
        <w:t xml:space="preserve">to infer whether there </w:t>
      </w:r>
      <w:r w:rsidR="00707992">
        <w:rPr>
          <w:sz w:val="22"/>
          <w:szCs w:val="22"/>
        </w:rPr>
        <w:t>is</w:t>
      </w:r>
      <w:r w:rsidR="002F52B6">
        <w:rPr>
          <w:sz w:val="22"/>
          <w:szCs w:val="22"/>
        </w:rPr>
        <w:t xml:space="preserve"> evidence for facilitation. </w:t>
      </w:r>
      <w:r w:rsidR="00511133">
        <w:rPr>
          <w:sz w:val="22"/>
          <w:szCs w:val="22"/>
        </w:rPr>
        <w:t>Based on recent research on the thermoregulatory needs of diurnal lizards, we hypothesized that lizards would be associated with shrubs, and that association with shrubs would interact with time of day</w:t>
      </w:r>
      <w:r w:rsidR="00707992">
        <w:rPr>
          <w:sz w:val="22"/>
          <w:szCs w:val="22"/>
        </w:rPr>
        <w:t>.</w:t>
      </w:r>
      <w:r w:rsidR="00511133">
        <w:rPr>
          <w:sz w:val="22"/>
          <w:szCs w:val="22"/>
        </w:rPr>
        <w:t xml:space="preserve"> </w:t>
      </w:r>
      <w:r w:rsidR="00075D91">
        <w:rPr>
          <w:sz w:val="22"/>
          <w:szCs w:val="22"/>
        </w:rPr>
        <w:t xml:space="preserve"> </w:t>
      </w:r>
      <w:r w:rsidR="00511133">
        <w:rPr>
          <w:sz w:val="22"/>
          <w:szCs w:val="22"/>
        </w:rPr>
        <w:t>We</w:t>
      </w:r>
      <w:r w:rsidR="00DB3822">
        <w:rPr>
          <w:sz w:val="22"/>
          <w:szCs w:val="22"/>
        </w:rPr>
        <w:t xml:space="preserve"> </w:t>
      </w:r>
      <w:r w:rsidR="00511133">
        <w:rPr>
          <w:sz w:val="22"/>
          <w:szCs w:val="22"/>
        </w:rPr>
        <w:t>obtained</w:t>
      </w:r>
      <w:r w:rsidR="00DB3822">
        <w:rPr>
          <w:sz w:val="22"/>
          <w:szCs w:val="22"/>
        </w:rPr>
        <w:t xml:space="preserve"> relocations of lizards </w:t>
      </w:r>
      <w:r w:rsidR="00511133">
        <w:rPr>
          <w:sz w:val="22"/>
          <w:szCs w:val="22"/>
        </w:rPr>
        <w:t>and scored whether lizards were within 0.5 meters of a shrub</w:t>
      </w:r>
      <w:ins w:id="25" w:author="zenrunner" w:date="2017-11-22T20:05:00Z">
        <w:r w:rsidR="00DD7E2E">
          <w:rPr>
            <w:sz w:val="22"/>
            <w:szCs w:val="22"/>
          </w:rPr>
          <w:t>.</w:t>
        </w:r>
      </w:ins>
      <w:del w:id="26" w:author="zenrunner" w:date="2017-11-22T20:05:00Z">
        <w:r w:rsidR="00511133" w:rsidDel="00DD7E2E">
          <w:rPr>
            <w:sz w:val="22"/>
            <w:szCs w:val="22"/>
          </w:rPr>
          <w:delText>,</w:delText>
        </w:r>
      </w:del>
      <w:ins w:id="27" w:author="zenrunner" w:date="2017-11-22T20:05:00Z">
        <w:r w:rsidR="00CF251A">
          <w:rPr>
            <w:sz w:val="22"/>
            <w:szCs w:val="22"/>
          </w:rPr>
          <w:t xml:space="preserve"> T</w:t>
        </w:r>
      </w:ins>
      <w:del w:id="28" w:author="zenrunner" w:date="2017-11-22T20:05:00Z">
        <w:r w:rsidR="00511133" w:rsidDel="00CF251A">
          <w:rPr>
            <w:sz w:val="22"/>
            <w:szCs w:val="22"/>
          </w:rPr>
          <w:delText xml:space="preserve"> then tested whether t</w:delText>
        </w:r>
      </w:del>
      <w:r w:rsidR="00511133">
        <w:rPr>
          <w:sz w:val="22"/>
          <w:szCs w:val="22"/>
        </w:rPr>
        <w:t xml:space="preserve">he association </w:t>
      </w:r>
      <w:ins w:id="29" w:author="zenrunner" w:date="2017-11-22T20:05:00Z">
        <w:r w:rsidR="00CF251A">
          <w:rPr>
            <w:sz w:val="22"/>
            <w:szCs w:val="22"/>
          </w:rPr>
          <w:t xml:space="preserve">patterns </w:t>
        </w:r>
      </w:ins>
      <w:ins w:id="30" w:author="zenrunner" w:date="2017-11-22T20:06:00Z">
        <w:r w:rsidR="00CF251A">
          <w:rPr>
            <w:sz w:val="22"/>
            <w:szCs w:val="22"/>
          </w:rPr>
          <w:t xml:space="preserve">of lizard with shrubs relative to open sites </w:t>
        </w:r>
      </w:ins>
      <w:ins w:id="31" w:author="zenrunner" w:date="2017-11-22T20:05:00Z">
        <w:r w:rsidR="00CF251A">
          <w:rPr>
            <w:sz w:val="22"/>
            <w:szCs w:val="22"/>
          </w:rPr>
          <w:t xml:space="preserve">were tested. </w:t>
        </w:r>
      </w:ins>
      <w:ins w:id="32" w:author="zenrunner" w:date="2017-11-22T20:07:00Z">
        <w:r w:rsidR="002F5DDF">
          <w:rPr>
            <w:sz w:val="22"/>
            <w:szCs w:val="22"/>
          </w:rPr>
          <w:t xml:space="preserve">If you also still include microhabitat association pattern tests, state here. </w:t>
        </w:r>
      </w:ins>
      <w:del w:id="33" w:author="zenrunner" w:date="2017-11-22T20:06:00Z">
        <w:r w:rsidR="00511133" w:rsidDel="00CF251A">
          <w:rPr>
            <w:sz w:val="22"/>
            <w:szCs w:val="22"/>
          </w:rPr>
          <w:delText>deviated from an assumption of no association</w:delText>
        </w:r>
        <w:r w:rsidR="00E315FF" w:rsidRPr="00707992" w:rsidDel="00CF251A">
          <w:rPr>
            <w:sz w:val="22"/>
            <w:szCs w:val="22"/>
          </w:rPr>
          <w:delText xml:space="preserve">.  </w:delText>
        </w:r>
      </w:del>
      <w:del w:id="34" w:author="zenrunner" w:date="2017-11-22T20:07:00Z">
        <w:r w:rsidR="00965910" w:rsidRPr="00707992" w:rsidDel="00EC2AE4">
          <w:rPr>
            <w:sz w:val="22"/>
            <w:szCs w:val="22"/>
          </w:rPr>
          <w:delText xml:space="preserve">We obtained strong evidence </w:delText>
        </w:r>
        <w:r w:rsidR="007B38A2" w:rsidRPr="00707992" w:rsidDel="00EC2AE4">
          <w:rPr>
            <w:sz w:val="22"/>
            <w:szCs w:val="22"/>
          </w:rPr>
          <w:delText>that</w:delText>
        </w:r>
      </w:del>
      <w:ins w:id="35" w:author="zenrunner" w:date="2017-11-22T20:07:00Z">
        <w:r w:rsidR="00EC2AE4">
          <w:rPr>
            <w:sz w:val="22"/>
            <w:szCs w:val="22"/>
          </w:rPr>
          <w:t>state some findings directly and specifically then get to implication.  Lizards were associated with shrubs more in the afternoon, and were observed primarily doing</w:t>
        </w:r>
      </w:ins>
      <w:ins w:id="36" w:author="zenrunner" w:date="2017-11-22T20:08:00Z">
        <w:r w:rsidR="00EC2AE4">
          <w:rPr>
            <w:sz w:val="22"/>
            <w:szCs w:val="22"/>
          </w:rPr>
          <w:t>… X.  Also, highlight some novel finding here too – that sounds really trivial if that is all we did… This finding was not related to shrub density…. You know just one other cool thing.</w:t>
        </w:r>
      </w:ins>
      <w:r w:rsidR="001E69E6" w:rsidRPr="00AE7340">
        <w:rPr>
          <w:sz w:val="22"/>
          <w:szCs w:val="22"/>
        </w:rPr>
        <w:t xml:space="preserve"> </w:t>
      </w:r>
      <w:r w:rsidR="001E69E6" w:rsidRPr="00AE7340">
        <w:rPr>
          <w:i/>
          <w:sz w:val="22"/>
          <w:szCs w:val="22"/>
        </w:rPr>
        <w:t>E. californica</w:t>
      </w:r>
      <w:r w:rsidR="001E69E6" w:rsidRPr="00AE7340">
        <w:rPr>
          <w:sz w:val="22"/>
          <w:szCs w:val="22"/>
        </w:rPr>
        <w:t xml:space="preserve"> </w:t>
      </w:r>
      <w:r w:rsidR="007B38A2" w:rsidRPr="00707992">
        <w:rPr>
          <w:sz w:val="22"/>
          <w:szCs w:val="22"/>
        </w:rPr>
        <w:t xml:space="preserve">provided essential services to </w:t>
      </w:r>
      <w:r w:rsidR="00924CA9" w:rsidRPr="00707992">
        <w:rPr>
          <w:i/>
          <w:sz w:val="22"/>
          <w:szCs w:val="22"/>
        </w:rPr>
        <w:t>G.</w:t>
      </w:r>
      <w:r w:rsidR="00965910" w:rsidRPr="00707992">
        <w:rPr>
          <w:i/>
          <w:sz w:val="22"/>
          <w:szCs w:val="22"/>
        </w:rPr>
        <w:t xml:space="preserve"> </w:t>
      </w:r>
      <w:r w:rsidR="00034662" w:rsidRPr="00707992">
        <w:rPr>
          <w:i/>
          <w:sz w:val="22"/>
          <w:szCs w:val="22"/>
        </w:rPr>
        <w:t>sila</w:t>
      </w:r>
      <w:r w:rsidR="00034662" w:rsidRPr="00707992">
        <w:rPr>
          <w:sz w:val="22"/>
          <w:szCs w:val="22"/>
        </w:rPr>
        <w:t xml:space="preserve"> </w:t>
      </w:r>
      <w:r w:rsidR="007B38A2" w:rsidRPr="00707992">
        <w:rPr>
          <w:sz w:val="22"/>
          <w:szCs w:val="22"/>
        </w:rPr>
        <w:t>by showing that lizard</w:t>
      </w:r>
      <w:r w:rsidR="00965910" w:rsidRPr="00707992">
        <w:rPr>
          <w:sz w:val="22"/>
          <w:szCs w:val="22"/>
        </w:rPr>
        <w:t xml:space="preserve"> use </w:t>
      </w:r>
      <w:r w:rsidR="00511133" w:rsidRPr="0034298E">
        <w:rPr>
          <w:sz w:val="22"/>
          <w:szCs w:val="22"/>
        </w:rPr>
        <w:t>shrubs</w:t>
      </w:r>
      <w:del w:id="37" w:author="zenrunner" w:date="2017-11-22T20:09:00Z">
        <w:r w:rsidR="00511133" w:rsidRPr="0034298E" w:rsidDel="00CC7C52">
          <w:rPr>
            <w:sz w:val="22"/>
            <w:szCs w:val="22"/>
          </w:rPr>
          <w:delText xml:space="preserve"> </w:delText>
        </w:r>
      </w:del>
      <w:ins w:id="38" w:author="zenrunner" w:date="2017-11-22T20:09:00Z">
        <w:r w:rsidR="00CC7C52">
          <w:rPr>
            <w:sz w:val="22"/>
            <w:szCs w:val="22"/>
          </w:rPr>
          <w:t xml:space="preserve"> very specifically</w:t>
        </w:r>
      </w:ins>
      <w:del w:id="39" w:author="zenrunner" w:date="2017-11-22T20:09:00Z">
        <w:r w:rsidR="00511133" w:rsidRPr="0034298E" w:rsidDel="00CC7C52">
          <w:rPr>
            <w:sz w:val="22"/>
            <w:szCs w:val="22"/>
          </w:rPr>
          <w:delText xml:space="preserve">and that use </w:delText>
        </w:r>
        <w:r w:rsidR="007B38A2" w:rsidRPr="00707992" w:rsidDel="00CC7C52">
          <w:rPr>
            <w:sz w:val="22"/>
            <w:szCs w:val="22"/>
          </w:rPr>
          <w:delText>of shrubs</w:delText>
        </w:r>
        <w:r w:rsidR="00965910" w:rsidRPr="00707992" w:rsidDel="00CC7C52">
          <w:rPr>
            <w:sz w:val="22"/>
            <w:szCs w:val="22"/>
          </w:rPr>
          <w:delText xml:space="preserve"> </w:delText>
        </w:r>
        <w:r w:rsidR="007B38A2" w:rsidRPr="00AE7340" w:rsidDel="00CC7C52">
          <w:rPr>
            <w:sz w:val="22"/>
            <w:szCs w:val="22"/>
          </w:rPr>
          <w:delText>is</w:delText>
        </w:r>
        <w:r w:rsidR="00965910" w:rsidRPr="00AE7340" w:rsidDel="00CC7C52">
          <w:rPr>
            <w:sz w:val="22"/>
            <w:szCs w:val="22"/>
          </w:rPr>
          <w:delText xml:space="preserve"> correlated with </w:delText>
        </w:r>
        <w:r w:rsidR="00034662" w:rsidRPr="00AE7340" w:rsidDel="00CC7C52">
          <w:rPr>
            <w:sz w:val="22"/>
            <w:szCs w:val="22"/>
          </w:rPr>
          <w:delText>time of day</w:delText>
        </w:r>
      </w:del>
      <w:r w:rsidR="00707992">
        <w:rPr>
          <w:sz w:val="22"/>
          <w:szCs w:val="22"/>
        </w:rPr>
        <w:t xml:space="preserve">.  </w:t>
      </w:r>
      <w:r w:rsidR="00965910" w:rsidRPr="00707992">
        <w:rPr>
          <w:sz w:val="22"/>
          <w:szCs w:val="22"/>
        </w:rPr>
        <w:t>Our study suggests that shrubs be</w:t>
      </w:r>
      <w:r w:rsidR="00965910">
        <w:rPr>
          <w:sz w:val="22"/>
          <w:szCs w:val="22"/>
        </w:rPr>
        <w:t xml:space="preserve"> considered as a component of high-quality habitat for </w:t>
      </w:r>
      <w:r w:rsidR="00924CA9" w:rsidRPr="00924CA9">
        <w:rPr>
          <w:i/>
          <w:sz w:val="22"/>
          <w:szCs w:val="22"/>
        </w:rPr>
        <w:t>G.</w:t>
      </w:r>
      <w:r w:rsidR="00965910" w:rsidRPr="00ED08EB">
        <w:rPr>
          <w:i/>
          <w:sz w:val="22"/>
          <w:szCs w:val="22"/>
        </w:rPr>
        <w:t xml:space="preserve"> sila</w:t>
      </w:r>
      <w:r w:rsidR="00965910">
        <w:rPr>
          <w:sz w:val="22"/>
          <w:szCs w:val="22"/>
        </w:rPr>
        <w:t xml:space="preserve"> when making decisions about habitat preservation or restoration</w:t>
      </w:r>
      <w:del w:id="40" w:author="zenrunner" w:date="2017-11-22T20:09:00Z">
        <w:r w:rsidR="00B42571" w:rsidDel="005D3F47">
          <w:rPr>
            <w:sz w:val="22"/>
            <w:szCs w:val="22"/>
          </w:rPr>
          <w:delText>,</w:delText>
        </w:r>
      </w:del>
      <w:r w:rsidR="00965910">
        <w:rPr>
          <w:sz w:val="22"/>
          <w:szCs w:val="22"/>
        </w:rPr>
        <w:t xml:space="preserve"> and provides a </w:t>
      </w:r>
      <w:ins w:id="41" w:author="zenrunner" w:date="2017-11-22T20:09:00Z">
        <w:r w:rsidR="005D3F47">
          <w:rPr>
            <w:sz w:val="22"/>
            <w:szCs w:val="22"/>
          </w:rPr>
          <w:t xml:space="preserve">novel </w:t>
        </w:r>
      </w:ins>
      <w:r w:rsidR="00FE797F">
        <w:rPr>
          <w:sz w:val="22"/>
          <w:szCs w:val="22"/>
        </w:rPr>
        <w:t xml:space="preserve">methodological </w:t>
      </w:r>
      <w:r w:rsidR="00965910">
        <w:rPr>
          <w:sz w:val="22"/>
          <w:szCs w:val="22"/>
        </w:rPr>
        <w:t>model for assessing similar relationships for other desert species at risk.</w:t>
      </w:r>
    </w:p>
    <w:p w14:paraId="7C8A0945" w14:textId="77777777" w:rsidR="00736E7E" w:rsidRDefault="00736E7E" w:rsidP="00ED08EB">
      <w:pPr>
        <w:pStyle w:val="Body"/>
        <w:spacing w:line="480" w:lineRule="auto"/>
        <w:ind w:firstLine="720"/>
        <w:rPr>
          <w:sz w:val="22"/>
          <w:szCs w:val="22"/>
        </w:rPr>
      </w:pPr>
    </w:p>
    <w:p w14:paraId="2A49DB4D" w14:textId="3FC3F23B" w:rsidR="00736E7E" w:rsidRDefault="00035BFF" w:rsidP="00ED08EB">
      <w:pPr>
        <w:pStyle w:val="Body"/>
        <w:spacing w:line="480" w:lineRule="auto"/>
        <w:ind w:firstLine="720"/>
        <w:rPr>
          <w:sz w:val="22"/>
          <w:szCs w:val="22"/>
        </w:rPr>
      </w:pPr>
      <w:r>
        <w:rPr>
          <w:sz w:val="22"/>
          <w:szCs w:val="22"/>
        </w:rPr>
        <w:t> </w:t>
      </w:r>
    </w:p>
    <w:p w14:paraId="3BF5DEAF" w14:textId="77777777" w:rsidR="00F011FB" w:rsidRDefault="00F011FB">
      <w:pPr>
        <w:rPr>
          <w:rFonts w:cs="Arial Unicode MS"/>
          <w:b/>
          <w:bCs/>
          <w:color w:val="000000"/>
          <w:sz w:val="22"/>
          <w:szCs w:val="22"/>
          <w:u w:color="000000"/>
          <w:lang w:val="fr-FR"/>
        </w:rPr>
      </w:pPr>
      <w:r>
        <w:rPr>
          <w:b/>
          <w:bCs/>
          <w:sz w:val="22"/>
          <w:szCs w:val="22"/>
          <w:lang w:val="fr-FR"/>
        </w:rPr>
        <w:br w:type="page"/>
      </w:r>
    </w:p>
    <w:p w14:paraId="6E6ED0A4" w14:textId="10C3A0A0" w:rsidR="00736E7E" w:rsidRDefault="00035BFF">
      <w:pPr>
        <w:pStyle w:val="Body"/>
        <w:spacing w:line="480" w:lineRule="auto"/>
        <w:rPr>
          <w:b/>
          <w:bCs/>
          <w:sz w:val="22"/>
          <w:szCs w:val="22"/>
        </w:rPr>
      </w:pPr>
      <w:r>
        <w:rPr>
          <w:b/>
          <w:bCs/>
          <w:sz w:val="22"/>
          <w:szCs w:val="22"/>
          <w:lang w:val="fr-FR"/>
        </w:rPr>
        <w:lastRenderedPageBreak/>
        <w:t>Introduction</w:t>
      </w:r>
    </w:p>
    <w:p w14:paraId="1651F7AA" w14:textId="3C3871D8" w:rsidR="00074B7C" w:rsidRDefault="00511133" w:rsidP="00B92B00">
      <w:pPr>
        <w:pStyle w:val="Body"/>
        <w:spacing w:line="480" w:lineRule="auto"/>
        <w:ind w:firstLine="720"/>
        <w:rPr>
          <w:sz w:val="22"/>
          <w:szCs w:val="22"/>
        </w:rPr>
      </w:pPr>
      <w:r>
        <w:rPr>
          <w:sz w:val="22"/>
          <w:szCs w:val="22"/>
        </w:rPr>
        <w:t xml:space="preserve">Deserts are highly distinct ecosystems that contribute significantly to global biodiversity and global ecosystem function. </w:t>
      </w:r>
      <w:r w:rsidR="00924CA9">
        <w:rPr>
          <w:sz w:val="22"/>
          <w:szCs w:val="22"/>
        </w:rPr>
        <w:t>The conversion and loss of desert habitat is</w:t>
      </w:r>
      <w:r>
        <w:rPr>
          <w:sz w:val="22"/>
          <w:szCs w:val="22"/>
        </w:rPr>
        <w:t xml:space="preserve"> therefore</w:t>
      </w:r>
      <w:r w:rsidR="00924CA9">
        <w:rPr>
          <w:sz w:val="22"/>
          <w:szCs w:val="22"/>
        </w:rPr>
        <w:t xml:space="preserve"> a global biodiversity crisis requiring immediate intervention</w:t>
      </w:r>
      <w:r w:rsidR="00707992">
        <w:rPr>
          <w:sz w:val="22"/>
          <w:szCs w:val="22"/>
        </w:rPr>
        <w:t>,</w:t>
      </w:r>
      <w:r w:rsidR="00924CA9">
        <w:rPr>
          <w:sz w:val="22"/>
          <w:szCs w:val="22"/>
        </w:rPr>
        <w:t xml:space="preserve"> including conservation of remaining undisturbed habitat and restoration of degraded desert (</w:t>
      </w:r>
      <w:r w:rsidR="00035BFF">
        <w:rPr>
          <w:sz w:val="22"/>
          <w:szCs w:val="22"/>
        </w:rPr>
        <w:t>Hannah et al. 1995, Hoekstra et al. 2005, Kefi et al. 2007</w:t>
      </w:r>
      <w:r w:rsidR="00DE0C56">
        <w:rPr>
          <w:sz w:val="22"/>
          <w:szCs w:val="22"/>
        </w:rPr>
        <w:t xml:space="preserve">, </w:t>
      </w:r>
      <w:r w:rsidR="00035BFF">
        <w:rPr>
          <w:sz w:val="22"/>
          <w:szCs w:val="22"/>
        </w:rPr>
        <w:t xml:space="preserve">Mouat et al. 2008, Bachelet et al. 2016, Westphal et al. 2016). </w:t>
      </w:r>
      <w:r w:rsidR="005D1D38" w:rsidRPr="00D96D7F">
        <w:rPr>
          <w:rFonts w:cs="Times New Roman"/>
          <w:color w:val="auto"/>
          <w:sz w:val="22"/>
          <w:szCs w:val="22"/>
        </w:rPr>
        <w:t xml:space="preserve">Identifying the drivers of </w:t>
      </w:r>
      <w:r w:rsidR="00A65F92" w:rsidRPr="00D96D7F">
        <w:rPr>
          <w:rFonts w:cs="Times New Roman"/>
          <w:color w:val="auto"/>
          <w:sz w:val="22"/>
          <w:szCs w:val="22"/>
        </w:rPr>
        <w:t xml:space="preserve">ecological </w:t>
      </w:r>
      <w:r w:rsidR="005D1D38" w:rsidRPr="00D96D7F">
        <w:rPr>
          <w:rFonts w:cs="Times New Roman"/>
          <w:color w:val="auto"/>
          <w:sz w:val="22"/>
          <w:szCs w:val="22"/>
        </w:rPr>
        <w:t xml:space="preserve">health </w:t>
      </w:r>
      <w:r w:rsidR="00A65F92" w:rsidRPr="00D96D7F">
        <w:rPr>
          <w:rFonts w:cs="Times New Roman"/>
          <w:color w:val="auto"/>
          <w:sz w:val="22"/>
          <w:szCs w:val="22"/>
        </w:rPr>
        <w:t xml:space="preserve">in </w:t>
      </w:r>
      <w:r w:rsidR="005D1D38" w:rsidRPr="00D96D7F">
        <w:rPr>
          <w:rFonts w:cs="Times New Roman"/>
          <w:color w:val="auto"/>
          <w:sz w:val="22"/>
          <w:szCs w:val="22"/>
        </w:rPr>
        <w:t xml:space="preserve">desert communities will be a crucial component of such interventions.  Shrubs </w:t>
      </w:r>
      <w:r w:rsidR="000044BB">
        <w:rPr>
          <w:rFonts w:cs="Times New Roman"/>
          <w:color w:val="auto"/>
          <w:sz w:val="22"/>
          <w:szCs w:val="22"/>
        </w:rPr>
        <w:t>can</w:t>
      </w:r>
      <w:r w:rsidR="005D1D38" w:rsidRPr="00D96D7F">
        <w:rPr>
          <w:rFonts w:cs="Times New Roman"/>
          <w:color w:val="auto"/>
          <w:sz w:val="22"/>
          <w:szCs w:val="22"/>
        </w:rPr>
        <w:t xml:space="preserve"> maint</w:t>
      </w:r>
      <w:r w:rsidR="000044BB">
        <w:rPr>
          <w:rFonts w:cs="Times New Roman"/>
          <w:color w:val="auto"/>
          <w:sz w:val="22"/>
          <w:szCs w:val="22"/>
        </w:rPr>
        <w:t>ain</w:t>
      </w:r>
      <w:r w:rsidR="005D1D38" w:rsidRPr="00D96D7F">
        <w:rPr>
          <w:rFonts w:cs="Times New Roman"/>
          <w:color w:val="auto"/>
          <w:sz w:val="22"/>
          <w:szCs w:val="22"/>
        </w:rPr>
        <w:t xml:space="preserve"> </w:t>
      </w:r>
      <w:r w:rsidR="000044BB">
        <w:rPr>
          <w:rFonts w:cs="Times New Roman"/>
          <w:color w:val="auto"/>
          <w:sz w:val="22"/>
          <w:szCs w:val="22"/>
        </w:rPr>
        <w:t xml:space="preserve">the </w:t>
      </w:r>
      <w:r w:rsidR="005D1D38" w:rsidRPr="00D96D7F">
        <w:rPr>
          <w:rFonts w:cs="Times New Roman"/>
          <w:color w:val="auto"/>
          <w:sz w:val="22"/>
          <w:szCs w:val="22"/>
        </w:rPr>
        <w:t>divers</w:t>
      </w:r>
      <w:r w:rsidR="00F85FFE">
        <w:rPr>
          <w:rFonts w:cs="Times New Roman"/>
          <w:color w:val="auto"/>
          <w:sz w:val="22"/>
          <w:szCs w:val="22"/>
        </w:rPr>
        <w:t>ity of</w:t>
      </w:r>
      <w:r w:rsidR="005D1D38" w:rsidRPr="00D96D7F">
        <w:rPr>
          <w:rFonts w:cs="Times New Roman"/>
          <w:color w:val="auto"/>
          <w:sz w:val="22"/>
          <w:szCs w:val="22"/>
        </w:rPr>
        <w:t xml:space="preserve"> desert </w:t>
      </w:r>
      <w:r w:rsidR="00A6753D" w:rsidRPr="00D96D7F">
        <w:rPr>
          <w:rFonts w:cs="Times New Roman"/>
          <w:color w:val="auto"/>
          <w:sz w:val="22"/>
          <w:szCs w:val="22"/>
        </w:rPr>
        <w:t xml:space="preserve">plant </w:t>
      </w:r>
      <w:r w:rsidR="005D1D38" w:rsidRPr="00D96D7F">
        <w:rPr>
          <w:rFonts w:cs="Times New Roman"/>
          <w:color w:val="auto"/>
          <w:sz w:val="22"/>
          <w:szCs w:val="22"/>
        </w:rPr>
        <w:t>communities (</w:t>
      </w:r>
      <w:r w:rsidR="00A6753D" w:rsidRPr="00D96D7F">
        <w:rPr>
          <w:rFonts w:cs="Times New Roman"/>
          <w:color w:val="auto"/>
          <w:sz w:val="22"/>
          <w:szCs w:val="22"/>
        </w:rPr>
        <w:t>Flores &amp; Jurado 2003</w:t>
      </w:r>
      <w:r w:rsidR="00DE0C56" w:rsidRPr="00D96D7F">
        <w:rPr>
          <w:rFonts w:cs="Times New Roman"/>
          <w:color w:val="auto"/>
          <w:sz w:val="22"/>
          <w:szCs w:val="22"/>
        </w:rPr>
        <w:t>) and are predicted to play significant roles in the ecology of desert ectotherms (Sears et al 2016</w:t>
      </w:r>
      <w:r w:rsidR="005D1D38" w:rsidRPr="00D96D7F">
        <w:rPr>
          <w:rFonts w:cs="Times New Roman"/>
          <w:color w:val="auto"/>
          <w:sz w:val="22"/>
          <w:szCs w:val="22"/>
        </w:rPr>
        <w:t>)</w:t>
      </w:r>
      <w:r w:rsidR="00F85FFE">
        <w:rPr>
          <w:rFonts w:cs="Times New Roman"/>
          <w:color w:val="auto"/>
          <w:sz w:val="22"/>
          <w:szCs w:val="22"/>
        </w:rPr>
        <w:t>.</w:t>
      </w:r>
      <w:r w:rsidR="00DE0C56" w:rsidRPr="00D96D7F">
        <w:rPr>
          <w:rFonts w:cs="Times New Roman"/>
          <w:color w:val="auto"/>
          <w:sz w:val="22"/>
          <w:szCs w:val="22"/>
        </w:rPr>
        <w:t xml:space="preserve"> </w:t>
      </w:r>
      <w:r w:rsidR="005274B0">
        <w:rPr>
          <w:rFonts w:cs="Times New Roman"/>
          <w:color w:val="auto"/>
          <w:sz w:val="22"/>
          <w:szCs w:val="22"/>
        </w:rPr>
        <w:t>Shelter in the form of shrubs can also facilitate</w:t>
      </w:r>
      <w:r w:rsidR="00DE0C56" w:rsidRPr="00D96D7F">
        <w:rPr>
          <w:rFonts w:cs="Times New Roman"/>
          <w:color w:val="auto"/>
          <w:sz w:val="22"/>
          <w:szCs w:val="22"/>
        </w:rPr>
        <w:t xml:space="preserve"> ectotherm populations in the face of climate change</w:t>
      </w:r>
      <w:r w:rsidR="005274B0">
        <w:rPr>
          <w:rFonts w:cs="Times New Roman"/>
          <w:color w:val="auto"/>
          <w:sz w:val="22"/>
          <w:szCs w:val="22"/>
        </w:rPr>
        <w:t xml:space="preserve"> by providing refuges</w:t>
      </w:r>
      <w:r w:rsidR="00DE0C56" w:rsidRPr="00D96D7F">
        <w:rPr>
          <w:color w:val="auto"/>
          <w:sz w:val="22"/>
          <w:szCs w:val="22"/>
        </w:rPr>
        <w:t xml:space="preserve"> </w:t>
      </w:r>
      <w:r w:rsidR="00DE0C56">
        <w:rPr>
          <w:sz w:val="22"/>
          <w:szCs w:val="22"/>
        </w:rPr>
        <w:t>(</w:t>
      </w:r>
      <w:r w:rsidR="00450EEB">
        <w:rPr>
          <w:sz w:val="22"/>
          <w:szCs w:val="22"/>
        </w:rPr>
        <w:t xml:space="preserve">Adolph 1990, </w:t>
      </w:r>
      <w:r w:rsidR="00F204B4">
        <w:rPr>
          <w:sz w:val="22"/>
          <w:szCs w:val="22"/>
        </w:rPr>
        <w:t xml:space="preserve">Angilletta 2009, </w:t>
      </w:r>
      <w:r w:rsidR="00450EEB">
        <w:rPr>
          <w:sz w:val="22"/>
          <w:szCs w:val="22"/>
        </w:rPr>
        <w:t xml:space="preserve">Kearney, Shine and Porter 2009, </w:t>
      </w:r>
      <w:r w:rsidR="00DE0C56">
        <w:rPr>
          <w:sz w:val="22"/>
          <w:szCs w:val="22"/>
        </w:rPr>
        <w:t>Sinervo et al 2010</w:t>
      </w:r>
      <w:r w:rsidR="00074B7C">
        <w:rPr>
          <w:sz w:val="22"/>
          <w:szCs w:val="22"/>
        </w:rPr>
        <w:t>, Sears and Angilletta 2015, Sears et al 2016</w:t>
      </w:r>
      <w:ins w:id="42" w:author="zenrunner" w:date="2017-11-22T20:11:00Z">
        <w:r w:rsidR="009C4DE7">
          <w:rPr>
            <w:sz w:val="22"/>
            <w:szCs w:val="22"/>
          </w:rPr>
          <w:t xml:space="preserve">). And..? a bit more here on why interactions plant-animal are </w:t>
        </w:r>
      </w:ins>
      <w:ins w:id="43" w:author="zenrunner" w:date="2017-11-22T20:12:00Z">
        <w:r w:rsidR="009C4DE7">
          <w:rPr>
            <w:sz w:val="22"/>
            <w:szCs w:val="22"/>
          </w:rPr>
          <w:t>likely</w:t>
        </w:r>
      </w:ins>
      <w:ins w:id="44" w:author="zenrunner" w:date="2017-11-22T20:11:00Z">
        <w:r w:rsidR="009C4DE7">
          <w:rPr>
            <w:sz w:val="22"/>
            <w:szCs w:val="22"/>
          </w:rPr>
          <w:t xml:space="preserve"> </w:t>
        </w:r>
      </w:ins>
      <w:ins w:id="45" w:author="zenrunner" w:date="2017-11-22T20:12:00Z">
        <w:r w:rsidR="009C4DE7">
          <w:rPr>
            <w:sz w:val="22"/>
            <w:szCs w:val="22"/>
          </w:rPr>
          <w:t>important. Then end with a nice animal ecology implication because that is the current target journal.</w:t>
        </w:r>
      </w:ins>
      <w:del w:id="46" w:author="zenrunner" w:date="2017-11-22T20:11:00Z">
        <w:r w:rsidR="00DE0C56" w:rsidDel="008B5430">
          <w:rPr>
            <w:sz w:val="22"/>
            <w:szCs w:val="22"/>
          </w:rPr>
          <w:delText>)</w:delText>
        </w:r>
        <w:r w:rsidR="005D1D38" w:rsidDel="008B5430">
          <w:rPr>
            <w:sz w:val="22"/>
            <w:szCs w:val="22"/>
          </w:rPr>
          <w:delText>.</w:delText>
        </w:r>
        <w:r w:rsidR="00A6753D" w:rsidDel="008B5430">
          <w:rPr>
            <w:sz w:val="22"/>
            <w:szCs w:val="22"/>
          </w:rPr>
          <w:delText xml:space="preserve">  </w:delText>
        </w:r>
        <w:r w:rsidR="00707992" w:rsidRPr="007C5578" w:rsidDel="008B5430">
          <w:rPr>
            <w:sz w:val="22"/>
            <w:szCs w:val="22"/>
            <w:highlight w:val="yellow"/>
            <w:rPrChange w:id="47" w:author="zenrunner" w:date="2017-11-22T20:10:00Z">
              <w:rPr>
                <w:sz w:val="22"/>
                <w:szCs w:val="22"/>
              </w:rPr>
            </w:rPrChange>
          </w:rPr>
          <w:delText>In this study we</w:delText>
        </w:r>
        <w:r w:rsidR="002E4570" w:rsidRPr="007C5578" w:rsidDel="008B5430">
          <w:rPr>
            <w:sz w:val="22"/>
            <w:szCs w:val="22"/>
            <w:highlight w:val="yellow"/>
            <w:rPrChange w:id="48" w:author="zenrunner" w:date="2017-11-22T20:10:00Z">
              <w:rPr>
                <w:sz w:val="22"/>
                <w:szCs w:val="22"/>
              </w:rPr>
            </w:rPrChange>
          </w:rPr>
          <w:delText xml:space="preserve"> test the hypothesis that shrubs are important to lizards </w:delText>
        </w:r>
        <w:r w:rsidR="00707992" w:rsidRPr="007C5578" w:rsidDel="008B5430">
          <w:rPr>
            <w:sz w:val="22"/>
            <w:szCs w:val="22"/>
            <w:highlight w:val="yellow"/>
            <w:rPrChange w:id="49" w:author="zenrunner" w:date="2017-11-22T20:10:00Z">
              <w:rPr>
                <w:sz w:val="22"/>
                <w:szCs w:val="22"/>
              </w:rPr>
            </w:rPrChange>
          </w:rPr>
          <w:delText>by describing</w:delText>
        </w:r>
        <w:r w:rsidR="002E4570" w:rsidRPr="007C5578" w:rsidDel="008B5430">
          <w:rPr>
            <w:sz w:val="22"/>
            <w:szCs w:val="22"/>
            <w:highlight w:val="yellow"/>
            <w:rPrChange w:id="50" w:author="zenrunner" w:date="2017-11-22T20:10:00Z">
              <w:rPr>
                <w:sz w:val="22"/>
                <w:szCs w:val="22"/>
              </w:rPr>
            </w:rPrChange>
          </w:rPr>
          <w:delText xml:space="preserve"> the relative frequency of association</w:delText>
        </w:r>
        <w:r w:rsidR="00707992" w:rsidRPr="007C5578" w:rsidDel="008B5430">
          <w:rPr>
            <w:sz w:val="22"/>
            <w:szCs w:val="22"/>
            <w:highlight w:val="yellow"/>
            <w:rPrChange w:id="51" w:author="zenrunner" w:date="2017-11-22T20:10:00Z">
              <w:rPr>
                <w:sz w:val="22"/>
                <w:szCs w:val="22"/>
              </w:rPr>
            </w:rPrChange>
          </w:rPr>
          <w:delText xml:space="preserve"> of lizard with shrub</w:delText>
        </w:r>
        <w:r w:rsidR="002E4570" w:rsidRPr="007C5578" w:rsidDel="008B5430">
          <w:rPr>
            <w:sz w:val="22"/>
            <w:szCs w:val="22"/>
            <w:highlight w:val="yellow"/>
            <w:rPrChange w:id="52" w:author="zenrunner" w:date="2017-11-22T20:10:00Z">
              <w:rPr>
                <w:sz w:val="22"/>
                <w:szCs w:val="22"/>
              </w:rPr>
            </w:rPrChange>
          </w:rPr>
          <w:delText>.</w:delText>
        </w:r>
      </w:del>
    </w:p>
    <w:p w14:paraId="3EB8DA6F" w14:textId="40C6B9E1" w:rsidR="008B5430" w:rsidRDefault="005F6F3B" w:rsidP="008B5430">
      <w:pPr>
        <w:pStyle w:val="Body"/>
        <w:spacing w:line="480" w:lineRule="auto"/>
        <w:ind w:firstLine="720"/>
        <w:rPr>
          <w:ins w:id="53" w:author="zenrunner" w:date="2017-11-22T20:11:00Z"/>
          <w:sz w:val="22"/>
          <w:szCs w:val="22"/>
        </w:rPr>
      </w:pPr>
      <w:r w:rsidRPr="00707992">
        <w:rPr>
          <w:sz w:val="22"/>
          <w:szCs w:val="22"/>
        </w:rPr>
        <w:t>Ecological facilitation theory</w:t>
      </w:r>
      <w:r w:rsidR="00707992" w:rsidRPr="00707992">
        <w:rPr>
          <w:sz w:val="22"/>
          <w:szCs w:val="22"/>
        </w:rPr>
        <w:t xml:space="preserve"> </w:t>
      </w:r>
      <w:r w:rsidR="00B92B00" w:rsidRPr="00707992">
        <w:rPr>
          <w:sz w:val="22"/>
          <w:szCs w:val="22"/>
        </w:rPr>
        <w:t>provides a roadmap</w:t>
      </w:r>
      <w:r w:rsidRPr="00707992">
        <w:rPr>
          <w:sz w:val="22"/>
          <w:szCs w:val="22"/>
        </w:rPr>
        <w:t xml:space="preserve"> for </w:t>
      </w:r>
      <w:r w:rsidR="00A65F92" w:rsidRPr="00707992">
        <w:rPr>
          <w:sz w:val="22"/>
          <w:szCs w:val="22"/>
        </w:rPr>
        <w:t xml:space="preserve">describing and predicting </w:t>
      </w:r>
      <w:r w:rsidRPr="00707992">
        <w:rPr>
          <w:sz w:val="22"/>
          <w:szCs w:val="22"/>
        </w:rPr>
        <w:t>the interaction of shrubs with other organisms within their communities</w:t>
      </w:r>
      <w:r>
        <w:rPr>
          <w:sz w:val="22"/>
          <w:szCs w:val="22"/>
        </w:rPr>
        <w:t xml:space="preserve"> (</w:t>
      </w:r>
      <w:r w:rsidR="00B92B00">
        <w:rPr>
          <w:sz w:val="22"/>
          <w:szCs w:val="22"/>
        </w:rPr>
        <w:t xml:space="preserve">Filazzola and Lortie 2014, </w:t>
      </w:r>
      <w:commentRangeStart w:id="54"/>
      <w:r w:rsidR="00B92B00">
        <w:rPr>
          <w:sz w:val="22"/>
          <w:szCs w:val="22"/>
        </w:rPr>
        <w:t>Filazzola</w:t>
      </w:r>
      <w:r w:rsidR="00162C67">
        <w:rPr>
          <w:sz w:val="22"/>
          <w:szCs w:val="22"/>
        </w:rPr>
        <w:t>et al.</w:t>
      </w:r>
      <w:r w:rsidR="00B92B00">
        <w:rPr>
          <w:sz w:val="22"/>
          <w:szCs w:val="22"/>
        </w:rPr>
        <w:t xml:space="preserve"> </w:t>
      </w:r>
      <w:commentRangeEnd w:id="54"/>
      <w:r w:rsidR="00362238">
        <w:rPr>
          <w:rStyle w:val="CommentReference"/>
          <w:rFonts w:cs="Times New Roman"/>
          <w:color w:val="auto"/>
        </w:rPr>
        <w:commentReference w:id="54"/>
      </w:r>
      <w:r w:rsidR="00B92B00">
        <w:rPr>
          <w:sz w:val="22"/>
          <w:szCs w:val="22"/>
        </w:rPr>
        <w:t>2017</w:t>
      </w:r>
      <w:r>
        <w:rPr>
          <w:sz w:val="22"/>
          <w:szCs w:val="22"/>
        </w:rPr>
        <w:t xml:space="preserve">).  </w:t>
      </w:r>
      <w:ins w:id="55" w:author="zenrunner" w:date="2017-11-22T20:12:00Z">
        <w:r w:rsidR="00C339D5">
          <w:rPr>
            <w:sz w:val="22"/>
            <w:szCs w:val="22"/>
          </w:rPr>
          <w:t xml:space="preserve">Define it. </w:t>
        </w:r>
      </w:ins>
      <w:r>
        <w:rPr>
          <w:sz w:val="22"/>
          <w:szCs w:val="22"/>
        </w:rPr>
        <w:t>Using facilitation theory</w:t>
      </w:r>
      <w:r w:rsidR="00DE0C56">
        <w:rPr>
          <w:sz w:val="22"/>
          <w:szCs w:val="22"/>
        </w:rPr>
        <w:t>,</w:t>
      </w:r>
      <w:r>
        <w:rPr>
          <w:sz w:val="22"/>
          <w:szCs w:val="22"/>
        </w:rPr>
        <w:t xml:space="preserve"> </w:t>
      </w:r>
      <w:r w:rsidR="00A6753D">
        <w:rPr>
          <w:sz w:val="22"/>
          <w:szCs w:val="22"/>
        </w:rPr>
        <w:t>Filazzola et al (2017</w:t>
      </w:r>
      <w:r w:rsidR="00B92B00">
        <w:rPr>
          <w:sz w:val="22"/>
          <w:szCs w:val="22"/>
        </w:rPr>
        <w:t>a</w:t>
      </w:r>
      <w:r w:rsidR="00A6753D">
        <w:rPr>
          <w:sz w:val="22"/>
          <w:szCs w:val="22"/>
        </w:rPr>
        <w:t>) extended the exploration of the beneficial interactions of desert shrubs to vertebrates</w:t>
      </w:r>
      <w:r w:rsidR="00232080">
        <w:rPr>
          <w:sz w:val="22"/>
          <w:szCs w:val="22"/>
        </w:rPr>
        <w:t xml:space="preserve"> by incorporating one species of lizard.  However,</w:t>
      </w:r>
      <w:r w:rsidR="00A6753D">
        <w:rPr>
          <w:sz w:val="22"/>
          <w:szCs w:val="22"/>
        </w:rPr>
        <w:t xml:space="preserve"> their measures of association (feces detection, trap cameras) were correlative </w:t>
      </w:r>
      <w:r w:rsidR="00B12E16">
        <w:rPr>
          <w:sz w:val="22"/>
          <w:szCs w:val="22"/>
        </w:rPr>
        <w:t>and indirect measures of animal presence</w:t>
      </w:r>
      <w:r w:rsidR="00A6753D">
        <w:rPr>
          <w:sz w:val="22"/>
          <w:szCs w:val="22"/>
        </w:rPr>
        <w:t xml:space="preserve">.  </w:t>
      </w:r>
      <w:ins w:id="56" w:author="zenrunner" w:date="2017-11-22T20:12:00Z">
        <w:r w:rsidR="00C339D5">
          <w:rPr>
            <w:sz w:val="22"/>
            <w:szCs w:val="22"/>
          </w:rPr>
          <w:t xml:space="preserve">This is not uncommon in animal ecology?  Maybe </w:t>
        </w:r>
      </w:ins>
      <w:ins w:id="57" w:author="zenrunner" w:date="2017-11-22T20:13:00Z">
        <w:r w:rsidR="00C339D5">
          <w:rPr>
            <w:sz w:val="22"/>
            <w:szCs w:val="22"/>
          </w:rPr>
          <w:t xml:space="preserve">make the picture a big bigger here and cite a few J of Animal Ecology papers here to show that it is more than a follow on from our other paper. </w:t>
        </w:r>
      </w:ins>
      <w:r w:rsidR="00A6753D">
        <w:rPr>
          <w:sz w:val="22"/>
          <w:szCs w:val="22"/>
        </w:rPr>
        <w:t>Radio</w:t>
      </w:r>
      <w:r w:rsidR="00162C67">
        <w:rPr>
          <w:sz w:val="22"/>
          <w:szCs w:val="22"/>
        </w:rPr>
        <w:t xml:space="preserve"> </w:t>
      </w:r>
      <w:r w:rsidR="00A6753D">
        <w:rPr>
          <w:sz w:val="22"/>
          <w:szCs w:val="22"/>
        </w:rPr>
        <w:t xml:space="preserve">telemetry </w:t>
      </w:r>
      <w:r w:rsidR="00E81CC9">
        <w:rPr>
          <w:sz w:val="22"/>
          <w:szCs w:val="22"/>
        </w:rPr>
        <w:t xml:space="preserve">is a well-tested tool that </w:t>
      </w:r>
      <w:r w:rsidR="00A6753D">
        <w:rPr>
          <w:sz w:val="22"/>
          <w:szCs w:val="22"/>
        </w:rPr>
        <w:t xml:space="preserve">allows the longitudinal tracking of individual animals throughout their daily behavioral cycles </w:t>
      </w:r>
      <w:r w:rsidR="00E81CC9">
        <w:rPr>
          <w:sz w:val="22"/>
          <w:szCs w:val="22"/>
        </w:rPr>
        <w:t>(McGowan et al 2017)</w:t>
      </w:r>
      <w:r w:rsidR="00A6753D">
        <w:rPr>
          <w:sz w:val="22"/>
          <w:szCs w:val="22"/>
        </w:rPr>
        <w:t xml:space="preserve">.  </w:t>
      </w:r>
      <w:ins w:id="58" w:author="zenrunner" w:date="2017-11-22T20:13:00Z">
        <w:r w:rsidR="00491AE3">
          <w:rPr>
            <w:sz w:val="22"/>
            <w:szCs w:val="22"/>
          </w:rPr>
          <w:t xml:space="preserve">Radio telemetry is ideal because… </w:t>
        </w:r>
        <w:r w:rsidR="00822196">
          <w:rPr>
            <w:sz w:val="22"/>
            <w:szCs w:val="22"/>
          </w:rPr>
          <w:t xml:space="preserve">and describe it a bit. </w:t>
        </w:r>
      </w:ins>
      <w:r w:rsidR="00A6753D">
        <w:rPr>
          <w:sz w:val="22"/>
          <w:szCs w:val="22"/>
        </w:rPr>
        <w:t xml:space="preserve">We </w:t>
      </w:r>
      <w:r w:rsidR="000F7857">
        <w:rPr>
          <w:sz w:val="22"/>
          <w:szCs w:val="22"/>
        </w:rPr>
        <w:t>used</w:t>
      </w:r>
      <w:r w:rsidR="00A6753D">
        <w:rPr>
          <w:sz w:val="22"/>
          <w:szCs w:val="22"/>
        </w:rPr>
        <w:t xml:space="preserve"> </w:t>
      </w:r>
      <w:commentRangeStart w:id="59"/>
      <w:r w:rsidR="00A6753D">
        <w:rPr>
          <w:sz w:val="22"/>
          <w:szCs w:val="22"/>
        </w:rPr>
        <w:t>radio</w:t>
      </w:r>
      <w:r w:rsidR="00957875">
        <w:rPr>
          <w:sz w:val="22"/>
          <w:szCs w:val="22"/>
        </w:rPr>
        <w:t xml:space="preserve"> </w:t>
      </w:r>
      <w:r w:rsidR="00A6753D">
        <w:rPr>
          <w:sz w:val="22"/>
          <w:szCs w:val="22"/>
        </w:rPr>
        <w:t>telemetry</w:t>
      </w:r>
      <w:commentRangeEnd w:id="59"/>
      <w:r w:rsidR="00F6129C">
        <w:rPr>
          <w:rStyle w:val="CommentReference"/>
          <w:rFonts w:cs="Times New Roman"/>
          <w:color w:val="auto"/>
        </w:rPr>
        <w:commentReference w:id="59"/>
      </w:r>
      <w:r w:rsidR="00A6753D">
        <w:rPr>
          <w:sz w:val="22"/>
          <w:szCs w:val="22"/>
        </w:rPr>
        <w:t xml:space="preserve"> study to test and refine</w:t>
      </w:r>
      <w:r w:rsidR="00A65F92">
        <w:rPr>
          <w:sz w:val="22"/>
          <w:szCs w:val="22"/>
        </w:rPr>
        <w:t xml:space="preserve"> our understanding of</w:t>
      </w:r>
      <w:r w:rsidR="00A6753D">
        <w:rPr>
          <w:sz w:val="22"/>
          <w:szCs w:val="22"/>
        </w:rPr>
        <w:t xml:space="preserve"> the i</w:t>
      </w:r>
      <w:r w:rsidR="00232080">
        <w:rPr>
          <w:sz w:val="22"/>
          <w:szCs w:val="22"/>
        </w:rPr>
        <w:t>nteraction of shrub with lizard</w:t>
      </w:r>
      <w:r w:rsidR="007F3619">
        <w:rPr>
          <w:sz w:val="22"/>
          <w:szCs w:val="22"/>
        </w:rPr>
        <w:t xml:space="preserve">. </w:t>
      </w:r>
      <w:r w:rsidR="00EF6197">
        <w:rPr>
          <w:sz w:val="22"/>
          <w:szCs w:val="22"/>
        </w:rPr>
        <w:t>This is an innovation of shrub-animal facilitation studies and movement ecology studies because</w:t>
      </w:r>
      <w:r w:rsidR="007F3619">
        <w:rPr>
          <w:sz w:val="22"/>
          <w:szCs w:val="22"/>
        </w:rPr>
        <w:t xml:space="preserve"> the former are few in number and movement ecology tends to focus on distance traveled and total home range without asking specific questions about habitat association</w:t>
      </w:r>
      <w:r w:rsidR="00707992">
        <w:rPr>
          <w:sz w:val="22"/>
          <w:szCs w:val="22"/>
        </w:rPr>
        <w:t>.</w:t>
      </w:r>
      <w:r w:rsidR="00232080">
        <w:rPr>
          <w:sz w:val="22"/>
          <w:szCs w:val="22"/>
        </w:rPr>
        <w:t xml:space="preserve"> </w:t>
      </w:r>
      <w:r w:rsidR="007F3619">
        <w:rPr>
          <w:sz w:val="22"/>
          <w:szCs w:val="22"/>
        </w:rPr>
        <w:t>Our hypothesis was that lizards would associate with shrubs for a meaningful proportion of their daily activity cycle, and we also hypothesized that association with shrubs would change with time of day.</w:t>
      </w:r>
      <w:r w:rsidR="00B92B00">
        <w:rPr>
          <w:sz w:val="22"/>
          <w:szCs w:val="22"/>
        </w:rPr>
        <w:t xml:space="preserve">  </w:t>
      </w:r>
      <w:ins w:id="60" w:author="zenrunner" w:date="2017-11-22T20:11:00Z">
        <w:r w:rsidR="008B5430">
          <w:rPr>
            <w:sz w:val="22"/>
            <w:szCs w:val="22"/>
          </w:rPr>
          <w:t xml:space="preserve">Needs a bit more. You went really simple wow. </w:t>
        </w:r>
        <w:r w:rsidR="008B5430">
          <w:rPr>
            <w:sz w:val="22"/>
            <w:szCs w:val="22"/>
          </w:rPr>
          <w:t xml:space="preserve">).  </w:t>
        </w:r>
        <w:r w:rsidR="008B5430" w:rsidRPr="00973F37">
          <w:rPr>
            <w:sz w:val="22"/>
            <w:szCs w:val="22"/>
            <w:highlight w:val="yellow"/>
          </w:rPr>
          <w:t>In this study, we test the hypothesis that shrubs are important to lizards by describing the relative frequency of association of lizard with shrub.</w:t>
        </w:r>
        <w:r w:rsidR="008B5430">
          <w:rPr>
            <w:sz w:val="22"/>
            <w:szCs w:val="22"/>
          </w:rPr>
          <w:t xml:space="preserve"> </w:t>
        </w:r>
        <w:r w:rsidR="008B5430">
          <w:rPr>
            <w:sz w:val="22"/>
            <w:szCs w:val="22"/>
          </w:rPr>
          <w:t>Then make some predictions. Then end with why you should care.</w:t>
        </w:r>
      </w:ins>
    </w:p>
    <w:p w14:paraId="3CA76E08" w14:textId="5764525F" w:rsidR="00736E7E" w:rsidRDefault="00736E7E" w:rsidP="00AE7340">
      <w:pPr>
        <w:pStyle w:val="Body"/>
        <w:spacing w:line="480" w:lineRule="auto"/>
        <w:ind w:firstLine="720"/>
        <w:rPr>
          <w:ins w:id="61" w:author="zenrunner" w:date="2017-11-22T20:11:00Z"/>
          <w:sz w:val="22"/>
          <w:szCs w:val="22"/>
        </w:rPr>
      </w:pPr>
    </w:p>
    <w:p w14:paraId="74857D41" w14:textId="77777777" w:rsidR="008B5430" w:rsidRDefault="008B5430" w:rsidP="00AE7340">
      <w:pPr>
        <w:pStyle w:val="Body"/>
        <w:spacing w:line="480" w:lineRule="auto"/>
        <w:ind w:firstLine="720"/>
        <w:rPr>
          <w:ins w:id="62" w:author="zenrunner" w:date="2017-11-22T20:11:00Z"/>
          <w:sz w:val="22"/>
          <w:szCs w:val="22"/>
        </w:rPr>
      </w:pPr>
    </w:p>
    <w:p w14:paraId="2A2A7C73" w14:textId="77777777" w:rsidR="008B5430" w:rsidRDefault="008B5430" w:rsidP="00AE7340">
      <w:pPr>
        <w:pStyle w:val="Body"/>
        <w:spacing w:line="480" w:lineRule="auto"/>
        <w:ind w:firstLine="720"/>
        <w:rPr>
          <w:sz w:val="22"/>
          <w:szCs w:val="22"/>
        </w:rPr>
      </w:pPr>
    </w:p>
    <w:p w14:paraId="7E34F2A2" w14:textId="77777777" w:rsidR="00736E7E" w:rsidRDefault="00736E7E" w:rsidP="00ED08EB">
      <w:pPr>
        <w:pStyle w:val="Body"/>
        <w:spacing w:line="480" w:lineRule="auto"/>
        <w:ind w:firstLine="720"/>
        <w:rPr>
          <w:sz w:val="22"/>
          <w:szCs w:val="22"/>
        </w:rPr>
      </w:pPr>
    </w:p>
    <w:p w14:paraId="0376CFF1" w14:textId="77777777" w:rsidR="00736E7E" w:rsidRDefault="00035BFF" w:rsidP="00ED08EB">
      <w:pPr>
        <w:pStyle w:val="Body"/>
        <w:spacing w:after="160" w:line="480" w:lineRule="auto"/>
        <w:rPr>
          <w:b/>
          <w:bCs/>
          <w:sz w:val="22"/>
          <w:szCs w:val="22"/>
        </w:rPr>
      </w:pPr>
      <w:r>
        <w:rPr>
          <w:b/>
          <w:bCs/>
          <w:sz w:val="22"/>
          <w:szCs w:val="22"/>
        </w:rPr>
        <w:t>Methods</w:t>
      </w:r>
    </w:p>
    <w:p w14:paraId="17F4745C" w14:textId="5ACB92D9" w:rsidR="00736E7E" w:rsidRDefault="0057147D">
      <w:pPr>
        <w:pStyle w:val="Body"/>
        <w:spacing w:line="480" w:lineRule="auto"/>
        <w:ind w:firstLine="720"/>
        <w:rPr>
          <w:sz w:val="22"/>
          <w:szCs w:val="22"/>
        </w:rPr>
      </w:pPr>
      <w:commentRangeStart w:id="63"/>
      <w:r w:rsidRPr="00ED08EB">
        <w:rPr>
          <w:bCs/>
          <w:i/>
          <w:sz w:val="22"/>
          <w:szCs w:val="22"/>
        </w:rPr>
        <w:t>Study site</w:t>
      </w:r>
      <w:r w:rsidR="005B46DE">
        <w:rPr>
          <w:b/>
          <w:bCs/>
          <w:sz w:val="22"/>
          <w:szCs w:val="22"/>
        </w:rPr>
        <w:t xml:space="preserve">.-- </w:t>
      </w:r>
      <w:commentRangeEnd w:id="63"/>
      <w:r w:rsidR="00F6129C">
        <w:rPr>
          <w:rStyle w:val="CommentReference"/>
          <w:rFonts w:cs="Times New Roman"/>
          <w:color w:val="auto"/>
        </w:rPr>
        <w:commentReference w:id="63"/>
      </w:r>
      <w:r w:rsidR="0035054D">
        <w:rPr>
          <w:sz w:val="22"/>
          <w:szCs w:val="22"/>
        </w:rPr>
        <w:t>The</w:t>
      </w:r>
      <w:r w:rsidR="00035BFF">
        <w:rPr>
          <w:sz w:val="22"/>
          <w:szCs w:val="22"/>
        </w:rPr>
        <w:t xml:space="preserve"> stu</w:t>
      </w:r>
      <w:r w:rsidR="00CE490E">
        <w:rPr>
          <w:bCs/>
          <w:sz w:val="22"/>
          <w:szCs w:val="22"/>
        </w:rPr>
        <w:t xml:space="preserve">dy </w:t>
      </w:r>
      <w:r w:rsidR="0035054D">
        <w:rPr>
          <w:bCs/>
          <w:sz w:val="22"/>
          <w:szCs w:val="22"/>
        </w:rPr>
        <w:t xml:space="preserve">was done </w:t>
      </w:r>
      <w:r w:rsidR="00CE490E">
        <w:rPr>
          <w:bCs/>
          <w:sz w:val="22"/>
          <w:szCs w:val="22"/>
        </w:rPr>
        <w:t xml:space="preserve">on the </w:t>
      </w:r>
      <w:r w:rsidR="00035BFF">
        <w:rPr>
          <w:sz w:val="22"/>
          <w:szCs w:val="22"/>
        </w:rPr>
        <w:t xml:space="preserve">Elkhorn Plain within Carrizo Plain National Monument (San Luis Obispo County, California, USA, </w:t>
      </w:r>
      <w:r w:rsidR="00035BFF">
        <w:rPr>
          <w:color w:val="222222"/>
          <w:sz w:val="22"/>
          <w:szCs w:val="22"/>
          <w:u w:color="222222"/>
        </w:rPr>
        <w:t>35.1914</w:t>
      </w:r>
      <w:r w:rsidR="00035BFF">
        <w:rPr>
          <w:color w:val="222222"/>
          <w:sz w:val="22"/>
          <w:szCs w:val="22"/>
          <w:u w:color="222222"/>
          <w:lang w:val="it-IT"/>
        </w:rPr>
        <w:t xml:space="preserve">° </w:t>
      </w:r>
      <w:r w:rsidR="00035BFF">
        <w:rPr>
          <w:color w:val="222222"/>
          <w:sz w:val="22"/>
          <w:szCs w:val="22"/>
          <w:u w:color="222222"/>
        </w:rPr>
        <w:t>N, 119.7929</w:t>
      </w:r>
      <w:r w:rsidR="00035BFF">
        <w:rPr>
          <w:color w:val="222222"/>
          <w:sz w:val="22"/>
          <w:szCs w:val="22"/>
          <w:u w:color="222222"/>
          <w:lang w:val="it-IT"/>
        </w:rPr>
        <w:t xml:space="preserve">° </w:t>
      </w:r>
      <w:r w:rsidR="00035BFF">
        <w:rPr>
          <w:color w:val="222222"/>
          <w:sz w:val="22"/>
          <w:szCs w:val="22"/>
          <w:u w:color="222222"/>
        </w:rPr>
        <w:t>W</w:t>
      </w:r>
      <w:r w:rsidR="00035BFF">
        <w:rPr>
          <w:sz w:val="22"/>
          <w:szCs w:val="22"/>
        </w:rPr>
        <w:t xml:space="preserve">). Average annual precipitation within the </w:t>
      </w:r>
      <w:r w:rsidR="00F6129C">
        <w:rPr>
          <w:sz w:val="22"/>
          <w:szCs w:val="22"/>
        </w:rPr>
        <w:t>M</w:t>
      </w:r>
      <w:r w:rsidR="00035BFF">
        <w:rPr>
          <w:sz w:val="22"/>
          <w:szCs w:val="22"/>
        </w:rPr>
        <w:t xml:space="preserve">onument ranges from 15 cm in the southeast to 25 cm in the northwest (Hijmans et al. 2005).  The Elkhorn Plain is located within the Monument on an elevated plain separated from the main valley floor of the Carrizo Plain by the San Andreas Fault (Germano et al. 1994). The area has been heavily invaded by non-native annual grasses including </w:t>
      </w:r>
      <w:commentRangeStart w:id="64"/>
      <w:r w:rsidR="00035BFF">
        <w:rPr>
          <w:i/>
          <w:iCs/>
          <w:sz w:val="22"/>
          <w:szCs w:val="22"/>
          <w:lang w:val="pt-PT"/>
        </w:rPr>
        <w:t xml:space="preserve">Bromus madritensis, </w:t>
      </w:r>
      <w:commentRangeStart w:id="65"/>
      <w:r w:rsidR="00035BFF">
        <w:rPr>
          <w:i/>
          <w:iCs/>
          <w:sz w:val="22"/>
          <w:szCs w:val="22"/>
          <w:lang w:val="pt-PT"/>
        </w:rPr>
        <w:t>Erodium</w:t>
      </w:r>
      <w:commentRangeEnd w:id="65"/>
      <w:r w:rsidR="007F3619">
        <w:rPr>
          <w:rStyle w:val="CommentReference"/>
          <w:rFonts w:cs="Times New Roman"/>
          <w:color w:val="auto"/>
        </w:rPr>
        <w:commentReference w:id="65"/>
      </w:r>
      <w:r w:rsidR="00035BFF">
        <w:rPr>
          <w:i/>
          <w:iCs/>
          <w:sz w:val="22"/>
          <w:szCs w:val="22"/>
          <w:lang w:val="pt-PT"/>
        </w:rPr>
        <w:t xml:space="preserve"> cicutarium</w:t>
      </w:r>
      <w:r w:rsidR="00035BFF">
        <w:rPr>
          <w:sz w:val="22"/>
          <w:szCs w:val="22"/>
        </w:rPr>
        <w:t xml:space="preserve">, and </w:t>
      </w:r>
      <w:r w:rsidR="00035BFF">
        <w:rPr>
          <w:i/>
          <w:iCs/>
          <w:sz w:val="22"/>
          <w:szCs w:val="22"/>
        </w:rPr>
        <w:t>Hordeum murinum</w:t>
      </w:r>
      <w:commentRangeEnd w:id="64"/>
      <w:r w:rsidR="00F6129C">
        <w:rPr>
          <w:rStyle w:val="CommentReference"/>
          <w:rFonts w:cs="Times New Roman"/>
          <w:color w:val="auto"/>
        </w:rPr>
        <w:commentReference w:id="64"/>
      </w:r>
      <w:r w:rsidR="00035BFF">
        <w:rPr>
          <w:sz w:val="22"/>
          <w:szCs w:val="22"/>
        </w:rPr>
        <w:t xml:space="preserve"> (Schiffman 1994, Gurney et al. 2015). </w:t>
      </w:r>
      <w:commentRangeStart w:id="66"/>
      <w:r w:rsidR="00035BFF" w:rsidRPr="00ED08EB">
        <w:rPr>
          <w:i/>
          <w:sz w:val="22"/>
          <w:szCs w:val="22"/>
        </w:rPr>
        <w:t>Ephedra</w:t>
      </w:r>
      <w:r w:rsidR="00035BFF">
        <w:rPr>
          <w:sz w:val="22"/>
          <w:szCs w:val="22"/>
        </w:rPr>
        <w:t xml:space="preserve"> </w:t>
      </w:r>
      <w:r w:rsidR="005F16DF" w:rsidRPr="0034298E">
        <w:rPr>
          <w:i/>
          <w:sz w:val="22"/>
          <w:szCs w:val="22"/>
        </w:rPr>
        <w:t>californica</w:t>
      </w:r>
      <w:r w:rsidR="005F16DF">
        <w:rPr>
          <w:sz w:val="22"/>
          <w:szCs w:val="22"/>
        </w:rPr>
        <w:t xml:space="preserve"> </w:t>
      </w:r>
      <w:r w:rsidR="00035BFF">
        <w:rPr>
          <w:sz w:val="22"/>
          <w:szCs w:val="22"/>
        </w:rPr>
        <w:t xml:space="preserve">was the dominant shrub at </w:t>
      </w:r>
      <w:r w:rsidR="004202A3">
        <w:rPr>
          <w:sz w:val="22"/>
          <w:szCs w:val="22"/>
        </w:rPr>
        <w:t xml:space="preserve">our </w:t>
      </w:r>
      <w:r w:rsidR="00035BFF">
        <w:rPr>
          <w:sz w:val="22"/>
          <w:szCs w:val="22"/>
        </w:rPr>
        <w:t xml:space="preserve">study site. </w:t>
      </w:r>
      <w:commentRangeEnd w:id="66"/>
      <w:r w:rsidR="00F6129C">
        <w:rPr>
          <w:rStyle w:val="CommentReference"/>
          <w:rFonts w:cs="Times New Roman"/>
          <w:color w:val="auto"/>
        </w:rPr>
        <w:commentReference w:id="66"/>
      </w:r>
      <w:r w:rsidR="00707992">
        <w:rPr>
          <w:sz w:val="22"/>
          <w:szCs w:val="22"/>
        </w:rPr>
        <w:t xml:space="preserve">The blunt-nosed leopard lizard, </w:t>
      </w:r>
      <w:r w:rsidR="00035BFF">
        <w:rPr>
          <w:i/>
          <w:iCs/>
          <w:sz w:val="22"/>
          <w:szCs w:val="22"/>
        </w:rPr>
        <w:t>G</w:t>
      </w:r>
      <w:r w:rsidR="00707992">
        <w:rPr>
          <w:i/>
          <w:iCs/>
          <w:sz w:val="22"/>
          <w:szCs w:val="22"/>
        </w:rPr>
        <w:t>ambelia</w:t>
      </w:r>
      <w:r w:rsidR="00035BFF">
        <w:rPr>
          <w:i/>
          <w:iCs/>
          <w:sz w:val="22"/>
          <w:szCs w:val="22"/>
        </w:rPr>
        <w:t xml:space="preserve"> sila</w:t>
      </w:r>
      <w:r w:rsidR="00707992">
        <w:rPr>
          <w:sz w:val="22"/>
          <w:szCs w:val="22"/>
        </w:rPr>
        <w:t>, was known from</w:t>
      </w:r>
      <w:r w:rsidR="00035BFF">
        <w:rPr>
          <w:sz w:val="22"/>
          <w:szCs w:val="22"/>
        </w:rPr>
        <w:t xml:space="preserve"> the area </w:t>
      </w:r>
      <w:r w:rsidR="00707992">
        <w:rPr>
          <w:sz w:val="22"/>
          <w:szCs w:val="22"/>
        </w:rPr>
        <w:t xml:space="preserve">from contemporary </w:t>
      </w:r>
      <w:r w:rsidR="00035BFF">
        <w:rPr>
          <w:sz w:val="22"/>
          <w:szCs w:val="22"/>
        </w:rPr>
        <w:t xml:space="preserve">surveys by our research team </w:t>
      </w:r>
      <w:r w:rsidR="007F3619">
        <w:rPr>
          <w:sz w:val="22"/>
          <w:szCs w:val="22"/>
        </w:rPr>
        <w:t xml:space="preserve">(Westphal et al. 2016) </w:t>
      </w:r>
      <w:r w:rsidR="00035BFF">
        <w:rPr>
          <w:sz w:val="22"/>
          <w:szCs w:val="22"/>
        </w:rPr>
        <w:t xml:space="preserve">as well as </w:t>
      </w:r>
      <w:r w:rsidR="00707992">
        <w:rPr>
          <w:sz w:val="22"/>
          <w:szCs w:val="22"/>
        </w:rPr>
        <w:t xml:space="preserve">published reports </w:t>
      </w:r>
      <w:r w:rsidR="00035BFF">
        <w:rPr>
          <w:sz w:val="22"/>
          <w:szCs w:val="22"/>
        </w:rPr>
        <w:t xml:space="preserve">by </w:t>
      </w:r>
      <w:r w:rsidR="00707992">
        <w:rPr>
          <w:sz w:val="22"/>
          <w:szCs w:val="22"/>
        </w:rPr>
        <w:t xml:space="preserve">previous researchers </w:t>
      </w:r>
      <w:r w:rsidR="00035BFF">
        <w:rPr>
          <w:sz w:val="22"/>
          <w:szCs w:val="22"/>
        </w:rPr>
        <w:t>(German</w:t>
      </w:r>
      <w:r w:rsidR="005F16DF">
        <w:rPr>
          <w:sz w:val="22"/>
          <w:szCs w:val="22"/>
        </w:rPr>
        <w:t>o</w:t>
      </w:r>
      <w:r w:rsidR="00035BFF">
        <w:rPr>
          <w:sz w:val="22"/>
          <w:szCs w:val="22"/>
        </w:rPr>
        <w:t xml:space="preserve"> et al. 2007). </w:t>
      </w:r>
    </w:p>
    <w:p w14:paraId="38C91FDD" w14:textId="5F54056E" w:rsidR="00736E7E" w:rsidRDefault="00035BFF">
      <w:pPr>
        <w:pStyle w:val="Body"/>
        <w:spacing w:line="480" w:lineRule="auto"/>
        <w:ind w:firstLine="720"/>
        <w:rPr>
          <w:sz w:val="22"/>
          <w:szCs w:val="22"/>
        </w:rPr>
      </w:pPr>
      <w:commentRangeStart w:id="67"/>
      <w:r>
        <w:rPr>
          <w:i/>
          <w:iCs/>
          <w:sz w:val="22"/>
          <w:szCs w:val="22"/>
        </w:rPr>
        <w:t xml:space="preserve">Study species </w:t>
      </w:r>
      <w:r w:rsidR="005B46DE">
        <w:rPr>
          <w:sz w:val="22"/>
          <w:szCs w:val="22"/>
        </w:rPr>
        <w:t>.</w:t>
      </w:r>
      <w:r w:rsidR="00B92B00">
        <w:rPr>
          <w:sz w:val="22"/>
          <w:szCs w:val="22"/>
        </w:rPr>
        <w:t xml:space="preserve">— </w:t>
      </w:r>
      <w:commentRangeEnd w:id="67"/>
      <w:r w:rsidR="005F16DF">
        <w:rPr>
          <w:rStyle w:val="CommentReference"/>
          <w:rFonts w:cs="Times New Roman"/>
          <w:color w:val="auto"/>
        </w:rPr>
        <w:commentReference w:id="67"/>
      </w:r>
      <w:r w:rsidR="00707992" w:rsidRPr="00ED08EB">
        <w:rPr>
          <w:i/>
          <w:sz w:val="22"/>
          <w:szCs w:val="22"/>
        </w:rPr>
        <w:t>E</w:t>
      </w:r>
      <w:r w:rsidR="00707992">
        <w:rPr>
          <w:i/>
          <w:sz w:val="22"/>
          <w:szCs w:val="22"/>
        </w:rPr>
        <w:t>.</w:t>
      </w:r>
      <w:r w:rsidR="00707992" w:rsidRPr="00ED08EB">
        <w:rPr>
          <w:i/>
          <w:sz w:val="22"/>
          <w:szCs w:val="22"/>
        </w:rPr>
        <w:t xml:space="preserve"> </w:t>
      </w:r>
      <w:r w:rsidR="00B92B00" w:rsidRPr="00ED08EB">
        <w:rPr>
          <w:i/>
          <w:sz w:val="22"/>
          <w:szCs w:val="22"/>
        </w:rPr>
        <w:t>californica</w:t>
      </w:r>
      <w:r w:rsidR="00B92B00">
        <w:rPr>
          <w:sz w:val="22"/>
          <w:szCs w:val="22"/>
        </w:rPr>
        <w:t>, a basal gymnosperm in the Gnetophyta division, is a large, slow-growing woody shrub restricted to arid environments in western North America</w:t>
      </w:r>
      <w:r w:rsidR="0035054D">
        <w:rPr>
          <w:sz w:val="22"/>
          <w:szCs w:val="22"/>
        </w:rPr>
        <w:t xml:space="preserve"> (</w:t>
      </w:r>
      <w:r w:rsidR="00593121">
        <w:rPr>
          <w:sz w:val="22"/>
          <w:szCs w:val="22"/>
        </w:rPr>
        <w:t>Sawyer, Keeler-Wolf &amp; Evens 2009</w:t>
      </w:r>
      <w:r w:rsidR="0035054D">
        <w:rPr>
          <w:sz w:val="22"/>
          <w:szCs w:val="22"/>
        </w:rPr>
        <w:t>)</w:t>
      </w:r>
      <w:r w:rsidR="00B92B00">
        <w:rPr>
          <w:sz w:val="22"/>
          <w:szCs w:val="22"/>
        </w:rPr>
        <w:t xml:space="preserve">.  Although the genus has a worldwide distribution and is represented by over a dozen species in the desert southwest of North America, </w:t>
      </w:r>
      <w:r w:rsidR="00B92B00" w:rsidRPr="00ED08EB">
        <w:rPr>
          <w:i/>
          <w:sz w:val="22"/>
          <w:szCs w:val="22"/>
        </w:rPr>
        <w:t>E. californica</w:t>
      </w:r>
      <w:r w:rsidR="00B92B00">
        <w:rPr>
          <w:sz w:val="22"/>
          <w:szCs w:val="22"/>
        </w:rPr>
        <w:t xml:space="preserve"> is the only species that occurs in the San Joaquin </w:t>
      </w:r>
      <w:commentRangeStart w:id="68"/>
      <w:r w:rsidR="00B92B00">
        <w:rPr>
          <w:sz w:val="22"/>
          <w:szCs w:val="22"/>
        </w:rPr>
        <w:t>Valley</w:t>
      </w:r>
      <w:commentRangeEnd w:id="68"/>
      <w:r w:rsidR="005F16DF">
        <w:rPr>
          <w:rStyle w:val="CommentReference"/>
          <w:rFonts w:cs="Times New Roman"/>
          <w:color w:val="auto"/>
        </w:rPr>
        <w:commentReference w:id="68"/>
      </w:r>
      <w:r w:rsidR="00707992">
        <w:rPr>
          <w:sz w:val="22"/>
          <w:szCs w:val="22"/>
        </w:rPr>
        <w:t>,</w:t>
      </w:r>
      <w:r w:rsidR="00B92B00">
        <w:rPr>
          <w:sz w:val="22"/>
          <w:szCs w:val="22"/>
        </w:rPr>
        <w:t xml:space="preserve"> where it is locally considered rare and sensitive (Sawyer, Keeler-Wolf &amp; Evens 2009)</w:t>
      </w:r>
      <w:r w:rsidR="00775B9C">
        <w:rPr>
          <w:sz w:val="22"/>
          <w:szCs w:val="22"/>
        </w:rPr>
        <w:t xml:space="preserve">.  </w:t>
      </w:r>
      <w:r w:rsidR="00707992" w:rsidRPr="00ED08EB">
        <w:rPr>
          <w:i/>
          <w:sz w:val="22"/>
          <w:szCs w:val="22"/>
        </w:rPr>
        <w:t>G</w:t>
      </w:r>
      <w:r w:rsidR="00707992">
        <w:rPr>
          <w:i/>
          <w:sz w:val="22"/>
          <w:szCs w:val="22"/>
        </w:rPr>
        <w:t>.</w:t>
      </w:r>
      <w:r w:rsidR="00707992" w:rsidRPr="00ED08EB">
        <w:rPr>
          <w:i/>
          <w:sz w:val="22"/>
          <w:szCs w:val="22"/>
        </w:rPr>
        <w:t xml:space="preserve"> </w:t>
      </w:r>
      <w:r w:rsidR="00775B9C" w:rsidRPr="00ED08EB">
        <w:rPr>
          <w:i/>
          <w:sz w:val="22"/>
          <w:szCs w:val="22"/>
        </w:rPr>
        <w:t>sila</w:t>
      </w:r>
      <w:r>
        <w:rPr>
          <w:sz w:val="22"/>
          <w:szCs w:val="22"/>
        </w:rPr>
        <w:t xml:space="preserve"> is a state and federally listed endangered species </w:t>
      </w:r>
      <w:r w:rsidR="00593121">
        <w:rPr>
          <w:sz w:val="22"/>
          <w:szCs w:val="22"/>
        </w:rPr>
        <w:t xml:space="preserve">endemic to the San Joaquin Valley and restricted to San Joaquin Desert habitat </w:t>
      </w:r>
      <w:r>
        <w:rPr>
          <w:sz w:val="22"/>
          <w:szCs w:val="22"/>
        </w:rPr>
        <w:t xml:space="preserve">(Germano et al. 1992, USFWS 1998, Warrick et al. 1998, Germano et al. 2016). </w:t>
      </w:r>
      <w:commentRangeStart w:id="69"/>
      <w:r w:rsidR="005F16DF" w:rsidRPr="0034298E">
        <w:rPr>
          <w:i/>
          <w:sz w:val="22"/>
          <w:szCs w:val="22"/>
        </w:rPr>
        <w:t>G. sila</w:t>
      </w:r>
      <w:r w:rsidR="005F16DF">
        <w:rPr>
          <w:sz w:val="22"/>
          <w:szCs w:val="22"/>
        </w:rPr>
        <w:t xml:space="preserve"> </w:t>
      </w:r>
      <w:commentRangeEnd w:id="69"/>
      <w:r w:rsidR="005F16DF">
        <w:rPr>
          <w:rStyle w:val="CommentReference"/>
          <w:rFonts w:cs="Times New Roman"/>
          <w:color w:val="auto"/>
        </w:rPr>
        <w:commentReference w:id="69"/>
      </w:r>
      <w:r>
        <w:rPr>
          <w:sz w:val="22"/>
          <w:szCs w:val="22"/>
        </w:rPr>
        <w:t xml:space="preserve">are diurnal and mainly insectivorous though they may eat smaller lizard species on occasion (Warrick et al. 1998, Germano et al. 2007, Germano et al. 2016). Though </w:t>
      </w:r>
      <w:r w:rsidR="005F16DF" w:rsidRPr="0034298E">
        <w:rPr>
          <w:i/>
          <w:sz w:val="22"/>
          <w:szCs w:val="22"/>
        </w:rPr>
        <w:t>G. sila</w:t>
      </w:r>
      <w:r w:rsidRPr="0034298E">
        <w:rPr>
          <w:i/>
          <w:sz w:val="22"/>
          <w:szCs w:val="22"/>
        </w:rPr>
        <w:t xml:space="preserve"> </w:t>
      </w:r>
      <w:r>
        <w:rPr>
          <w:sz w:val="22"/>
          <w:szCs w:val="22"/>
        </w:rPr>
        <w:t xml:space="preserve">can bury themselves and will occasionally dig primitive burrows, they mostly utilize abandoned burrows of other animals </w:t>
      </w:r>
      <w:r w:rsidR="005F16DF">
        <w:rPr>
          <w:sz w:val="22"/>
          <w:szCs w:val="22"/>
        </w:rPr>
        <w:t xml:space="preserve">such </w:t>
      </w:r>
      <w:r>
        <w:rPr>
          <w:sz w:val="22"/>
          <w:szCs w:val="22"/>
        </w:rPr>
        <w:t xml:space="preserve">as kangaroo rats (Fields et al. 1994, Grillet et al. 2010, Prugh et al. 2011). </w:t>
      </w:r>
      <w:r w:rsidR="004202A3">
        <w:rPr>
          <w:sz w:val="22"/>
          <w:szCs w:val="22"/>
        </w:rPr>
        <w:t xml:space="preserve">Adult </w:t>
      </w:r>
      <w:r w:rsidR="005F16DF" w:rsidRPr="0034298E">
        <w:rPr>
          <w:i/>
          <w:sz w:val="22"/>
          <w:szCs w:val="22"/>
        </w:rPr>
        <w:t>G. sila</w:t>
      </w:r>
      <w:r w:rsidRPr="0034298E">
        <w:rPr>
          <w:i/>
          <w:sz w:val="22"/>
          <w:szCs w:val="22"/>
        </w:rPr>
        <w:t xml:space="preserve"> </w:t>
      </w:r>
      <w:r>
        <w:rPr>
          <w:sz w:val="22"/>
          <w:szCs w:val="22"/>
        </w:rPr>
        <w:t xml:space="preserve">are inactive in burrows for much of the year, emerging only from late March or April through July (USFWS 1998, Warrick et al. 1998, Germano et al. 2016). </w:t>
      </w:r>
      <w:r w:rsidR="0057147D">
        <w:rPr>
          <w:sz w:val="22"/>
          <w:szCs w:val="22"/>
        </w:rPr>
        <w:t>During the active season</w:t>
      </w:r>
      <w:r w:rsidR="0035054D">
        <w:rPr>
          <w:sz w:val="22"/>
          <w:szCs w:val="22"/>
        </w:rPr>
        <w:t>,</w:t>
      </w:r>
      <w:r w:rsidR="0057147D">
        <w:rPr>
          <w:sz w:val="22"/>
          <w:szCs w:val="22"/>
        </w:rPr>
        <w:t xml:space="preserve"> </w:t>
      </w:r>
      <w:r w:rsidR="005F16DF" w:rsidRPr="0034298E">
        <w:rPr>
          <w:i/>
          <w:sz w:val="22"/>
          <w:szCs w:val="22"/>
        </w:rPr>
        <w:t>G. sila</w:t>
      </w:r>
      <w:r w:rsidR="005F16DF">
        <w:rPr>
          <w:sz w:val="22"/>
          <w:szCs w:val="22"/>
        </w:rPr>
        <w:t xml:space="preserve"> </w:t>
      </w:r>
      <w:r>
        <w:rPr>
          <w:sz w:val="22"/>
          <w:szCs w:val="22"/>
        </w:rPr>
        <w:t xml:space="preserve">will also spend the night underground in burrows and may return to a burrow during the day if the temperature becomes too hot or cold (Warrick et al. 1998, Germano et al. 2016). </w:t>
      </w:r>
    </w:p>
    <w:p w14:paraId="7EC6B6BC" w14:textId="0F5044C7" w:rsidR="00736E7E" w:rsidRDefault="00035BFF">
      <w:pPr>
        <w:pStyle w:val="Body"/>
        <w:spacing w:line="480" w:lineRule="auto"/>
        <w:ind w:firstLine="720"/>
        <w:rPr>
          <w:sz w:val="22"/>
          <w:szCs w:val="22"/>
        </w:rPr>
      </w:pPr>
      <w:commentRangeStart w:id="70"/>
      <w:r>
        <w:rPr>
          <w:i/>
          <w:iCs/>
          <w:sz w:val="22"/>
          <w:szCs w:val="22"/>
          <w:lang w:val="pt-PT"/>
        </w:rPr>
        <w:t xml:space="preserve">Experimental </w:t>
      </w:r>
      <w:commentRangeStart w:id="71"/>
      <w:r>
        <w:rPr>
          <w:i/>
          <w:iCs/>
          <w:sz w:val="22"/>
          <w:szCs w:val="22"/>
          <w:lang w:val="pt-PT"/>
        </w:rPr>
        <w:t>design</w:t>
      </w:r>
      <w:commentRangeEnd w:id="70"/>
      <w:r w:rsidR="005F75F9">
        <w:rPr>
          <w:rStyle w:val="CommentReference"/>
          <w:rFonts w:cs="Times New Roman"/>
          <w:color w:val="auto"/>
        </w:rPr>
        <w:commentReference w:id="70"/>
      </w:r>
      <w:commentRangeEnd w:id="71"/>
      <w:r w:rsidR="00593121">
        <w:rPr>
          <w:rStyle w:val="CommentReference"/>
          <w:rFonts w:cs="Times New Roman"/>
          <w:color w:val="auto"/>
        </w:rPr>
        <w:commentReference w:id="71"/>
      </w:r>
      <w:r w:rsidR="005B46DE">
        <w:rPr>
          <w:sz w:val="22"/>
          <w:szCs w:val="22"/>
        </w:rPr>
        <w:t xml:space="preserve">.-- </w:t>
      </w:r>
      <w:r w:rsidR="005F16DF" w:rsidRPr="0034298E">
        <w:rPr>
          <w:i/>
          <w:sz w:val="22"/>
          <w:szCs w:val="22"/>
        </w:rPr>
        <w:t>G. sila</w:t>
      </w:r>
      <w:r w:rsidR="005F16DF">
        <w:rPr>
          <w:sz w:val="22"/>
          <w:szCs w:val="22"/>
        </w:rPr>
        <w:t xml:space="preserve"> individuals </w:t>
      </w:r>
      <w:r>
        <w:rPr>
          <w:sz w:val="22"/>
          <w:szCs w:val="22"/>
        </w:rPr>
        <w:t xml:space="preserve">were </w:t>
      </w:r>
      <w:r w:rsidR="004202A3">
        <w:rPr>
          <w:sz w:val="22"/>
          <w:szCs w:val="22"/>
        </w:rPr>
        <w:t>located during foot and vehicle surveys</w:t>
      </w:r>
      <w:r>
        <w:rPr>
          <w:sz w:val="22"/>
          <w:szCs w:val="22"/>
        </w:rPr>
        <w:t xml:space="preserve"> </w:t>
      </w:r>
      <w:r w:rsidR="004202A3">
        <w:rPr>
          <w:sz w:val="22"/>
          <w:szCs w:val="22"/>
        </w:rPr>
        <w:t>and</w:t>
      </w:r>
      <w:r>
        <w:rPr>
          <w:sz w:val="22"/>
          <w:szCs w:val="22"/>
        </w:rPr>
        <w:t xml:space="preserve"> captured using a pole and noose made of either dental floss or surgical thread. </w:t>
      </w:r>
      <w:r w:rsidR="00707992">
        <w:rPr>
          <w:sz w:val="22"/>
          <w:szCs w:val="22"/>
        </w:rPr>
        <w:t>Individuals</w:t>
      </w:r>
      <w:r w:rsidR="002F7EAC">
        <w:rPr>
          <w:sz w:val="22"/>
          <w:szCs w:val="22"/>
        </w:rPr>
        <w:t xml:space="preserve"> </w:t>
      </w:r>
      <w:r>
        <w:rPr>
          <w:sz w:val="22"/>
          <w:szCs w:val="22"/>
        </w:rPr>
        <w:t xml:space="preserve">were collared following the method of Germano et al. (2016). VHF radio transmitters (Holohil model BD-2, frequency 151-152 MHz, battery life 8-16 weeks, Holohil Systems Ltd., Carp, ON, Canada) were attached to a small beaded chain collar using jewelry wire and epoxy, and the collars were then fastened around the lizard’s neck. </w:t>
      </w:r>
      <w:r w:rsidR="002F7EAC" w:rsidRPr="0034298E">
        <w:rPr>
          <w:i/>
          <w:sz w:val="22"/>
          <w:szCs w:val="22"/>
        </w:rPr>
        <w:t>G. sila</w:t>
      </w:r>
      <w:r w:rsidR="002F7EAC">
        <w:rPr>
          <w:sz w:val="22"/>
          <w:szCs w:val="22"/>
        </w:rPr>
        <w:t xml:space="preserve"> </w:t>
      </w:r>
      <w:r>
        <w:rPr>
          <w:sz w:val="22"/>
          <w:szCs w:val="22"/>
        </w:rPr>
        <w:t xml:space="preserve">were kept overnight to ensure the collar was fitted correctly and did not irritate or harm the animal, and </w:t>
      </w:r>
      <w:r w:rsidR="004202A3">
        <w:rPr>
          <w:sz w:val="22"/>
          <w:szCs w:val="22"/>
        </w:rPr>
        <w:t xml:space="preserve">then </w:t>
      </w:r>
      <w:r>
        <w:rPr>
          <w:sz w:val="22"/>
          <w:szCs w:val="22"/>
        </w:rPr>
        <w:t xml:space="preserve">were then released at their capture site. Collars weighed 1.6-2.2 grams (depending on the size of chain needed for the lizard’s neck), and we ensured that the weight of the collar did not exceed between 5% and 10% of the body mass of the individual. </w:t>
      </w:r>
    </w:p>
    <w:p w14:paraId="285D5524" w14:textId="3F3CFFE3" w:rsidR="00736E7E" w:rsidRDefault="00E85C31" w:rsidP="00ED08EB">
      <w:pPr>
        <w:pStyle w:val="Body"/>
        <w:spacing w:line="480" w:lineRule="auto"/>
        <w:ind w:firstLine="720"/>
        <w:rPr>
          <w:sz w:val="22"/>
          <w:szCs w:val="22"/>
        </w:rPr>
      </w:pPr>
      <w:r>
        <w:rPr>
          <w:sz w:val="22"/>
          <w:szCs w:val="22"/>
        </w:rPr>
        <w:t>In the first two days f</w:t>
      </w:r>
      <w:r w:rsidR="00035BFF">
        <w:rPr>
          <w:sz w:val="22"/>
          <w:szCs w:val="22"/>
        </w:rPr>
        <w:t>ollowing release</w:t>
      </w:r>
      <w:r w:rsidR="00FE0785">
        <w:rPr>
          <w:sz w:val="22"/>
          <w:szCs w:val="22"/>
        </w:rPr>
        <w:t>,</w:t>
      </w:r>
      <w:r w:rsidR="00CF26C8">
        <w:rPr>
          <w:sz w:val="22"/>
          <w:szCs w:val="22"/>
        </w:rPr>
        <w:t xml:space="preserve"> </w:t>
      </w:r>
      <w:r w:rsidR="00035BFF">
        <w:rPr>
          <w:sz w:val="22"/>
          <w:szCs w:val="22"/>
        </w:rPr>
        <w:t xml:space="preserve">all </w:t>
      </w:r>
      <w:r w:rsidR="002F7EAC">
        <w:rPr>
          <w:sz w:val="22"/>
          <w:szCs w:val="22"/>
        </w:rPr>
        <w:t xml:space="preserve">captured </w:t>
      </w:r>
      <w:r w:rsidR="002F7EAC" w:rsidRPr="0034298E">
        <w:rPr>
          <w:i/>
          <w:sz w:val="22"/>
          <w:szCs w:val="22"/>
        </w:rPr>
        <w:t>G. sila</w:t>
      </w:r>
      <w:r w:rsidR="002F7EAC">
        <w:rPr>
          <w:sz w:val="22"/>
          <w:szCs w:val="22"/>
        </w:rPr>
        <w:t xml:space="preserve"> individuals </w:t>
      </w:r>
      <w:r w:rsidR="00035BFF">
        <w:rPr>
          <w:sz w:val="22"/>
          <w:szCs w:val="22"/>
        </w:rPr>
        <w:t xml:space="preserve">were relocated (i.e. repeatedly sighted using </w:t>
      </w:r>
      <w:r w:rsidR="00957875">
        <w:rPr>
          <w:sz w:val="22"/>
          <w:szCs w:val="22"/>
        </w:rPr>
        <w:t xml:space="preserve">radio </w:t>
      </w:r>
      <w:r w:rsidR="00035BFF">
        <w:rPr>
          <w:sz w:val="22"/>
          <w:szCs w:val="22"/>
        </w:rPr>
        <w:t>telemetry) several times between to ensure that the lizards were successfully adjusting to the collars and that impacts to their behavior and survival were minimal. We looked for any negative effects the collar had on the lizards, such as impacts on movement</w:t>
      </w:r>
      <w:r w:rsidR="00707992">
        <w:rPr>
          <w:sz w:val="22"/>
          <w:szCs w:val="22"/>
        </w:rPr>
        <w:t xml:space="preserve"> or any other</w:t>
      </w:r>
      <w:r w:rsidR="00035BFF">
        <w:rPr>
          <w:sz w:val="22"/>
          <w:szCs w:val="22"/>
        </w:rPr>
        <w:t xml:space="preserve"> deviation from normal lizard behaviors. </w:t>
      </w:r>
      <w:commentRangeStart w:id="72"/>
      <w:r w:rsidR="00957875" w:rsidRPr="0034298E">
        <w:rPr>
          <w:i/>
          <w:sz w:val="22"/>
          <w:szCs w:val="22"/>
        </w:rPr>
        <w:t>G. sila</w:t>
      </w:r>
      <w:r w:rsidR="00035BFF" w:rsidRPr="0034298E">
        <w:rPr>
          <w:i/>
          <w:sz w:val="22"/>
          <w:szCs w:val="22"/>
        </w:rPr>
        <w:t xml:space="preserve"> </w:t>
      </w:r>
      <w:r w:rsidR="00035BFF">
        <w:rPr>
          <w:sz w:val="22"/>
          <w:szCs w:val="22"/>
        </w:rPr>
        <w:t xml:space="preserve">were then formally surveyed for </w:t>
      </w:r>
      <w:r w:rsidR="00D96D7F">
        <w:rPr>
          <w:sz w:val="22"/>
          <w:szCs w:val="22"/>
        </w:rPr>
        <w:t>24</w:t>
      </w:r>
      <w:r w:rsidR="00035BFF">
        <w:rPr>
          <w:sz w:val="22"/>
          <w:szCs w:val="22"/>
        </w:rPr>
        <w:t xml:space="preserve"> consecutive days. Surveys were conducted on each lizard 3 times a day. </w:t>
      </w:r>
      <w:commentRangeEnd w:id="72"/>
      <w:r w:rsidR="00957875">
        <w:rPr>
          <w:rStyle w:val="CommentReference"/>
          <w:rFonts w:cs="Times New Roman"/>
          <w:color w:val="auto"/>
        </w:rPr>
        <w:commentReference w:id="72"/>
      </w:r>
      <w:commentRangeStart w:id="73"/>
      <w:r w:rsidR="00035BFF">
        <w:rPr>
          <w:sz w:val="22"/>
          <w:szCs w:val="22"/>
        </w:rPr>
        <w:t>Two</w:t>
      </w:r>
      <w:commentRangeEnd w:id="73"/>
      <w:r w:rsidR="00593121">
        <w:rPr>
          <w:rStyle w:val="CommentReference"/>
          <w:rFonts w:cs="Times New Roman"/>
          <w:color w:val="auto"/>
        </w:rPr>
        <w:commentReference w:id="73"/>
      </w:r>
      <w:r w:rsidR="00035BFF">
        <w:rPr>
          <w:sz w:val="22"/>
          <w:szCs w:val="22"/>
        </w:rPr>
        <w:t xml:space="preserve"> of these daily surveys were conducted during daylight hours, when lizards were typically active above ground. One survey was conducted before noon and one was conducted after noon. The third survey was conducted during the night when lizards are inactive below ground. Th</w:t>
      </w:r>
      <w:r w:rsidR="00CF26C8">
        <w:rPr>
          <w:sz w:val="22"/>
          <w:szCs w:val="22"/>
        </w:rPr>
        <w:t xml:space="preserve">e ‘night survey’ </w:t>
      </w:r>
      <w:r w:rsidR="00035BFF">
        <w:rPr>
          <w:sz w:val="22"/>
          <w:szCs w:val="22"/>
        </w:rPr>
        <w:t xml:space="preserve">was conducted before 7:30 AM or after 7:30 PM on each day. </w:t>
      </w:r>
    </w:p>
    <w:p w14:paraId="1F980FE3" w14:textId="45705785" w:rsidR="00736E7E" w:rsidRDefault="00593121" w:rsidP="00ED08EB">
      <w:pPr>
        <w:pStyle w:val="Body"/>
        <w:spacing w:line="480" w:lineRule="auto"/>
        <w:ind w:firstLine="720"/>
        <w:rPr>
          <w:sz w:val="22"/>
          <w:szCs w:val="22"/>
        </w:rPr>
      </w:pPr>
      <w:r w:rsidRPr="0034298E">
        <w:rPr>
          <w:i/>
          <w:sz w:val="22"/>
          <w:szCs w:val="22"/>
        </w:rPr>
        <w:t>G. sila</w:t>
      </w:r>
      <w:r>
        <w:rPr>
          <w:sz w:val="22"/>
          <w:szCs w:val="22"/>
        </w:rPr>
        <w:t xml:space="preserve"> </w:t>
      </w:r>
      <w:r w:rsidR="00957875">
        <w:rPr>
          <w:rStyle w:val="CommentReference"/>
          <w:rFonts w:cs="Times New Roman"/>
          <w:color w:val="auto"/>
        </w:rPr>
        <w:commentReference w:id="74"/>
      </w:r>
      <w:commentRangeStart w:id="75"/>
      <w:r w:rsidR="00035BFF">
        <w:rPr>
          <w:sz w:val="22"/>
          <w:szCs w:val="22"/>
        </w:rPr>
        <w:t>were</w:t>
      </w:r>
      <w:commentRangeEnd w:id="75"/>
      <w:r>
        <w:rPr>
          <w:rStyle w:val="CommentReference"/>
          <w:rFonts w:cs="Times New Roman"/>
          <w:color w:val="auto"/>
        </w:rPr>
        <w:commentReference w:id="75"/>
      </w:r>
      <w:r w:rsidR="00035BFF">
        <w:rPr>
          <w:sz w:val="22"/>
          <w:szCs w:val="22"/>
        </w:rPr>
        <w:t xml:space="preserve"> </w:t>
      </w:r>
      <w:r w:rsidR="00FE0785">
        <w:rPr>
          <w:sz w:val="22"/>
          <w:szCs w:val="22"/>
        </w:rPr>
        <w:t>re</w:t>
      </w:r>
      <w:r w:rsidR="00035BFF">
        <w:rPr>
          <w:sz w:val="22"/>
          <w:szCs w:val="22"/>
        </w:rPr>
        <w:t xml:space="preserve">located using a 3-element Yagi antenna and Model R-100 telemetry receiver (Communications Specialists, Inc., Orange, CA, USA). Once found, a location was taken for each lizard using a Garmin 64st GPS unit (Garmin Ltd., Olathe, KS, USA) and a laser range-finder (Bushnell Outdoor Products, Overland Park, KS, USA). Mesohabitat was categorized </w:t>
      </w:r>
      <w:r w:rsidR="004202A3">
        <w:rPr>
          <w:sz w:val="22"/>
          <w:szCs w:val="22"/>
        </w:rPr>
        <w:t xml:space="preserve">as </w:t>
      </w:r>
      <w:r w:rsidR="00035BFF">
        <w:rPr>
          <w:sz w:val="22"/>
          <w:szCs w:val="22"/>
        </w:rPr>
        <w:t>whether a lizard was within 0.5 meters of a shrub (shrub) or not (open)</w:t>
      </w:r>
      <w:r w:rsidR="00D96D7F">
        <w:rPr>
          <w:sz w:val="22"/>
          <w:szCs w:val="22"/>
        </w:rPr>
        <w:t xml:space="preserve"> (henceforth, the “shrub association zone”)</w:t>
      </w:r>
      <w:r w:rsidR="00035BFF">
        <w:rPr>
          <w:sz w:val="22"/>
          <w:szCs w:val="22"/>
        </w:rPr>
        <w:t xml:space="preserve">. Disturbance from the observer to the lizard was kept to a minimum for each observation to avoid influencing behavior and habitat selection. </w:t>
      </w:r>
      <w:r w:rsidR="00E85C31">
        <w:rPr>
          <w:sz w:val="22"/>
          <w:szCs w:val="22"/>
        </w:rPr>
        <w:t xml:space="preserve">  At the completion of the study all collars were removed from the lizards</w:t>
      </w:r>
    </w:p>
    <w:p w14:paraId="7AD1DBE2" w14:textId="4203794D" w:rsidR="009D081E" w:rsidRDefault="00035BFF" w:rsidP="00863A3B">
      <w:pPr>
        <w:pStyle w:val="Body"/>
        <w:spacing w:line="480" w:lineRule="auto"/>
        <w:ind w:firstLine="720"/>
        <w:rPr>
          <w:sz w:val="22"/>
          <w:szCs w:val="22"/>
        </w:rPr>
      </w:pPr>
      <w:commentRangeStart w:id="76"/>
      <w:r>
        <w:rPr>
          <w:i/>
          <w:iCs/>
          <w:sz w:val="22"/>
          <w:szCs w:val="22"/>
        </w:rPr>
        <w:t>Analyses</w:t>
      </w:r>
      <w:r w:rsidR="005B46DE">
        <w:rPr>
          <w:sz w:val="22"/>
          <w:szCs w:val="22"/>
        </w:rPr>
        <w:t>.</w:t>
      </w:r>
      <w:commentRangeEnd w:id="76"/>
      <w:r w:rsidR="005F75F9">
        <w:rPr>
          <w:rStyle w:val="CommentReference"/>
          <w:rFonts w:cs="Times New Roman"/>
          <w:color w:val="auto"/>
        </w:rPr>
        <w:commentReference w:id="76"/>
      </w:r>
      <w:r w:rsidR="005B46DE">
        <w:rPr>
          <w:sz w:val="22"/>
          <w:szCs w:val="22"/>
        </w:rPr>
        <w:t xml:space="preserve">-- </w:t>
      </w:r>
      <w:commentRangeStart w:id="77"/>
      <w:r>
        <w:rPr>
          <w:sz w:val="22"/>
          <w:szCs w:val="22"/>
        </w:rPr>
        <w:t>All</w:t>
      </w:r>
      <w:commentRangeEnd w:id="77"/>
      <w:r w:rsidR="00593121">
        <w:rPr>
          <w:rStyle w:val="CommentReference"/>
          <w:rFonts w:cs="Times New Roman"/>
          <w:color w:val="auto"/>
        </w:rPr>
        <w:commentReference w:id="77"/>
      </w:r>
      <w:r>
        <w:rPr>
          <w:sz w:val="22"/>
          <w:szCs w:val="22"/>
        </w:rPr>
        <w:t xml:space="preserve"> analyses were conducted in R (version 3.3.2). Mesohabitat </w:t>
      </w:r>
      <w:r w:rsidR="00AE7340">
        <w:rPr>
          <w:sz w:val="22"/>
          <w:szCs w:val="22"/>
        </w:rPr>
        <w:t xml:space="preserve">association was </w:t>
      </w:r>
      <w:r>
        <w:rPr>
          <w:sz w:val="22"/>
          <w:szCs w:val="22"/>
        </w:rPr>
        <w:t xml:space="preserve">analyzed using a generalized linear model (Bolker et al. 2009) with the multcomp package (Hothorn et al. 2008). </w:t>
      </w:r>
      <w:r w:rsidR="00AE7340">
        <w:rPr>
          <w:sz w:val="22"/>
          <w:szCs w:val="22"/>
        </w:rPr>
        <w:t xml:space="preserve"> </w:t>
      </w:r>
      <w:r>
        <w:rPr>
          <w:sz w:val="22"/>
          <w:szCs w:val="22"/>
        </w:rPr>
        <w:t>All R code used for this project can be found at https://cjlortie.github.io/Carrizo.telemetry</w:t>
      </w:r>
      <w:r w:rsidR="00CE490E">
        <w:rPr>
          <w:sz w:val="22"/>
          <w:szCs w:val="22"/>
        </w:rPr>
        <w:t>.</w:t>
      </w:r>
      <w:r w:rsidR="00E85C31">
        <w:rPr>
          <w:sz w:val="22"/>
          <w:szCs w:val="22"/>
        </w:rPr>
        <w:t xml:space="preserve">  </w:t>
      </w:r>
    </w:p>
    <w:p w14:paraId="6FAD1617" w14:textId="1034FD60" w:rsidR="00863A3B" w:rsidRPr="00BE56A5" w:rsidRDefault="00863A3B" w:rsidP="00863A3B">
      <w:pPr>
        <w:pStyle w:val="Default"/>
        <w:spacing w:line="480" w:lineRule="auto"/>
        <w:rPr>
          <w:rFonts w:ascii="Times New Roman" w:eastAsia="Times New Roman" w:hAnsi="Times New Roman" w:cs="Times New Roman"/>
          <w:b/>
          <w:color w:val="auto"/>
        </w:rPr>
      </w:pPr>
      <w:r w:rsidRPr="00BE56A5">
        <w:rPr>
          <w:rFonts w:ascii="Times New Roman" w:hAnsi="Times New Roman"/>
          <w:b/>
          <w:color w:val="auto"/>
        </w:rPr>
        <w:t>Results</w:t>
      </w:r>
    </w:p>
    <w:p w14:paraId="56107220" w14:textId="1A242BF8" w:rsidR="00863A3B" w:rsidRPr="00BE56A5" w:rsidRDefault="00863A3B" w:rsidP="00863A3B">
      <w:pPr>
        <w:pStyle w:val="Default"/>
        <w:spacing w:line="480" w:lineRule="auto"/>
        <w:ind w:firstLine="720"/>
        <w:rPr>
          <w:rFonts w:ascii="Times New Roman" w:eastAsia="Times New Roman" w:hAnsi="Times New Roman" w:cs="Times New Roman"/>
          <w:color w:val="auto"/>
        </w:rPr>
      </w:pPr>
      <w:r w:rsidRPr="00BE56A5">
        <w:rPr>
          <w:rFonts w:ascii="Times New Roman" w:hAnsi="Times New Roman"/>
          <w:color w:val="auto"/>
        </w:rPr>
        <w:t>A total of 27 lizards were relocated more than 5 instances cumulatively either in the AM or the PM across the sampling period. On a given day, the median total number of relocations was 22 with a maximum of 27 and a minimum of 1 relocation.</w:t>
      </w:r>
      <w:r w:rsidR="00DC2943">
        <w:rPr>
          <w:rFonts w:ascii="Times New Roman" w:hAnsi="Times New Roman"/>
          <w:color w:val="auto"/>
        </w:rPr>
        <w:t xml:space="preserve"> There were a total of 1190 relocations.</w:t>
      </w:r>
      <w:r w:rsidRPr="00BE56A5">
        <w:rPr>
          <w:rFonts w:ascii="Times New Roman" w:hAnsi="Times New Roman"/>
          <w:color w:val="auto"/>
        </w:rPr>
        <w:t xml:space="preserve"> </w:t>
      </w:r>
    </w:p>
    <w:p w14:paraId="28B2032D" w14:textId="4C1DF82F" w:rsidR="00863A3B" w:rsidRDefault="00863A3B">
      <w:pPr>
        <w:pStyle w:val="Default"/>
        <w:spacing w:line="480" w:lineRule="auto"/>
        <w:ind w:firstLine="720"/>
        <w:rPr>
          <w:rFonts w:ascii="Times New Roman" w:hAnsi="Times New Roman"/>
          <w:color w:val="auto"/>
        </w:rPr>
      </w:pPr>
      <w:r w:rsidRPr="00BE56A5">
        <w:rPr>
          <w:rFonts w:ascii="Times New Roman" w:hAnsi="Times New Roman"/>
          <w:color w:val="auto"/>
        </w:rPr>
        <w:t>The frequency of lizard observation differed significantly between mesohabitat types (</w:t>
      </w:r>
      <w:r w:rsidR="0072439F">
        <w:rPr>
          <w:rFonts w:ascii="Times New Roman" w:hAnsi="Times New Roman"/>
          <w:color w:val="auto"/>
        </w:rPr>
        <w:t xml:space="preserve">Fig. 2, </w:t>
      </w:r>
      <w:r w:rsidRPr="00BE56A5">
        <w:rPr>
          <w:rFonts w:ascii="Times New Roman" w:hAnsi="Times New Roman"/>
          <w:color w:val="auto"/>
        </w:rPr>
        <w:t>Table 1, p &lt; 0.01). Lizards were observed in the open on an average of 18.8 days and in shrubs an average of 10.5 days.  Frequency of observations between different times of day was significantly different at the mesohabitat scale (</w:t>
      </w:r>
      <w:r w:rsidR="00504832">
        <w:rPr>
          <w:rFonts w:ascii="Times New Roman" w:hAnsi="Times New Roman"/>
          <w:color w:val="auto"/>
        </w:rPr>
        <w:t xml:space="preserve">Figure X, </w:t>
      </w:r>
      <w:r w:rsidRPr="00BE56A5">
        <w:rPr>
          <w:rFonts w:ascii="Times New Roman" w:hAnsi="Times New Roman"/>
          <w:color w:val="auto"/>
        </w:rPr>
        <w:t xml:space="preserve">Table 1, p &lt; 0.01). Observations of lizards within open mesohabitat did not differ between different times of </w:t>
      </w:r>
      <w:r w:rsidRPr="00AE7340">
        <w:rPr>
          <w:rFonts w:ascii="Times New Roman" w:hAnsi="Times New Roman"/>
          <w:color w:val="auto"/>
        </w:rPr>
        <w:t>day</w:t>
      </w:r>
      <w:r w:rsidR="00B7658B" w:rsidRPr="00AE7340">
        <w:rPr>
          <w:rFonts w:ascii="Times New Roman" w:hAnsi="Times New Roman"/>
          <w:color w:val="auto"/>
        </w:rPr>
        <w:t>. O</w:t>
      </w:r>
      <w:r w:rsidRPr="00AE7340">
        <w:rPr>
          <w:rFonts w:ascii="Times New Roman" w:hAnsi="Times New Roman"/>
          <w:color w:val="auto"/>
        </w:rPr>
        <w:t>bservations at shrub mesohabitat differed significantly between morning and afternoon</w:t>
      </w:r>
      <w:r w:rsidR="00B7658B" w:rsidRPr="00AE7340">
        <w:rPr>
          <w:rFonts w:ascii="Times New Roman" w:hAnsi="Times New Roman"/>
          <w:color w:val="auto"/>
        </w:rPr>
        <w:t xml:space="preserve"> </w:t>
      </w:r>
      <w:r w:rsidRPr="00AE7340">
        <w:rPr>
          <w:rFonts w:ascii="Times New Roman" w:hAnsi="Times New Roman"/>
          <w:color w:val="auto"/>
        </w:rPr>
        <w:t>with lizards being found more frequently at shrubs in the afternoon (</w:t>
      </w:r>
      <w:r w:rsidR="00504832" w:rsidRPr="00AE7340">
        <w:rPr>
          <w:rFonts w:ascii="Times New Roman" w:hAnsi="Times New Roman"/>
          <w:color w:val="auto"/>
        </w:rPr>
        <w:t>Figure</w:t>
      </w:r>
      <w:r w:rsidR="00A26D47" w:rsidRPr="0034298E">
        <w:rPr>
          <w:rFonts w:ascii="Times New Roman" w:hAnsi="Times New Roman"/>
          <w:color w:val="auto"/>
        </w:rPr>
        <w:t xml:space="preserve"> 2</w:t>
      </w:r>
      <w:r w:rsidR="00504832" w:rsidRPr="00AE7340">
        <w:rPr>
          <w:rFonts w:ascii="Times New Roman" w:hAnsi="Times New Roman"/>
          <w:color w:val="auto"/>
        </w:rPr>
        <w:t xml:space="preserve">, </w:t>
      </w:r>
      <w:r w:rsidRPr="00AE7340">
        <w:rPr>
          <w:rFonts w:ascii="Times New Roman" w:hAnsi="Times New Roman"/>
          <w:color w:val="auto"/>
        </w:rPr>
        <w:t>Table 1, p = 0.0252)</w:t>
      </w:r>
      <w:r w:rsidR="00B7658B" w:rsidRPr="0034298E">
        <w:rPr>
          <w:rFonts w:ascii="Times New Roman" w:hAnsi="Times New Roman"/>
          <w:color w:val="auto"/>
        </w:rPr>
        <w:t xml:space="preserve"> </w:t>
      </w:r>
    </w:p>
    <w:p w14:paraId="28661C92" w14:textId="77777777" w:rsidR="00511311" w:rsidRDefault="00511311" w:rsidP="003B5C6A">
      <w:pPr>
        <w:pStyle w:val="Default"/>
        <w:spacing w:line="480" w:lineRule="auto"/>
        <w:ind w:firstLine="720"/>
        <w:rPr>
          <w:ins w:id="78" w:author="zenrunner" w:date="2017-11-22T20:14:00Z"/>
          <w:rFonts w:ascii="Times New Roman" w:hAnsi="Times New Roman"/>
          <w:color w:val="auto"/>
        </w:rPr>
      </w:pPr>
    </w:p>
    <w:p w14:paraId="3792E7A5" w14:textId="360B412E" w:rsidR="006F2BF2" w:rsidRDefault="006F2BF2" w:rsidP="006F2BF2">
      <w:pPr>
        <w:pStyle w:val="Default"/>
        <w:spacing w:line="480" w:lineRule="auto"/>
        <w:ind w:firstLine="720"/>
        <w:rPr>
          <w:rFonts w:ascii="Times New Roman" w:hAnsi="Times New Roman"/>
          <w:color w:val="auto"/>
        </w:rPr>
      </w:pPr>
      <w:ins w:id="79" w:author="zenrunner" w:date="2017-11-22T20:14:00Z">
        <w:r>
          <w:rPr>
            <w:rFonts w:ascii="Times New Roman" w:hAnsi="Times New Roman"/>
            <w:color w:val="auto"/>
          </w:rPr>
          <w:t>Whoa, you cut everything. Wow. OK.  I guess you can give this a shot.</w:t>
        </w:r>
      </w:ins>
    </w:p>
    <w:p w14:paraId="0BC33926" w14:textId="77777777" w:rsidR="00504832" w:rsidRPr="00BE56A5" w:rsidRDefault="00504832" w:rsidP="003B5C6A">
      <w:pPr>
        <w:pStyle w:val="Default"/>
        <w:spacing w:line="480" w:lineRule="auto"/>
        <w:ind w:firstLine="720"/>
        <w:rPr>
          <w:rFonts w:ascii="Times New Roman" w:eastAsia="Times New Roman" w:hAnsi="Times New Roman" w:cs="Times New Roman"/>
          <w:color w:val="auto"/>
        </w:rPr>
      </w:pPr>
    </w:p>
    <w:p w14:paraId="5B82546D" w14:textId="77777777" w:rsidR="00B83FE1" w:rsidRDefault="00A26D47" w:rsidP="00863A3B">
      <w:pPr>
        <w:pStyle w:val="Body"/>
        <w:spacing w:line="480" w:lineRule="auto"/>
        <w:ind w:firstLine="720"/>
        <w:rPr>
          <w:color w:val="auto"/>
          <w:sz w:val="22"/>
          <w:szCs w:val="22"/>
        </w:rPr>
      </w:pPr>
      <w:r>
        <w:rPr>
          <w:rStyle w:val="CommentReference"/>
          <w:rFonts w:cs="Times New Roman"/>
          <w:color w:val="auto"/>
        </w:rPr>
        <w:commentReference w:id="80"/>
      </w:r>
    </w:p>
    <w:p w14:paraId="0E18CFD6" w14:textId="6B68ECAA" w:rsidR="00736E7E" w:rsidRPr="00BE56A5" w:rsidRDefault="00035BFF" w:rsidP="00BE56A5">
      <w:pPr>
        <w:pStyle w:val="Body"/>
        <w:spacing w:after="160" w:line="480" w:lineRule="auto"/>
        <w:rPr>
          <w:color w:val="auto"/>
          <w:sz w:val="22"/>
          <w:szCs w:val="22"/>
        </w:rPr>
      </w:pPr>
      <w:r w:rsidRPr="00BE56A5">
        <w:rPr>
          <w:b/>
          <w:bCs/>
          <w:color w:val="auto"/>
          <w:sz w:val="22"/>
          <w:szCs w:val="22"/>
        </w:rPr>
        <w:t xml:space="preserve">Discussion </w:t>
      </w:r>
      <w:ins w:id="81" w:author="zenrunner" w:date="2017-11-22T20:14:00Z">
        <w:r w:rsidR="00771AF7">
          <w:rPr>
            <w:b/>
            <w:bCs/>
            <w:color w:val="auto"/>
            <w:sz w:val="22"/>
            <w:szCs w:val="22"/>
          </w:rPr>
          <w:t>need more here. Too thin.</w:t>
        </w:r>
      </w:ins>
      <w:bookmarkStart w:id="82" w:name="_GoBack"/>
      <w:bookmarkEnd w:id="82"/>
    </w:p>
    <w:p w14:paraId="757D1A83" w14:textId="423456AC" w:rsidR="004279D6" w:rsidRPr="00BE56A5" w:rsidRDefault="00035BFF" w:rsidP="00863A3B">
      <w:pPr>
        <w:pStyle w:val="Body"/>
        <w:spacing w:line="480" w:lineRule="auto"/>
        <w:ind w:firstLine="720"/>
        <w:rPr>
          <w:color w:val="auto"/>
          <w:sz w:val="22"/>
          <w:szCs w:val="22"/>
        </w:rPr>
      </w:pPr>
      <w:r w:rsidRPr="00BE56A5">
        <w:rPr>
          <w:color w:val="auto"/>
          <w:sz w:val="22"/>
          <w:szCs w:val="22"/>
        </w:rPr>
        <w:t xml:space="preserve">Shrubs </w:t>
      </w:r>
      <w:r w:rsidR="00F20D2A">
        <w:rPr>
          <w:color w:val="auto"/>
          <w:sz w:val="22"/>
          <w:szCs w:val="22"/>
        </w:rPr>
        <w:t>are</w:t>
      </w:r>
      <w:r w:rsidR="00E85C31" w:rsidRPr="00BE56A5">
        <w:rPr>
          <w:color w:val="auto"/>
          <w:sz w:val="22"/>
          <w:szCs w:val="22"/>
        </w:rPr>
        <w:t xml:space="preserve"> </w:t>
      </w:r>
      <w:r w:rsidRPr="00BE56A5">
        <w:rPr>
          <w:color w:val="auto"/>
          <w:sz w:val="22"/>
          <w:szCs w:val="22"/>
        </w:rPr>
        <w:t>foundation species in many ecosystems because of the facilitative benefits</w:t>
      </w:r>
      <w:r w:rsidR="00061085">
        <w:rPr>
          <w:color w:val="auto"/>
          <w:sz w:val="22"/>
          <w:szCs w:val="22"/>
        </w:rPr>
        <w:t xml:space="preserve"> </w:t>
      </w:r>
      <w:r w:rsidRPr="00BE56A5">
        <w:rPr>
          <w:color w:val="auto"/>
          <w:sz w:val="22"/>
          <w:szCs w:val="22"/>
        </w:rPr>
        <w:t>such as shelter, refuge, and food resources</w:t>
      </w:r>
      <w:r w:rsidR="00AE7340">
        <w:rPr>
          <w:color w:val="auto"/>
          <w:sz w:val="22"/>
          <w:szCs w:val="22"/>
        </w:rPr>
        <w:t xml:space="preserve"> that</w:t>
      </w:r>
      <w:r w:rsidRPr="00BE56A5">
        <w:rPr>
          <w:color w:val="auto"/>
          <w:sz w:val="22"/>
          <w:szCs w:val="22"/>
        </w:rPr>
        <w:t xml:space="preserve"> they provide to both plant and animal species </w:t>
      </w:r>
      <w:r w:rsidR="00CE490E" w:rsidRPr="00BE56A5">
        <w:rPr>
          <w:b/>
          <w:bCs/>
          <w:color w:val="auto"/>
          <w:sz w:val="22"/>
          <w:szCs w:val="22"/>
        </w:rPr>
        <w:t>(</w:t>
      </w:r>
      <w:r w:rsidRPr="00BE56A5">
        <w:rPr>
          <w:color w:val="auto"/>
          <w:sz w:val="22"/>
          <w:szCs w:val="22"/>
        </w:rPr>
        <w:t xml:space="preserve">Filazzola et al. 2014, Lortie et al. 2015).  </w:t>
      </w:r>
      <w:r w:rsidR="00A83393">
        <w:rPr>
          <w:color w:val="auto"/>
          <w:sz w:val="22"/>
          <w:szCs w:val="22"/>
        </w:rPr>
        <w:t xml:space="preserve">We hypothesized that </w:t>
      </w:r>
      <w:r w:rsidR="00A83393" w:rsidRPr="0034298E">
        <w:rPr>
          <w:i/>
          <w:color w:val="auto"/>
          <w:sz w:val="22"/>
          <w:szCs w:val="22"/>
        </w:rPr>
        <w:t>G. sila</w:t>
      </w:r>
      <w:r w:rsidR="00A83393">
        <w:rPr>
          <w:color w:val="auto"/>
          <w:sz w:val="22"/>
          <w:szCs w:val="22"/>
        </w:rPr>
        <w:t xml:space="preserve"> would be positively associated with </w:t>
      </w:r>
      <w:r w:rsidR="00A83393" w:rsidRPr="0034298E">
        <w:rPr>
          <w:i/>
          <w:color w:val="auto"/>
          <w:sz w:val="22"/>
          <w:szCs w:val="22"/>
        </w:rPr>
        <w:t>E. californica</w:t>
      </w:r>
      <w:r w:rsidR="00A83393">
        <w:rPr>
          <w:color w:val="auto"/>
          <w:sz w:val="22"/>
          <w:szCs w:val="22"/>
        </w:rPr>
        <w:t xml:space="preserve">.  Our finding that </w:t>
      </w:r>
      <w:r w:rsidR="00A83393" w:rsidRPr="0034298E">
        <w:rPr>
          <w:i/>
          <w:color w:val="auto"/>
          <w:sz w:val="22"/>
          <w:szCs w:val="22"/>
        </w:rPr>
        <w:t>G. sila</w:t>
      </w:r>
      <w:r w:rsidR="00A83393">
        <w:rPr>
          <w:color w:val="auto"/>
          <w:sz w:val="22"/>
          <w:szCs w:val="22"/>
        </w:rPr>
        <w:t xml:space="preserve"> associated with </w:t>
      </w:r>
      <w:r w:rsidR="00A83393" w:rsidRPr="0034298E">
        <w:rPr>
          <w:i/>
          <w:color w:val="auto"/>
          <w:sz w:val="22"/>
          <w:szCs w:val="22"/>
        </w:rPr>
        <w:t>E. california</w:t>
      </w:r>
      <w:r w:rsidR="00A83393">
        <w:rPr>
          <w:color w:val="auto"/>
          <w:sz w:val="22"/>
          <w:szCs w:val="22"/>
        </w:rPr>
        <w:t xml:space="preserve"> an average of 10 out of 24 days, and the significant shift towards shrub association in the afternoon when daytime temperatures peak, support our hypothesis.  </w:t>
      </w:r>
      <w:r w:rsidR="0072439F">
        <w:rPr>
          <w:color w:val="auto"/>
          <w:sz w:val="22"/>
          <w:szCs w:val="22"/>
        </w:rPr>
        <w:t>Our</w:t>
      </w:r>
      <w:r w:rsidRPr="00BE56A5">
        <w:rPr>
          <w:color w:val="auto"/>
          <w:sz w:val="22"/>
          <w:szCs w:val="22"/>
        </w:rPr>
        <w:t xml:space="preserve"> observation</w:t>
      </w:r>
      <w:r w:rsidR="0072439F">
        <w:rPr>
          <w:color w:val="auto"/>
          <w:sz w:val="22"/>
          <w:szCs w:val="22"/>
        </w:rPr>
        <w:t xml:space="preserve"> of increased association</w:t>
      </w:r>
      <w:r w:rsidRPr="00BE56A5">
        <w:rPr>
          <w:color w:val="auto"/>
          <w:sz w:val="22"/>
          <w:szCs w:val="22"/>
        </w:rPr>
        <w:t xml:space="preserve"> </w:t>
      </w:r>
      <w:r w:rsidR="00B92B00" w:rsidRPr="00BE56A5">
        <w:rPr>
          <w:color w:val="auto"/>
          <w:sz w:val="22"/>
          <w:szCs w:val="22"/>
        </w:rPr>
        <w:t xml:space="preserve">of </w:t>
      </w:r>
      <w:r w:rsidR="00B92B00" w:rsidRPr="00BE56A5">
        <w:rPr>
          <w:i/>
          <w:color w:val="auto"/>
          <w:sz w:val="22"/>
          <w:szCs w:val="22"/>
        </w:rPr>
        <w:t>G. sila</w:t>
      </w:r>
      <w:r w:rsidR="00B92B00" w:rsidRPr="00BE56A5">
        <w:rPr>
          <w:color w:val="auto"/>
          <w:sz w:val="22"/>
          <w:szCs w:val="22"/>
        </w:rPr>
        <w:t xml:space="preserve"> </w:t>
      </w:r>
      <w:r w:rsidR="0072439F">
        <w:rPr>
          <w:color w:val="auto"/>
          <w:sz w:val="22"/>
          <w:szCs w:val="22"/>
        </w:rPr>
        <w:t>with</w:t>
      </w:r>
      <w:r w:rsidRPr="00BE56A5">
        <w:rPr>
          <w:color w:val="auto"/>
          <w:sz w:val="22"/>
          <w:szCs w:val="22"/>
        </w:rPr>
        <w:t xml:space="preserve"> shrubs </w:t>
      </w:r>
      <w:r w:rsidR="00A83393">
        <w:rPr>
          <w:color w:val="auto"/>
          <w:sz w:val="22"/>
          <w:szCs w:val="22"/>
        </w:rPr>
        <w:t>is</w:t>
      </w:r>
      <w:r w:rsidR="00617F68" w:rsidRPr="00BE56A5">
        <w:rPr>
          <w:color w:val="auto"/>
          <w:sz w:val="22"/>
          <w:szCs w:val="22"/>
        </w:rPr>
        <w:t xml:space="preserve"> consistent with</w:t>
      </w:r>
      <w:r w:rsidR="00A83393">
        <w:rPr>
          <w:color w:val="auto"/>
          <w:sz w:val="22"/>
          <w:szCs w:val="22"/>
        </w:rPr>
        <w:t xml:space="preserve"> results of studies of</w:t>
      </w:r>
      <w:r w:rsidR="00617F68" w:rsidRPr="00BE56A5">
        <w:rPr>
          <w:color w:val="auto"/>
          <w:sz w:val="22"/>
          <w:szCs w:val="22"/>
        </w:rPr>
        <w:t xml:space="preserve"> thermoregulatory behavior of lizards (</w:t>
      </w:r>
      <w:r w:rsidR="00A83393">
        <w:rPr>
          <w:color w:val="auto"/>
          <w:sz w:val="22"/>
          <w:szCs w:val="22"/>
        </w:rPr>
        <w:t xml:space="preserve">Basson et al. Sears et al. 2016, </w:t>
      </w:r>
      <w:r w:rsidR="00617F68" w:rsidRPr="00BE56A5">
        <w:rPr>
          <w:color w:val="auto"/>
          <w:sz w:val="22"/>
          <w:szCs w:val="22"/>
        </w:rPr>
        <w:t>Vickers et al 2016</w:t>
      </w:r>
      <w:r w:rsidR="00A83393">
        <w:rPr>
          <w:color w:val="auto"/>
          <w:sz w:val="22"/>
          <w:szCs w:val="22"/>
        </w:rPr>
        <w:t>, Basson et al. 2017</w:t>
      </w:r>
      <w:r w:rsidR="00617F68" w:rsidRPr="00BE56A5">
        <w:rPr>
          <w:color w:val="auto"/>
          <w:sz w:val="22"/>
          <w:szCs w:val="22"/>
        </w:rPr>
        <w:t xml:space="preserve">) </w:t>
      </w:r>
      <w:r w:rsidR="00B92B00" w:rsidRPr="00BE56A5">
        <w:rPr>
          <w:color w:val="auto"/>
          <w:sz w:val="22"/>
          <w:szCs w:val="22"/>
        </w:rPr>
        <w:t xml:space="preserve">and </w:t>
      </w:r>
      <w:r w:rsidRPr="00BE56A5">
        <w:rPr>
          <w:color w:val="auto"/>
          <w:sz w:val="22"/>
          <w:szCs w:val="22"/>
        </w:rPr>
        <w:t xml:space="preserve">suggest that shrubs facilitate </w:t>
      </w:r>
      <w:r w:rsidR="00B92B00" w:rsidRPr="00BE56A5">
        <w:rPr>
          <w:i/>
          <w:color w:val="auto"/>
          <w:sz w:val="22"/>
          <w:szCs w:val="22"/>
        </w:rPr>
        <w:t>G. sila</w:t>
      </w:r>
      <w:r w:rsidR="00B92B00" w:rsidRPr="00BE56A5">
        <w:rPr>
          <w:color w:val="auto"/>
          <w:sz w:val="22"/>
          <w:szCs w:val="22"/>
        </w:rPr>
        <w:t xml:space="preserve"> by providing thermoregulatory </w:t>
      </w:r>
      <w:r w:rsidR="00A1438D">
        <w:rPr>
          <w:color w:val="auto"/>
          <w:sz w:val="22"/>
          <w:szCs w:val="22"/>
        </w:rPr>
        <w:t>shelter</w:t>
      </w:r>
      <w:r w:rsidR="00CE490E" w:rsidRPr="00BE56A5">
        <w:rPr>
          <w:color w:val="auto"/>
          <w:sz w:val="22"/>
          <w:szCs w:val="22"/>
        </w:rPr>
        <w:t>.</w:t>
      </w:r>
      <w:r w:rsidR="00B32E14">
        <w:rPr>
          <w:color w:val="auto"/>
          <w:sz w:val="22"/>
          <w:szCs w:val="22"/>
        </w:rPr>
        <w:t xml:space="preserve"> </w:t>
      </w:r>
      <w:r w:rsidR="00A83393">
        <w:rPr>
          <w:color w:val="auto"/>
          <w:sz w:val="22"/>
          <w:szCs w:val="22"/>
        </w:rPr>
        <w:t xml:space="preserve">The </w:t>
      </w:r>
      <w:r w:rsidR="00AE7340">
        <w:rPr>
          <w:color w:val="auto"/>
          <w:sz w:val="22"/>
          <w:szCs w:val="22"/>
        </w:rPr>
        <w:t>p</w:t>
      </w:r>
      <w:r w:rsidR="00B32E14">
        <w:rPr>
          <w:color w:val="auto"/>
          <w:sz w:val="22"/>
          <w:szCs w:val="22"/>
        </w:rPr>
        <w:t>opulation-level trend</w:t>
      </w:r>
      <w:r w:rsidR="00A83393">
        <w:rPr>
          <w:color w:val="auto"/>
          <w:sz w:val="22"/>
          <w:szCs w:val="22"/>
        </w:rPr>
        <w:t xml:space="preserve"> that we describe</w:t>
      </w:r>
      <w:r w:rsidR="00B32E14">
        <w:rPr>
          <w:color w:val="auto"/>
          <w:sz w:val="22"/>
          <w:szCs w:val="22"/>
        </w:rPr>
        <w:t xml:space="preserve"> support</w:t>
      </w:r>
      <w:r w:rsidR="00A83393">
        <w:rPr>
          <w:color w:val="auto"/>
          <w:sz w:val="22"/>
          <w:szCs w:val="22"/>
        </w:rPr>
        <w:t>s</w:t>
      </w:r>
      <w:r w:rsidR="00B32E14">
        <w:rPr>
          <w:color w:val="auto"/>
          <w:sz w:val="22"/>
          <w:szCs w:val="22"/>
        </w:rPr>
        <w:t xml:space="preserve"> the need for a heterogen</w:t>
      </w:r>
      <w:r w:rsidR="0034657B">
        <w:rPr>
          <w:color w:val="auto"/>
          <w:sz w:val="22"/>
          <w:szCs w:val="22"/>
        </w:rPr>
        <w:t>e</w:t>
      </w:r>
      <w:r w:rsidR="00B32E14">
        <w:rPr>
          <w:color w:val="auto"/>
          <w:sz w:val="22"/>
          <w:szCs w:val="22"/>
        </w:rPr>
        <w:t>ous landscape</w:t>
      </w:r>
      <w:r w:rsidR="00A83393">
        <w:rPr>
          <w:color w:val="auto"/>
          <w:sz w:val="22"/>
          <w:szCs w:val="22"/>
        </w:rPr>
        <w:t xml:space="preserve"> for conservation of </w:t>
      </w:r>
      <w:r w:rsidR="00A83393" w:rsidRPr="0034298E">
        <w:rPr>
          <w:i/>
          <w:color w:val="auto"/>
          <w:sz w:val="22"/>
          <w:szCs w:val="22"/>
        </w:rPr>
        <w:t>G. sila</w:t>
      </w:r>
      <w:r w:rsidR="00A83393">
        <w:rPr>
          <w:color w:val="auto"/>
          <w:sz w:val="22"/>
          <w:szCs w:val="22"/>
        </w:rPr>
        <w:t xml:space="preserve"> habitat.  We furthermore confirm that</w:t>
      </w:r>
      <w:r w:rsidR="00AE7340">
        <w:rPr>
          <w:color w:val="auto"/>
          <w:sz w:val="22"/>
          <w:szCs w:val="22"/>
        </w:rPr>
        <w:t xml:space="preserve"> t</w:t>
      </w:r>
      <w:r w:rsidR="0034657B">
        <w:rPr>
          <w:color w:val="auto"/>
          <w:sz w:val="22"/>
          <w:szCs w:val="22"/>
        </w:rPr>
        <w:t>elemetry can be used to infer association patterns</w:t>
      </w:r>
      <w:r w:rsidR="00A83393">
        <w:rPr>
          <w:color w:val="auto"/>
          <w:sz w:val="22"/>
          <w:szCs w:val="22"/>
        </w:rPr>
        <w:t>.  Finally, our results</w:t>
      </w:r>
      <w:r w:rsidR="0034657B">
        <w:rPr>
          <w:color w:val="auto"/>
          <w:sz w:val="22"/>
          <w:szCs w:val="22"/>
        </w:rPr>
        <w:t xml:space="preserve"> and suggest</w:t>
      </w:r>
      <w:r w:rsidR="00A83393">
        <w:rPr>
          <w:color w:val="auto"/>
          <w:sz w:val="22"/>
          <w:szCs w:val="22"/>
        </w:rPr>
        <w:t>s an</w:t>
      </w:r>
      <w:r w:rsidR="0034657B">
        <w:rPr>
          <w:color w:val="auto"/>
          <w:sz w:val="22"/>
          <w:szCs w:val="22"/>
        </w:rPr>
        <w:t xml:space="preserve"> important mechanism</w:t>
      </w:r>
      <w:r w:rsidR="00A83393">
        <w:rPr>
          <w:color w:val="auto"/>
          <w:sz w:val="22"/>
          <w:szCs w:val="22"/>
        </w:rPr>
        <w:t xml:space="preserve"> (shrub restoration) </w:t>
      </w:r>
      <w:r w:rsidR="0034657B">
        <w:rPr>
          <w:color w:val="auto"/>
          <w:sz w:val="22"/>
          <w:szCs w:val="22"/>
        </w:rPr>
        <w:t xml:space="preserve"> </w:t>
      </w:r>
      <w:r w:rsidR="00A83393">
        <w:rPr>
          <w:color w:val="auto"/>
          <w:sz w:val="22"/>
          <w:szCs w:val="22"/>
        </w:rPr>
        <w:t>for</w:t>
      </w:r>
      <w:r w:rsidR="0034657B">
        <w:rPr>
          <w:color w:val="auto"/>
          <w:sz w:val="22"/>
          <w:szCs w:val="22"/>
        </w:rPr>
        <w:t xml:space="preserve"> management</w:t>
      </w:r>
      <w:r w:rsidR="00A83393">
        <w:rPr>
          <w:color w:val="auto"/>
          <w:sz w:val="22"/>
          <w:szCs w:val="22"/>
        </w:rPr>
        <w:t xml:space="preserve"> of this endangered species</w:t>
      </w:r>
    </w:p>
    <w:p w14:paraId="21918237" w14:textId="48563CB6" w:rsidR="00575F43" w:rsidRDefault="00035BFF" w:rsidP="001A2AE2">
      <w:pPr>
        <w:pStyle w:val="Body"/>
        <w:spacing w:line="480" w:lineRule="auto"/>
        <w:ind w:firstLine="720"/>
        <w:rPr>
          <w:sz w:val="22"/>
          <w:szCs w:val="22"/>
        </w:rPr>
      </w:pPr>
      <w:r>
        <w:rPr>
          <w:sz w:val="22"/>
          <w:szCs w:val="22"/>
        </w:rPr>
        <w:t xml:space="preserve">Shrubs </w:t>
      </w:r>
      <w:r w:rsidR="00CC26DE">
        <w:rPr>
          <w:sz w:val="22"/>
          <w:szCs w:val="22"/>
        </w:rPr>
        <w:t xml:space="preserve">can </w:t>
      </w:r>
      <w:r>
        <w:rPr>
          <w:sz w:val="22"/>
          <w:szCs w:val="22"/>
        </w:rPr>
        <w:t>buffer the extremes of environmental conditions such as temperature, wind, and solar radiation</w:t>
      </w:r>
      <w:r w:rsidR="0058734D">
        <w:rPr>
          <w:sz w:val="22"/>
          <w:szCs w:val="22"/>
        </w:rPr>
        <w:t>,</w:t>
      </w:r>
      <w:r>
        <w:rPr>
          <w:sz w:val="22"/>
          <w:szCs w:val="22"/>
        </w:rPr>
        <w:t xml:space="preserve"> creating a moderate microclimate under their canopy (Kerr et al. 2004, Pugnaire 2010)</w:t>
      </w:r>
      <w:r w:rsidR="00CC26DE">
        <w:rPr>
          <w:sz w:val="22"/>
          <w:szCs w:val="22"/>
        </w:rPr>
        <w:t xml:space="preserve">. At the landscape scale, the </w:t>
      </w:r>
      <w:r w:rsidR="00340A9C">
        <w:rPr>
          <w:sz w:val="22"/>
          <w:szCs w:val="22"/>
        </w:rPr>
        <w:t>presence</w:t>
      </w:r>
      <w:r w:rsidR="00CC26DE">
        <w:rPr>
          <w:sz w:val="22"/>
          <w:szCs w:val="22"/>
        </w:rPr>
        <w:t xml:space="preserve"> of </w:t>
      </w:r>
      <w:r w:rsidR="004279D6">
        <w:rPr>
          <w:sz w:val="22"/>
          <w:szCs w:val="22"/>
        </w:rPr>
        <w:t xml:space="preserve">shrubs </w:t>
      </w:r>
      <w:r w:rsidR="00340A9C">
        <w:rPr>
          <w:sz w:val="22"/>
          <w:szCs w:val="22"/>
        </w:rPr>
        <w:t>and their pattern of distribution (i.e. clumped vs. a dispersed)</w:t>
      </w:r>
      <w:r w:rsidR="00CC26DE">
        <w:rPr>
          <w:sz w:val="22"/>
          <w:szCs w:val="22"/>
        </w:rPr>
        <w:t xml:space="preserve"> </w:t>
      </w:r>
      <w:r w:rsidR="00340A9C">
        <w:rPr>
          <w:sz w:val="22"/>
          <w:szCs w:val="22"/>
        </w:rPr>
        <w:t xml:space="preserve">will affect lizard thermoregulatory behavior and </w:t>
      </w:r>
      <w:r w:rsidR="00CC26DE">
        <w:rPr>
          <w:sz w:val="22"/>
          <w:szCs w:val="22"/>
        </w:rPr>
        <w:t xml:space="preserve">can be crucial to an ectotherm’s </w:t>
      </w:r>
      <w:r w:rsidR="00F83E78">
        <w:rPr>
          <w:sz w:val="22"/>
          <w:szCs w:val="22"/>
        </w:rPr>
        <w:t>thermoregulatory</w:t>
      </w:r>
      <w:r w:rsidR="00CC26DE">
        <w:rPr>
          <w:sz w:val="22"/>
          <w:szCs w:val="22"/>
        </w:rPr>
        <w:t xml:space="preserve"> efficiency (Sears et al 2016</w:t>
      </w:r>
      <w:r w:rsidR="004279D6">
        <w:rPr>
          <w:sz w:val="22"/>
          <w:szCs w:val="22"/>
        </w:rPr>
        <w:t>, Basson et al 2017</w:t>
      </w:r>
      <w:r w:rsidR="00CC26DE">
        <w:rPr>
          <w:sz w:val="22"/>
          <w:szCs w:val="22"/>
        </w:rPr>
        <w:t>)</w:t>
      </w:r>
      <w:r>
        <w:rPr>
          <w:sz w:val="22"/>
          <w:szCs w:val="22"/>
        </w:rPr>
        <w:t xml:space="preserve">. </w:t>
      </w:r>
      <w:r w:rsidR="00856A6D">
        <w:rPr>
          <w:sz w:val="22"/>
          <w:szCs w:val="22"/>
        </w:rPr>
        <w:t>Sources of shade are</w:t>
      </w:r>
      <w:r>
        <w:rPr>
          <w:sz w:val="22"/>
          <w:szCs w:val="22"/>
        </w:rPr>
        <w:t xml:space="preserve"> particularly important for </w:t>
      </w:r>
      <w:r w:rsidR="00F83E78">
        <w:rPr>
          <w:sz w:val="22"/>
          <w:szCs w:val="22"/>
        </w:rPr>
        <w:t>ectotherms</w:t>
      </w:r>
      <w:r>
        <w:rPr>
          <w:sz w:val="22"/>
          <w:szCs w:val="22"/>
        </w:rPr>
        <w:t xml:space="preserve">, which must maintain body temperature through behavior (Huey 1974, </w:t>
      </w:r>
      <w:r w:rsidR="00CC26DE">
        <w:rPr>
          <w:sz w:val="22"/>
          <w:szCs w:val="22"/>
        </w:rPr>
        <w:t xml:space="preserve">Huey and Slatkin 1976, </w:t>
      </w:r>
      <w:r>
        <w:rPr>
          <w:sz w:val="22"/>
          <w:szCs w:val="22"/>
        </w:rPr>
        <w:t xml:space="preserve">Díaz and Cabezas-Díaz 2004, Kerr et al. 2004). </w:t>
      </w:r>
      <w:r w:rsidR="0058734D">
        <w:rPr>
          <w:sz w:val="22"/>
          <w:szCs w:val="22"/>
        </w:rPr>
        <w:t>Visual</w:t>
      </w:r>
      <w:r>
        <w:rPr>
          <w:sz w:val="22"/>
          <w:szCs w:val="22"/>
        </w:rPr>
        <w:t xml:space="preserve"> concealment from predators and physical protection is also important (Fields et al. 1999, Anderson et al. 2010, Filazzola et al. 2017). </w:t>
      </w:r>
      <w:r w:rsidR="00AE7340">
        <w:rPr>
          <w:sz w:val="22"/>
          <w:szCs w:val="22"/>
        </w:rPr>
        <w:t xml:space="preserve"> L</w:t>
      </w:r>
      <w:r>
        <w:rPr>
          <w:sz w:val="22"/>
          <w:szCs w:val="22"/>
        </w:rPr>
        <w:t>izards were located near a shrub</w:t>
      </w:r>
      <w:r w:rsidR="00AE7340">
        <w:rPr>
          <w:sz w:val="22"/>
          <w:szCs w:val="22"/>
        </w:rPr>
        <w:t xml:space="preserve"> an average of 10 days out of 24 days</w:t>
      </w:r>
      <w:r>
        <w:rPr>
          <w:sz w:val="22"/>
          <w:szCs w:val="22"/>
        </w:rPr>
        <w:t>. Th</w:t>
      </w:r>
      <w:r w:rsidR="00AE7340">
        <w:rPr>
          <w:sz w:val="22"/>
          <w:szCs w:val="22"/>
        </w:rPr>
        <w:t>is</w:t>
      </w:r>
      <w:r>
        <w:rPr>
          <w:sz w:val="22"/>
          <w:szCs w:val="22"/>
        </w:rPr>
        <w:t xml:space="preserve"> pattern </w:t>
      </w:r>
      <w:r w:rsidR="00915A9A">
        <w:rPr>
          <w:sz w:val="22"/>
          <w:szCs w:val="22"/>
        </w:rPr>
        <w:t>suggest</w:t>
      </w:r>
      <w:r w:rsidR="00AE7340">
        <w:rPr>
          <w:sz w:val="22"/>
          <w:szCs w:val="22"/>
        </w:rPr>
        <w:t>s</w:t>
      </w:r>
      <w:r w:rsidR="00915A9A">
        <w:rPr>
          <w:sz w:val="22"/>
          <w:szCs w:val="22"/>
        </w:rPr>
        <w:t xml:space="preserve"> </w:t>
      </w:r>
      <w:r>
        <w:rPr>
          <w:sz w:val="22"/>
          <w:szCs w:val="22"/>
        </w:rPr>
        <w:t xml:space="preserve">the importance </w:t>
      </w:r>
      <w:r w:rsidR="00915A9A">
        <w:rPr>
          <w:sz w:val="22"/>
          <w:szCs w:val="22"/>
        </w:rPr>
        <w:t xml:space="preserve">to </w:t>
      </w:r>
      <w:r w:rsidR="004279D6" w:rsidRPr="00ED08EB">
        <w:rPr>
          <w:i/>
          <w:sz w:val="22"/>
          <w:szCs w:val="22"/>
        </w:rPr>
        <w:t>G. sila</w:t>
      </w:r>
      <w:r w:rsidR="00915A9A">
        <w:rPr>
          <w:sz w:val="22"/>
          <w:szCs w:val="22"/>
        </w:rPr>
        <w:t xml:space="preserve"> </w:t>
      </w:r>
      <w:r>
        <w:rPr>
          <w:sz w:val="22"/>
          <w:szCs w:val="22"/>
        </w:rPr>
        <w:t xml:space="preserve">of having some form of shelter and/or refuge </w:t>
      </w:r>
      <w:r w:rsidR="00915A9A">
        <w:rPr>
          <w:sz w:val="22"/>
          <w:szCs w:val="22"/>
        </w:rPr>
        <w:t>within close proximity</w:t>
      </w:r>
      <w:r>
        <w:rPr>
          <w:sz w:val="22"/>
          <w:szCs w:val="22"/>
        </w:rPr>
        <w:t xml:space="preserve"> (Huey 1974, Díaz and Cabezas-Dí</w:t>
      </w:r>
      <w:r>
        <w:rPr>
          <w:sz w:val="22"/>
          <w:szCs w:val="22"/>
          <w:lang w:val="fr-FR"/>
        </w:rPr>
        <w:t>az 2004, Anderson et al. 2010)</w:t>
      </w:r>
      <w:r w:rsidR="00915A9A">
        <w:rPr>
          <w:sz w:val="22"/>
          <w:szCs w:val="22"/>
        </w:rPr>
        <w:t xml:space="preserve">. </w:t>
      </w:r>
      <w:r w:rsidR="00A83393">
        <w:rPr>
          <w:sz w:val="22"/>
          <w:szCs w:val="22"/>
        </w:rPr>
        <w:t>Shrubs may therefore</w:t>
      </w:r>
      <w:r w:rsidR="001A2AE2">
        <w:rPr>
          <w:sz w:val="22"/>
          <w:szCs w:val="22"/>
        </w:rPr>
        <w:t xml:space="preserve"> provid</w:t>
      </w:r>
      <w:r w:rsidR="00A83393">
        <w:rPr>
          <w:sz w:val="22"/>
          <w:szCs w:val="22"/>
        </w:rPr>
        <w:t>e</w:t>
      </w:r>
      <w:r w:rsidR="001A2AE2">
        <w:rPr>
          <w:sz w:val="22"/>
          <w:szCs w:val="22"/>
        </w:rPr>
        <w:t xml:space="preserve"> important mechanisms of facilitation </w:t>
      </w:r>
      <w:r w:rsidR="00AE7340">
        <w:rPr>
          <w:sz w:val="22"/>
          <w:szCs w:val="22"/>
        </w:rPr>
        <w:t xml:space="preserve">for </w:t>
      </w:r>
      <w:r w:rsidR="00AE7340" w:rsidRPr="0034298E">
        <w:rPr>
          <w:i/>
          <w:sz w:val="22"/>
          <w:szCs w:val="22"/>
        </w:rPr>
        <w:t>G. sila</w:t>
      </w:r>
      <w:r w:rsidR="001A2AE2">
        <w:rPr>
          <w:sz w:val="22"/>
          <w:szCs w:val="22"/>
        </w:rPr>
        <w:t>.</w:t>
      </w:r>
    </w:p>
    <w:p w14:paraId="74013DAD" w14:textId="77777777" w:rsidR="001A2AE2" w:rsidRDefault="001A2AE2" w:rsidP="001A2AE2">
      <w:pPr>
        <w:pStyle w:val="Body"/>
        <w:spacing w:line="480" w:lineRule="auto"/>
        <w:ind w:firstLine="720"/>
        <w:rPr>
          <w:sz w:val="22"/>
          <w:szCs w:val="22"/>
        </w:rPr>
      </w:pPr>
    </w:p>
    <w:p w14:paraId="388AD940" w14:textId="0FF0DC4C" w:rsidR="00736E7E" w:rsidRDefault="00035BFF" w:rsidP="00ED08EB">
      <w:pPr>
        <w:pStyle w:val="Body"/>
        <w:spacing w:after="160" w:line="259" w:lineRule="auto"/>
        <w:rPr>
          <w:b/>
          <w:bCs/>
          <w:sz w:val="22"/>
          <w:szCs w:val="22"/>
          <w:lang w:val="fr-FR"/>
        </w:rPr>
      </w:pPr>
      <w:r>
        <w:rPr>
          <w:b/>
          <w:bCs/>
          <w:sz w:val="22"/>
          <w:szCs w:val="22"/>
          <w:lang w:val="fr-FR"/>
        </w:rPr>
        <w:t>References</w:t>
      </w:r>
    </w:p>
    <w:p w14:paraId="264018E4" w14:textId="0407AF09" w:rsidR="00450EEB" w:rsidRPr="00ED08EB" w:rsidRDefault="00450EEB" w:rsidP="00ED08EB">
      <w:pPr>
        <w:pStyle w:val="Body"/>
        <w:spacing w:after="160" w:line="480" w:lineRule="auto"/>
        <w:ind w:left="720" w:hanging="720"/>
        <w:rPr>
          <w:rFonts w:cs="Times New Roman"/>
          <w:b/>
          <w:bCs/>
          <w:lang w:val="fr-FR"/>
        </w:rPr>
      </w:pPr>
    </w:p>
    <w:p w14:paraId="35D29555" w14:textId="7687DD1C" w:rsidR="00450EEB" w:rsidRPr="00ED08EB" w:rsidRDefault="00450EEB"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r w:rsidRPr="00ED08EB">
        <w:t>Adolph, S.C., 1990. Influence of behavioral thermoregulation on microhabitat use by two</w:t>
      </w:r>
      <w:r w:rsidR="00340A9C">
        <w:t xml:space="preserve"> </w:t>
      </w:r>
      <w:r w:rsidRPr="00ED08EB">
        <w:rPr>
          <w:i/>
        </w:rPr>
        <w:t>Sceloporus</w:t>
      </w:r>
      <w:r w:rsidRPr="00ED08EB">
        <w:t xml:space="preserve"> lizards. Ecol 71, 315–327.</w:t>
      </w:r>
    </w:p>
    <w:p w14:paraId="156DED65" w14:textId="313C9288" w:rsidR="00F204B4" w:rsidRPr="00ED08EB" w:rsidRDefault="00035BFF">
      <w:pPr>
        <w:pStyle w:val="Body"/>
        <w:spacing w:line="480" w:lineRule="auto"/>
        <w:ind w:left="720" w:hanging="720"/>
        <w:rPr>
          <w:rFonts w:cs="Times New Roman"/>
        </w:rPr>
      </w:pPr>
      <w:r w:rsidRPr="00ED08EB">
        <w:rPr>
          <w:rFonts w:cs="Times New Roman"/>
        </w:rPr>
        <w:t xml:space="preserve">Anderson R.A., Housman M.L., Grant L.J. 2010. The role of running in predation and antipredation by the leopard lizard, </w:t>
      </w:r>
      <w:r w:rsidRPr="00ED08EB">
        <w:rPr>
          <w:rFonts w:cs="Times New Roman"/>
          <w:i/>
          <w:iCs/>
        </w:rPr>
        <w:t>Gambelia wislizenii</w:t>
      </w:r>
      <w:r w:rsidRPr="00ED08EB">
        <w:rPr>
          <w:rFonts w:cs="Times New Roman"/>
        </w:rPr>
        <w:t>. SICB 2010 Annual Meeting.</w:t>
      </w:r>
    </w:p>
    <w:p w14:paraId="65B1C57B" w14:textId="42F657DD" w:rsidR="00F204B4" w:rsidRPr="00ED08EB" w:rsidRDefault="00F204B4"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rFonts w:eastAsia="AdvTimes"/>
        </w:rPr>
      </w:pPr>
      <w:r w:rsidRPr="00ED08EB">
        <w:rPr>
          <w:rFonts w:eastAsia="AdvTimes"/>
        </w:rPr>
        <w:t>Angilletta, M.J. (2009) Thermal Adaptati</w:t>
      </w:r>
      <w:r w:rsidR="00340A9C" w:rsidRPr="00ED08EB">
        <w:rPr>
          <w:rFonts w:eastAsia="AdvTimes"/>
        </w:rPr>
        <w:t>on: A Theoretical and Empirical</w:t>
      </w:r>
      <w:r w:rsidR="00340A9C">
        <w:rPr>
          <w:rFonts w:eastAsia="AdvTimes"/>
        </w:rPr>
        <w:t xml:space="preserve"> </w:t>
      </w:r>
      <w:r w:rsidRPr="00ED08EB">
        <w:rPr>
          <w:rFonts w:eastAsia="AdvTimes"/>
        </w:rPr>
        <w:t>Synthesis. University Press, New York, Oxford.</w:t>
      </w:r>
    </w:p>
    <w:p w14:paraId="3716FDF1" w14:textId="66D09C81" w:rsidR="00450EEB" w:rsidRPr="00ED08EB" w:rsidRDefault="00035BFF">
      <w:pPr>
        <w:pStyle w:val="Body"/>
        <w:spacing w:line="480" w:lineRule="auto"/>
        <w:ind w:left="720" w:hanging="720"/>
        <w:rPr>
          <w:rFonts w:cs="Times New Roman"/>
          <w:lang w:val="de-DE"/>
        </w:rPr>
      </w:pPr>
      <w:r w:rsidRPr="00ED08EB">
        <w:rPr>
          <w:rFonts w:cs="Times New Roman"/>
          <w:lang w:val="de-DE"/>
        </w:rPr>
        <w:t xml:space="preserve">Bachelet D., Ferschweiler K., Sheehan T., Strittholt J. 2016. Climate change effects on southern California deserts. Journal of Arid Environments. 127: 17-29. </w:t>
      </w:r>
    </w:p>
    <w:p w14:paraId="3BB7714C" w14:textId="10F360F6" w:rsidR="00450EEB" w:rsidRPr="00ED08EB" w:rsidRDefault="00450EEB">
      <w:pPr>
        <w:pStyle w:val="Body"/>
        <w:spacing w:line="480" w:lineRule="auto"/>
        <w:ind w:left="720" w:hanging="720"/>
        <w:rPr>
          <w:rFonts w:cs="Times New Roman"/>
          <w:b/>
        </w:rPr>
      </w:pPr>
      <w:r w:rsidRPr="00ED08EB">
        <w:rPr>
          <w:rFonts w:cs="Times New Roman"/>
          <w:lang w:val="en"/>
        </w:rPr>
        <w:t xml:space="preserve">Basson CH, Levy O, Angilletta MJ, Clusella-Trullas S (2017) Lizards paid a greater opportunity cost to thermoregulate in a less heterogeneous environment. Functional Ecology 31(4): 856-865. </w:t>
      </w:r>
      <w:hyperlink r:id="rId10" w:history="1">
        <w:r w:rsidRPr="00ED08EB">
          <w:rPr>
            <w:rStyle w:val="Hyperlink"/>
            <w:rFonts w:cs="Times New Roman"/>
            <w:lang w:val="en"/>
          </w:rPr>
          <w:t>https://doi.org/10.1111/1365-2435.12795</w:t>
        </w:r>
      </w:hyperlink>
    </w:p>
    <w:p w14:paraId="35DA79E8" w14:textId="77777777" w:rsidR="00736E7E" w:rsidRPr="00ED08EB" w:rsidRDefault="00035BFF">
      <w:pPr>
        <w:pStyle w:val="Body"/>
        <w:spacing w:line="480" w:lineRule="auto"/>
        <w:ind w:left="720" w:hanging="720"/>
        <w:rPr>
          <w:rFonts w:cs="Times New Roman"/>
        </w:rPr>
      </w:pPr>
      <w:r w:rsidRPr="00ED08EB">
        <w:rPr>
          <w:rFonts w:cs="Times New Roman"/>
        </w:rPr>
        <w:t>Bolker, B. M., Brooks, M. E., Clark, C. J., Geange, S. W., Poulsen, J. R., Stevens, M. H. H. and White, J.-S. S. 2009. Generalized linear mixed models: a practical guide for ecology and evolution. - Trends in Ecology &amp; Evolution 24: 127-135.</w:t>
      </w:r>
    </w:p>
    <w:p w14:paraId="19837F58" w14:textId="77777777" w:rsidR="00736E7E" w:rsidRPr="00ED08EB" w:rsidRDefault="00035BFF">
      <w:pPr>
        <w:pStyle w:val="Body"/>
        <w:spacing w:line="480" w:lineRule="auto"/>
        <w:ind w:left="720" w:hanging="720"/>
        <w:rPr>
          <w:rFonts w:cs="Times New Roman"/>
        </w:rPr>
      </w:pPr>
      <w:r w:rsidRPr="00ED08EB">
        <w:rPr>
          <w:rFonts w:cs="Times New Roman"/>
        </w:rPr>
        <w:t xml:space="preserve">Bruno, J. F., Stachowicz, J. J. and Bertness, M. D. 2003. Inclusion of facilitation into ecological theory. Trends in Ecology and Evolution 18: 119-125. </w:t>
      </w:r>
    </w:p>
    <w:p w14:paraId="64B90013" w14:textId="77777777" w:rsidR="00736E7E" w:rsidRPr="00ED08EB" w:rsidRDefault="00035BFF">
      <w:pPr>
        <w:pStyle w:val="Body"/>
        <w:spacing w:line="480" w:lineRule="auto"/>
        <w:ind w:left="720" w:hanging="720"/>
        <w:rPr>
          <w:rFonts w:cs="Times New Roman"/>
        </w:rPr>
      </w:pPr>
      <w:r w:rsidRPr="00ED08EB">
        <w:rPr>
          <w:rFonts w:cs="Times New Roman"/>
        </w:rPr>
        <w:t>Bulleri, F., Bruno, J. F., Silliman, B. R. and Stachowicz, J. J. 2016. Facilitation and the niche: implications for coexistence, range shifts and ecosystem functioning. - Functional Ecology 30: 70-78.</w:t>
      </w:r>
    </w:p>
    <w:p w14:paraId="2844C015" w14:textId="05253EF2" w:rsidR="00736E7E" w:rsidRPr="00CF24FC" w:rsidRDefault="00035BFF">
      <w:pPr>
        <w:pStyle w:val="Body"/>
        <w:spacing w:line="480" w:lineRule="auto"/>
        <w:ind w:left="720" w:hanging="720"/>
        <w:rPr>
          <w:rFonts w:cs="Times New Roman"/>
        </w:rPr>
      </w:pPr>
      <w:r w:rsidRPr="00ED08EB">
        <w:rPr>
          <w:rFonts w:cs="Times New Roman"/>
        </w:rPr>
        <w:t>Chave J. 2013. The problem of pattern and scale in ecology: what have we learned in 20 years? Ecology Letters. doi: 10.1111/ele.12048</w:t>
      </w:r>
    </w:p>
    <w:p w14:paraId="6F7496E8" w14:textId="52AA62A8" w:rsidR="00CF24FC" w:rsidRPr="00ED08EB" w:rsidRDefault="00CF24FC">
      <w:pPr>
        <w:pStyle w:val="Body"/>
        <w:spacing w:line="480" w:lineRule="auto"/>
        <w:ind w:left="720" w:hanging="720"/>
        <w:rPr>
          <w:rFonts w:cs="Times New Roman"/>
        </w:rPr>
      </w:pPr>
      <w:r w:rsidRPr="00ED08EB">
        <w:rPr>
          <w:rFonts w:cs="Times New Roman"/>
          <w:bCs/>
          <w:color w:val="333333"/>
        </w:rPr>
        <w:t>Clusella-Trullas S.</w:t>
      </w:r>
      <w:r w:rsidRPr="00ED08EB">
        <w:rPr>
          <w:rFonts w:cs="Times New Roman"/>
          <w:color w:val="333333"/>
        </w:rPr>
        <w:t xml:space="preserve">, Chown S.L. 2014. Lizard thermal trait variation at multiple scales: a review. </w:t>
      </w:r>
      <w:r w:rsidRPr="00ED08EB">
        <w:rPr>
          <w:rFonts w:cs="Times New Roman"/>
          <w:i/>
          <w:iCs/>
          <w:color w:val="333333"/>
        </w:rPr>
        <w:t xml:space="preserve">Journal of Comparative Physiology B </w:t>
      </w:r>
      <w:r w:rsidRPr="00ED08EB">
        <w:rPr>
          <w:rFonts w:cs="Times New Roman"/>
          <w:color w:val="333333"/>
        </w:rPr>
        <w:t>184: 5-21.</w:t>
      </w:r>
    </w:p>
    <w:p w14:paraId="70899DAC" w14:textId="77777777" w:rsidR="00736E7E" w:rsidRPr="00ED08EB" w:rsidRDefault="00035BFF">
      <w:pPr>
        <w:pStyle w:val="Body"/>
        <w:spacing w:line="480" w:lineRule="auto"/>
        <w:ind w:left="720" w:hanging="720"/>
        <w:rPr>
          <w:rFonts w:cs="Times New Roman"/>
        </w:rPr>
      </w:pPr>
      <w:r w:rsidRPr="00ED08EB">
        <w:rPr>
          <w:rFonts w:cs="Times New Roman"/>
        </w:rPr>
        <w:t>Crowley S. R., Pietruszka, R. D. 1983. Aggressiveness and vocalization in the leopard lizard (</w:t>
      </w:r>
      <w:r w:rsidRPr="00ED08EB">
        <w:rPr>
          <w:rFonts w:cs="Times New Roman"/>
          <w:i/>
          <w:iCs/>
        </w:rPr>
        <w:t>Gambelia wislizennii</w:t>
      </w:r>
      <w:r w:rsidRPr="00ED08EB">
        <w:rPr>
          <w:rFonts w:cs="Times New Roman"/>
        </w:rPr>
        <w:t>): the influence of temperature. Animal Behaviour, 31(4), 1055-1060.</w:t>
      </w:r>
    </w:p>
    <w:p w14:paraId="6A72CA97" w14:textId="77777777" w:rsidR="00736E7E" w:rsidRPr="00ED08EB" w:rsidRDefault="00035BFF">
      <w:pPr>
        <w:pStyle w:val="Body"/>
        <w:spacing w:line="480" w:lineRule="auto"/>
        <w:ind w:left="720" w:hanging="720"/>
        <w:rPr>
          <w:rFonts w:cs="Times New Roman"/>
        </w:rPr>
      </w:pPr>
      <w:r w:rsidRPr="00ED08EB">
        <w:rPr>
          <w:rFonts w:cs="Times New Roman"/>
        </w:rPr>
        <w:t>Cook E.R., Woodhouse C.A., Eakin C.M., Meko D.M., Stahle D.W. 2004.Long term aridity changes in the western United States. Science. 306: 1015–1018.</w:t>
      </w:r>
    </w:p>
    <w:p w14:paraId="50D2ED7A" w14:textId="77777777" w:rsidR="00736E7E" w:rsidRPr="00ED08EB" w:rsidRDefault="00035BFF">
      <w:pPr>
        <w:pStyle w:val="Body"/>
        <w:spacing w:line="480" w:lineRule="auto"/>
        <w:ind w:left="720" w:hanging="720"/>
        <w:rPr>
          <w:rFonts w:cs="Times New Roman"/>
        </w:rPr>
      </w:pPr>
      <w:r w:rsidRPr="00ED08EB">
        <w:rPr>
          <w:rFonts w:cs="Times New Roman"/>
        </w:rPr>
        <w:t>Díaz J.A., Cabezas-Díaz S. 2004. Seasonal variation in the contribution of different behavioural mechanisms to lizard thermoregulation. Functional Ecology. 18:867–875.</w:t>
      </w:r>
    </w:p>
    <w:p w14:paraId="46ED4D5E" w14:textId="77777777" w:rsidR="00736E7E" w:rsidRPr="00ED08EB" w:rsidRDefault="00035BFF">
      <w:pPr>
        <w:pStyle w:val="Body"/>
        <w:spacing w:line="480" w:lineRule="auto"/>
        <w:ind w:left="720" w:hanging="720"/>
        <w:rPr>
          <w:rFonts w:cs="Times New Roman"/>
        </w:rPr>
      </w:pPr>
      <w:r w:rsidRPr="00ED08EB">
        <w:rPr>
          <w:rFonts w:cs="Times New Roman"/>
        </w:rPr>
        <w:t>Fields M.J., Coffin D.P., Gosz J.R. 1999.Burrowing activities of kangaroo rats and patterns in plant species dominance at a shortgrass steppe-desert grassland ecotone. Journal of Vegetation Science. 10:123–130.</w:t>
      </w:r>
    </w:p>
    <w:p w14:paraId="18BDE625" w14:textId="77777777" w:rsidR="00736E7E" w:rsidRPr="00ED08EB" w:rsidRDefault="00035BFF">
      <w:pPr>
        <w:pStyle w:val="Body"/>
        <w:spacing w:line="480" w:lineRule="auto"/>
        <w:ind w:left="720" w:hanging="720"/>
        <w:rPr>
          <w:rFonts w:cs="Times New Roman"/>
        </w:rPr>
      </w:pPr>
      <w:r w:rsidRPr="00ED08EB">
        <w:rPr>
          <w:rFonts w:cs="Times New Roman"/>
        </w:rPr>
        <w:t xml:space="preserve">Filazzola A., Lortie C.J. 2014. A systematic review and conceptual framework for the mechanistic pathways of nurse plants. Global Ecology and Biogeography. 23: 1335-1345. </w:t>
      </w:r>
    </w:p>
    <w:p w14:paraId="4832C87F" w14:textId="7C1BD313" w:rsidR="00736E7E" w:rsidRPr="00ED08EB" w:rsidRDefault="00035BFF">
      <w:pPr>
        <w:pStyle w:val="Body"/>
        <w:spacing w:line="480" w:lineRule="auto"/>
        <w:ind w:left="720" w:hanging="720"/>
        <w:rPr>
          <w:rFonts w:cs="Times New Roman"/>
          <w:color w:val="auto"/>
        </w:rPr>
      </w:pPr>
      <w:r w:rsidRPr="00ED08EB">
        <w:rPr>
          <w:rFonts w:cs="Times New Roman"/>
        </w:rPr>
        <w:t xml:space="preserve">Filazzola A., Westphal M., Powers M., Liczner A.R., Woollett D.A.S., Johnson B., Lortie C.J. 2017. Non-trophic interaction in deserts: facilitation, interference and an endangered </w:t>
      </w:r>
      <w:r w:rsidRPr="00ED08EB">
        <w:rPr>
          <w:rFonts w:cs="Times New Roman"/>
          <w:color w:val="auto"/>
        </w:rPr>
        <w:t xml:space="preserve">lizard species. Basic and Applied Ecology. </w:t>
      </w:r>
      <w:hyperlink r:id="rId11" w:history="1">
        <w:r w:rsidR="00AB1A5C" w:rsidRPr="00ED08EB">
          <w:rPr>
            <w:rStyle w:val="Hyperlink"/>
            <w:rFonts w:cs="Times New Roman"/>
            <w:color w:val="auto"/>
          </w:rPr>
          <w:t>http://dx.doi.org/10.1016/j.baae.2017.01.002</w:t>
        </w:r>
      </w:hyperlink>
      <w:r w:rsidRPr="00ED08EB">
        <w:rPr>
          <w:rFonts w:cs="Times New Roman"/>
          <w:color w:val="auto"/>
        </w:rPr>
        <w:t>.</w:t>
      </w:r>
    </w:p>
    <w:p w14:paraId="52507BF7" w14:textId="6BDCEB20" w:rsidR="002F362D" w:rsidRPr="00ED08EB" w:rsidRDefault="00B92B00" w:rsidP="002F362D">
      <w:pPr>
        <w:pStyle w:val="Body"/>
        <w:spacing w:line="480" w:lineRule="auto"/>
        <w:ind w:left="720" w:hanging="720"/>
        <w:rPr>
          <w:rFonts w:cs="Times New Roman"/>
          <w:color w:val="auto"/>
        </w:rPr>
      </w:pPr>
      <w:r w:rsidRPr="00ED08EB">
        <w:rPr>
          <w:rFonts w:cs="Times New Roman"/>
          <w:color w:val="auto"/>
          <w:u w:val="single"/>
        </w:rPr>
        <w:t>Filazzola, A</w:t>
      </w:r>
      <w:r w:rsidRPr="00ED08EB">
        <w:rPr>
          <w:rFonts w:cs="Times New Roman"/>
          <w:color w:val="auto"/>
        </w:rPr>
        <w:t xml:space="preserve">., Sotomayor, D., Lortie, C.J. (2017). Modelling the niche space of desert annuals needs to include positive interactions. </w:t>
      </w:r>
      <w:r w:rsidRPr="00ED08EB">
        <w:rPr>
          <w:rStyle w:val="Emphasis"/>
          <w:rFonts w:cs="Times New Roman"/>
          <w:color w:val="auto"/>
        </w:rPr>
        <w:t>Oikos</w:t>
      </w:r>
      <w:r w:rsidRPr="00ED08EB">
        <w:rPr>
          <w:rFonts w:cs="Times New Roman"/>
          <w:color w:val="auto"/>
        </w:rPr>
        <w:t>. In press. </w:t>
      </w:r>
      <w:hyperlink r:id="rId12" w:history="1">
        <w:r w:rsidRPr="00ED08EB">
          <w:rPr>
            <w:rStyle w:val="Hyperlink"/>
            <w:rFonts w:cs="Times New Roman"/>
            <w:color w:val="auto"/>
          </w:rPr>
          <w:t>http://onlinelibrary.wiley.com/doi/10.1111/oik.04688/</w:t>
        </w:r>
      </w:hyperlink>
    </w:p>
    <w:p w14:paraId="5F428CAC" w14:textId="77777777" w:rsidR="00736E7E" w:rsidRPr="00ED08EB" w:rsidRDefault="00035BFF">
      <w:pPr>
        <w:pStyle w:val="Body"/>
        <w:spacing w:line="480" w:lineRule="auto"/>
        <w:ind w:left="720" w:hanging="720"/>
        <w:rPr>
          <w:rFonts w:cs="Times New Roman"/>
        </w:rPr>
      </w:pPr>
      <w:r w:rsidRPr="00ED08EB">
        <w:rPr>
          <w:rFonts w:cs="Times New Roman"/>
          <w:color w:val="auto"/>
        </w:rPr>
        <w:t xml:space="preserve">Germano D.J., Williams D.F. 1992. Recovery of the blunt-nosed leopard lizard: past efforts, present </w:t>
      </w:r>
      <w:r w:rsidRPr="00ED08EB">
        <w:rPr>
          <w:rFonts w:cs="Times New Roman"/>
        </w:rPr>
        <w:t xml:space="preserve">knowledge, and future opportunities. Transactions of the Western Section of the Wildlife Society. 28:38-47. </w:t>
      </w:r>
    </w:p>
    <w:p w14:paraId="171B88D7" w14:textId="77777777" w:rsidR="00736E7E" w:rsidRPr="00ED08EB" w:rsidRDefault="00035BFF">
      <w:pPr>
        <w:pStyle w:val="Body"/>
        <w:spacing w:line="480" w:lineRule="auto"/>
        <w:ind w:left="720" w:hanging="720"/>
        <w:rPr>
          <w:rFonts w:cs="Times New Roman"/>
        </w:rPr>
      </w:pPr>
      <w:r w:rsidRPr="00ED08EB">
        <w:rPr>
          <w:rFonts w:cs="Times New Roman"/>
        </w:rPr>
        <w:t>Germano D.J., Williams D.F., Tordoff III W. 1994 Effect of drought on blunt-nosed leopard lizards (</w:t>
      </w:r>
      <w:r w:rsidRPr="00ED08EB">
        <w:rPr>
          <w:rFonts w:cs="Times New Roman"/>
          <w:i/>
          <w:iCs/>
        </w:rPr>
        <w:t>Gambelia sila</w:t>
      </w:r>
      <w:r w:rsidRPr="00ED08EB">
        <w:rPr>
          <w:rFonts w:cs="Times New Roman"/>
          <w:lang w:val="de-DE"/>
        </w:rPr>
        <w:t>). Northwestern Naturalist.75:11-19.</w:t>
      </w:r>
    </w:p>
    <w:p w14:paraId="165D583B" w14:textId="77777777" w:rsidR="00736E7E" w:rsidRPr="00ED08EB" w:rsidRDefault="00035BFF">
      <w:pPr>
        <w:pStyle w:val="Body"/>
        <w:spacing w:line="480" w:lineRule="auto"/>
        <w:ind w:left="720" w:hanging="720"/>
        <w:rPr>
          <w:rFonts w:cs="Times New Roman"/>
        </w:rPr>
      </w:pPr>
      <w:r w:rsidRPr="00ED08EB">
        <w:rPr>
          <w:rFonts w:cs="Times New Roman"/>
        </w:rPr>
        <w:t xml:space="preserve">Germano D.J., Rathburn G.B., Saslaw L.R. 2001. Managing exotic grasses and conserving declining species. Wildlife Society Bulletin. 29(2):551-559. </w:t>
      </w:r>
    </w:p>
    <w:p w14:paraId="160E84C9" w14:textId="77777777" w:rsidR="00736E7E" w:rsidRPr="00ED08EB" w:rsidRDefault="00035BFF">
      <w:pPr>
        <w:pStyle w:val="Body"/>
        <w:spacing w:line="480" w:lineRule="auto"/>
        <w:ind w:left="720" w:hanging="720"/>
        <w:rPr>
          <w:rFonts w:cs="Times New Roman"/>
        </w:rPr>
      </w:pPr>
      <w:r w:rsidRPr="00ED08EB">
        <w:rPr>
          <w:rFonts w:cs="Times New Roman"/>
        </w:rPr>
        <w:t xml:space="preserve">Germano D.J., Williams D.F. 2005. Population ecology of blunt-nosed leopard lizard in high elevation foothill habitat. Journal of Herpetology. 39(1):1-18. </w:t>
      </w:r>
    </w:p>
    <w:p w14:paraId="4608D315" w14:textId="77777777" w:rsidR="00736E7E" w:rsidRPr="00ED08EB" w:rsidRDefault="00035BFF">
      <w:pPr>
        <w:pStyle w:val="Body"/>
        <w:spacing w:line="480" w:lineRule="auto"/>
        <w:ind w:left="720" w:hanging="720"/>
        <w:rPr>
          <w:rFonts w:cs="Times New Roman"/>
        </w:rPr>
      </w:pPr>
      <w:r w:rsidRPr="00ED08EB">
        <w:rPr>
          <w:rFonts w:cs="Times New Roman"/>
        </w:rPr>
        <w:t>Germano D.J., Smith P.T., Tabor S.P. 2007. Food habits of the blunt-nosed leopard lizard (</w:t>
      </w:r>
      <w:r w:rsidRPr="00ED08EB">
        <w:rPr>
          <w:rFonts w:cs="Times New Roman"/>
          <w:i/>
          <w:iCs/>
        </w:rPr>
        <w:t>Gambelia sila</w:t>
      </w:r>
      <w:r w:rsidRPr="00ED08EB">
        <w:rPr>
          <w:rFonts w:cs="Times New Roman"/>
        </w:rPr>
        <w:t xml:space="preserve">). The Southwestern Naturalist. 52(2):318-323. </w:t>
      </w:r>
    </w:p>
    <w:p w14:paraId="5B96B215" w14:textId="77777777" w:rsidR="00736E7E" w:rsidRPr="00ED08EB" w:rsidRDefault="00035BFF">
      <w:pPr>
        <w:pStyle w:val="Body"/>
        <w:spacing w:line="480" w:lineRule="auto"/>
        <w:ind w:left="720" w:hanging="720"/>
        <w:rPr>
          <w:rFonts w:cs="Times New Roman"/>
        </w:rPr>
      </w:pPr>
      <w:r w:rsidRPr="00ED08EB">
        <w:rPr>
          <w:rFonts w:cs="Times New Roman"/>
        </w:rPr>
        <w:t>Germano D.J., Williams D.F. 2007. Ontogenetic and seasonal changes in coloration of the blunt-nosed leopard lizard (</w:t>
      </w:r>
      <w:r w:rsidRPr="00ED08EB">
        <w:rPr>
          <w:rFonts w:cs="Times New Roman"/>
          <w:i/>
          <w:iCs/>
        </w:rPr>
        <w:t>Gambelia sila</w:t>
      </w:r>
      <w:r w:rsidRPr="00ED08EB">
        <w:rPr>
          <w:rFonts w:cs="Times New Roman"/>
        </w:rPr>
        <w:t>). The Southwestern Naturalist. 52(1):46-53.</w:t>
      </w:r>
    </w:p>
    <w:p w14:paraId="3F3AA738" w14:textId="77777777" w:rsidR="00736E7E" w:rsidRPr="00ED08EB" w:rsidRDefault="00035BFF">
      <w:pPr>
        <w:pStyle w:val="Body"/>
        <w:spacing w:line="480" w:lineRule="auto"/>
        <w:ind w:left="720" w:hanging="720"/>
        <w:rPr>
          <w:rFonts w:cs="Times New Roman"/>
        </w:rPr>
      </w:pPr>
      <w:r w:rsidRPr="00ED08EB">
        <w:rPr>
          <w:rFonts w:cs="Times New Roman"/>
        </w:rPr>
        <w:t>Germano D.J., Rathbun G.B., Saslaw L.R., Cypher B.L., Cypher E.A., Vredenberg L. The San Joaquin Desert of California: Ecologically misunderstood and overlooked. Natural Areas Journal. 2011;31:138-147</w:t>
      </w:r>
    </w:p>
    <w:p w14:paraId="482DF625" w14:textId="77777777" w:rsidR="00736E7E" w:rsidRPr="00ED08EB" w:rsidRDefault="00035BFF">
      <w:pPr>
        <w:pStyle w:val="Body"/>
        <w:spacing w:line="480" w:lineRule="auto"/>
        <w:ind w:left="720" w:hanging="720"/>
        <w:rPr>
          <w:rFonts w:cs="Times New Roman"/>
        </w:rPr>
      </w:pPr>
      <w:r w:rsidRPr="00ED08EB">
        <w:rPr>
          <w:rFonts w:cs="Times New Roman"/>
        </w:rPr>
        <w:t xml:space="preserve">Germano D.J., Rathburn G.B., Saslaw L.R. 2012. Effects of grazing and invasive grasses on desert vertebrates in California. The Journal of Wildlife Management. 76(4):670-682. </w:t>
      </w:r>
    </w:p>
    <w:p w14:paraId="2648CB60" w14:textId="77777777" w:rsidR="00736E7E" w:rsidRPr="00ED08EB" w:rsidRDefault="00035BFF">
      <w:pPr>
        <w:pStyle w:val="Body"/>
        <w:spacing w:line="480" w:lineRule="auto"/>
        <w:ind w:left="720" w:hanging="720"/>
        <w:rPr>
          <w:rFonts w:cs="Times New Roman"/>
        </w:rPr>
      </w:pPr>
      <w:r w:rsidRPr="00ED08EB">
        <w:rPr>
          <w:rFonts w:cs="Times New Roman"/>
        </w:rPr>
        <w:t xml:space="preserve">Germano D.J., Rathbun G.B. 2016. Home range and habitat use by blunt-nosed leopard lizards in the southern San Joaquin Desert of California. Journal of Herpetology. 50(3):429-434. </w:t>
      </w:r>
    </w:p>
    <w:p w14:paraId="51AEE4DC" w14:textId="77777777" w:rsidR="00736E7E" w:rsidRPr="00ED08EB" w:rsidRDefault="00035BFF">
      <w:pPr>
        <w:pStyle w:val="Body"/>
        <w:spacing w:line="480" w:lineRule="auto"/>
        <w:ind w:left="720" w:hanging="720"/>
        <w:rPr>
          <w:rFonts w:cs="Times New Roman"/>
        </w:rPr>
      </w:pPr>
      <w:r w:rsidRPr="00ED08EB">
        <w:rPr>
          <w:rFonts w:cs="Times New Roman"/>
        </w:rPr>
        <w:t>Graul C. 2016. leafletR: Interactive Web-Maps Based on the Leaflet JavaScript Library. R package version 0.4-0, http://cran.r-project.org/package=leafletR.</w:t>
      </w:r>
    </w:p>
    <w:p w14:paraId="3D8EB499" w14:textId="77777777" w:rsidR="00736E7E" w:rsidRPr="00ED08EB" w:rsidRDefault="00035BFF">
      <w:pPr>
        <w:pStyle w:val="Body"/>
        <w:spacing w:line="480" w:lineRule="auto"/>
        <w:ind w:left="720" w:hanging="720"/>
        <w:rPr>
          <w:rFonts w:cs="Times New Roman"/>
        </w:rPr>
      </w:pPr>
      <w:r w:rsidRPr="00ED08EB">
        <w:rPr>
          <w:rFonts w:cs="Times New Roman"/>
        </w:rPr>
        <w:t>Griffin D., Anchukaitis K.J. 2014.How unusual is the 2012–2014 California drought? Geophysical Research Letters. 41: 9017–9023.</w:t>
      </w:r>
    </w:p>
    <w:p w14:paraId="26B321E8" w14:textId="77777777" w:rsidR="00736E7E" w:rsidRPr="00ED08EB" w:rsidRDefault="00035BFF">
      <w:pPr>
        <w:pStyle w:val="Body"/>
        <w:spacing w:line="480" w:lineRule="auto"/>
        <w:ind w:left="720" w:hanging="720"/>
        <w:rPr>
          <w:rFonts w:cs="Times New Roman"/>
        </w:rPr>
      </w:pPr>
      <w:r w:rsidRPr="00ED08EB">
        <w:rPr>
          <w:rFonts w:cs="Times New Roman"/>
        </w:rPr>
        <w:t>Grillet P., Cheylan M., Thirion J.M., Dor</w:t>
      </w:r>
      <w:r w:rsidRPr="00ED08EB">
        <w:rPr>
          <w:rFonts w:cs="Times New Roman"/>
          <w:lang w:val="fr-FR"/>
        </w:rPr>
        <w:t xml:space="preserve">é </w:t>
      </w:r>
      <w:r w:rsidRPr="00ED08EB">
        <w:rPr>
          <w:rFonts w:cs="Times New Roman"/>
        </w:rPr>
        <w:t xml:space="preserve">F., Bonnet X., Dauge C., Chollet M., Marchand M.A. 2010. Rabbit burrows or artificial refuges area critical habitat component for the threatened lizard, </w:t>
      </w:r>
      <w:r w:rsidRPr="00ED08EB">
        <w:rPr>
          <w:rFonts w:cs="Times New Roman"/>
          <w:i/>
          <w:iCs/>
          <w:lang w:val="fr-FR"/>
        </w:rPr>
        <w:t>Timon lepidus</w:t>
      </w:r>
      <w:r w:rsidRPr="00ED08EB">
        <w:rPr>
          <w:rFonts w:cs="Times New Roman"/>
        </w:rPr>
        <w:t xml:space="preserve"> (Sauria, Lacertidae). Biodiversity and Conservation. 19: 2039–2051.</w:t>
      </w:r>
    </w:p>
    <w:p w14:paraId="41289055" w14:textId="77777777" w:rsidR="00736E7E" w:rsidRPr="00ED08EB" w:rsidRDefault="00035BFF">
      <w:pPr>
        <w:pStyle w:val="Body"/>
        <w:spacing w:line="480" w:lineRule="auto"/>
        <w:ind w:left="720" w:hanging="720"/>
        <w:rPr>
          <w:rFonts w:cs="Times New Roman"/>
        </w:rPr>
      </w:pPr>
      <w:r w:rsidRPr="00ED08EB">
        <w:rPr>
          <w:rFonts w:cs="Times New Roman"/>
        </w:rPr>
        <w:t>Gurney C.M., Prugh L.R., Brashares J.S. 2015. Restoration of native plants is reduced by rodent-caused soil disturbance and seed removal. Rangeland Ecology and Management. 2015;68(4):359-366.</w:t>
      </w:r>
    </w:p>
    <w:p w14:paraId="4C35D88E" w14:textId="77777777" w:rsidR="00736E7E" w:rsidRPr="00ED08EB" w:rsidRDefault="00035BFF">
      <w:pPr>
        <w:pStyle w:val="Body"/>
        <w:spacing w:line="480" w:lineRule="auto"/>
        <w:ind w:left="720" w:hanging="720"/>
        <w:rPr>
          <w:rFonts w:cs="Times New Roman"/>
        </w:rPr>
      </w:pPr>
      <w:r w:rsidRPr="00ED08EB">
        <w:rPr>
          <w:rFonts w:cs="Times New Roman"/>
        </w:rPr>
        <w:t xml:space="preserve">Hannah L., Carr J.L., Lankerani A. 1995. Human disturbance and natural habitat: a biome level analysis of a global data set. Biodiversity and Conservation. 4: 128-155. </w:t>
      </w:r>
    </w:p>
    <w:p w14:paraId="48C1AAF5" w14:textId="77777777" w:rsidR="00736E7E" w:rsidRPr="00ED08EB" w:rsidRDefault="00035BFF">
      <w:pPr>
        <w:pStyle w:val="Body"/>
        <w:spacing w:line="480" w:lineRule="auto"/>
        <w:ind w:left="720" w:hanging="720"/>
        <w:rPr>
          <w:rFonts w:cs="Times New Roman"/>
        </w:rPr>
      </w:pPr>
      <w:r w:rsidRPr="00ED08EB">
        <w:rPr>
          <w:rFonts w:cs="Times New Roman"/>
        </w:rPr>
        <w:t>Hansen R.W., Montanucci R.R., Switak K.H. 1994.Blunt-nosed leopard lizard. Life on the Edge. Volume1: Wildlife 1: pp.272–273.</w:t>
      </w:r>
    </w:p>
    <w:p w14:paraId="48C85E02" w14:textId="77777777" w:rsidR="00736E7E" w:rsidRPr="00ED08EB" w:rsidRDefault="00035BFF">
      <w:pPr>
        <w:pStyle w:val="Body"/>
        <w:spacing w:line="480" w:lineRule="auto"/>
        <w:ind w:left="720" w:hanging="720"/>
        <w:rPr>
          <w:rFonts w:cs="Times New Roman"/>
        </w:rPr>
      </w:pPr>
      <w:r w:rsidRPr="00ED08EB">
        <w:rPr>
          <w:rFonts w:cs="Times New Roman"/>
        </w:rPr>
        <w:t>Hawbecker A.C. 1951. Small mammal relationships in an Ephedra community. Journal of Mammalogy. 50–60.</w:t>
      </w:r>
    </w:p>
    <w:p w14:paraId="7EFFEEEB" w14:textId="7BE2AF9A" w:rsidR="00AB1A5C" w:rsidRPr="00ED08EB" w:rsidRDefault="00035BFF">
      <w:pPr>
        <w:pStyle w:val="Body"/>
        <w:spacing w:line="480" w:lineRule="auto"/>
        <w:ind w:left="720" w:hanging="720"/>
        <w:rPr>
          <w:rFonts w:cs="Times New Roman"/>
        </w:rPr>
      </w:pPr>
      <w:r w:rsidRPr="00ED08EB">
        <w:rPr>
          <w:rFonts w:cs="Times New Roman"/>
        </w:rPr>
        <w:t>Hijmans, R.J., Cameron S.E., Parra J.L., Jones P.G., Jarvis A. Very high resolution interpolated climate surfaces for global land areas. International Journal of Climatology. 2005. 25: 1965-1978.</w:t>
      </w:r>
    </w:p>
    <w:p w14:paraId="60BAA3AA" w14:textId="72ADBC57" w:rsidR="00AB1A5C" w:rsidRPr="00ED08EB" w:rsidRDefault="00AB1A5C"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i/>
          <w:iCs/>
        </w:rPr>
      </w:pPr>
      <w:r w:rsidRPr="00ED08EB">
        <w:t xml:space="preserve">Hirzel AH, Le Lay G (2008) Habitat suitability modeling and niche theory. </w:t>
      </w:r>
      <w:r w:rsidR="00340A9C" w:rsidRPr="00ED08EB">
        <w:rPr>
          <w:i/>
          <w:iCs/>
        </w:rPr>
        <w:t xml:space="preserve">J Appl Ecol </w:t>
      </w:r>
      <w:r w:rsidRPr="00ED08EB">
        <w:t>45:1372–1381.</w:t>
      </w:r>
    </w:p>
    <w:p w14:paraId="166AB22E" w14:textId="77777777" w:rsidR="00736E7E" w:rsidRPr="00ED08EB" w:rsidRDefault="00035BFF">
      <w:pPr>
        <w:pStyle w:val="Body"/>
        <w:spacing w:line="480" w:lineRule="auto"/>
        <w:ind w:left="720" w:hanging="720"/>
        <w:rPr>
          <w:rFonts w:cs="Times New Roman"/>
        </w:rPr>
      </w:pPr>
      <w:r w:rsidRPr="00ED08EB">
        <w:rPr>
          <w:rFonts w:cs="Times New Roman"/>
        </w:rPr>
        <w:t xml:space="preserve">Hoekstra J.M., Boucher T.M., Ricketts T.H., Roberts C. 2005. Confronting a biome crisis: global disparities of habitat loss and protection. Ecology Letters. 8: 23-29. </w:t>
      </w:r>
    </w:p>
    <w:p w14:paraId="16424809" w14:textId="77777777" w:rsidR="00736E7E" w:rsidRPr="00ED08EB" w:rsidRDefault="00035BFF">
      <w:pPr>
        <w:pStyle w:val="Body"/>
        <w:spacing w:line="480" w:lineRule="auto"/>
        <w:ind w:left="720" w:hanging="720"/>
        <w:rPr>
          <w:rFonts w:cs="Times New Roman"/>
        </w:rPr>
      </w:pPr>
      <w:r w:rsidRPr="00ED08EB">
        <w:rPr>
          <w:rFonts w:cs="Times New Roman"/>
        </w:rPr>
        <w:t>Hothorn T, Bretz F, Westfall P. 2008. Simultaneous Inference in General Parametric Models. Biometrical Journal 50(3), 346--363.</w:t>
      </w:r>
    </w:p>
    <w:p w14:paraId="07D23307" w14:textId="656A231A" w:rsidR="00736E7E" w:rsidRPr="00ED08EB" w:rsidRDefault="00035BFF">
      <w:pPr>
        <w:pStyle w:val="Body"/>
        <w:spacing w:line="480" w:lineRule="auto"/>
        <w:ind w:left="720" w:hanging="720"/>
        <w:rPr>
          <w:rFonts w:cs="Times New Roman"/>
        </w:rPr>
      </w:pPr>
      <w:r w:rsidRPr="00ED08EB">
        <w:rPr>
          <w:rFonts w:cs="Times New Roman"/>
        </w:rPr>
        <w:t>Huey R.B. 1974. Behavioral thermoregulation in lizards: Importance of associated costs. Science. 184:1001–1003.</w:t>
      </w:r>
    </w:p>
    <w:p w14:paraId="550F5005" w14:textId="2027E5DC" w:rsidR="00CC26DE" w:rsidRPr="00ED08EB" w:rsidRDefault="00CC26DE">
      <w:pPr>
        <w:pStyle w:val="Body"/>
        <w:spacing w:line="480" w:lineRule="auto"/>
        <w:ind w:left="720" w:hanging="720"/>
        <w:rPr>
          <w:rFonts w:cs="Times New Roman"/>
        </w:rPr>
      </w:pPr>
      <w:r w:rsidRPr="00ED08EB">
        <w:rPr>
          <w:rFonts w:cs="Times New Roman"/>
        </w:rPr>
        <w:t xml:space="preserve">Huey RB, Slatkin M. 1976. </w:t>
      </w:r>
      <w:r w:rsidRPr="00ED08EB">
        <w:rPr>
          <w:rFonts w:cs="Times New Roman"/>
          <w:bCs/>
        </w:rPr>
        <w:t xml:space="preserve">Cost and benefits of lizard thermoregulation.  </w:t>
      </w:r>
      <w:r w:rsidRPr="00ED08EB">
        <w:rPr>
          <w:rFonts w:cs="Times New Roman"/>
          <w:i/>
        </w:rPr>
        <w:t>The Quarterly Review of Biolog</w:t>
      </w:r>
      <w:r w:rsidRPr="00ED08EB">
        <w:rPr>
          <w:rFonts w:cs="Times New Roman"/>
        </w:rPr>
        <w:t>y, 51:363-384</w:t>
      </w:r>
    </w:p>
    <w:p w14:paraId="25FC3809" w14:textId="63DB6527" w:rsidR="00736E7E" w:rsidRPr="00ED08EB" w:rsidRDefault="00035BFF">
      <w:pPr>
        <w:pStyle w:val="Body"/>
        <w:spacing w:line="480" w:lineRule="auto"/>
        <w:ind w:left="720" w:hanging="720"/>
        <w:rPr>
          <w:rFonts w:cs="Times New Roman"/>
        </w:rPr>
      </w:pPr>
      <w:r w:rsidRPr="00ED08EB">
        <w:rPr>
          <w:rFonts w:cs="Times New Roman"/>
        </w:rPr>
        <w:t>Jacobson, F., Garrison, G., Penner, J., Gebin, J. Z., Eifler, M., &amp; Eifler, D. 2016. Escape behaviour in the leopard lizard (</w:t>
      </w:r>
      <w:r w:rsidRPr="00ED08EB">
        <w:rPr>
          <w:rFonts w:cs="Times New Roman"/>
          <w:i/>
          <w:iCs/>
        </w:rPr>
        <w:t>Gambelia wislizenii</w:t>
      </w:r>
      <w:r w:rsidRPr="00ED08EB">
        <w:rPr>
          <w:rFonts w:cs="Times New Roman"/>
        </w:rPr>
        <w:t>): effects of starting distance and sex. Amphibia-Reptilia. 37(3), 320-324.</w:t>
      </w:r>
    </w:p>
    <w:p w14:paraId="72C47450" w14:textId="56F30FEA" w:rsidR="00450EEB" w:rsidRPr="00ED08EB" w:rsidRDefault="00450EEB"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rFonts w:eastAsia="AdvTimes"/>
        </w:rPr>
      </w:pPr>
      <w:r w:rsidRPr="00ED08EB">
        <w:rPr>
          <w:rFonts w:eastAsia="AdvTimes"/>
        </w:rPr>
        <w:t>Kearney, M., Shine, R. &amp; Porter, W.P. (200</w:t>
      </w:r>
      <w:r w:rsidR="00340A9C" w:rsidRPr="00ED08EB">
        <w:rPr>
          <w:rFonts w:eastAsia="AdvTimes"/>
        </w:rPr>
        <w:t xml:space="preserve">9) The potential for behavioral </w:t>
      </w:r>
      <w:r w:rsidRPr="00ED08EB">
        <w:rPr>
          <w:rFonts w:eastAsia="AdvTimes"/>
        </w:rPr>
        <w:t xml:space="preserve">thermoregulation to buffer </w:t>
      </w:r>
      <w:r w:rsidRPr="00ED08EB">
        <w:rPr>
          <w:rFonts w:eastAsia="AdvTimes" w:hint="eastAsia"/>
        </w:rPr>
        <w:t>“</w:t>
      </w:r>
      <w:r w:rsidRPr="00ED08EB">
        <w:rPr>
          <w:rFonts w:eastAsia="AdvTimes"/>
        </w:rPr>
        <w:t>cold-blooded</w:t>
      </w:r>
      <w:r w:rsidRPr="00ED08EB">
        <w:rPr>
          <w:rFonts w:eastAsia="AdvTimes" w:hint="eastAsia"/>
        </w:rPr>
        <w:t>”</w:t>
      </w:r>
      <w:r w:rsidR="00340A9C" w:rsidRPr="00ED08EB">
        <w:rPr>
          <w:rFonts w:eastAsia="AdvTimes"/>
        </w:rPr>
        <w:t xml:space="preserve"> animals against climate </w:t>
      </w:r>
      <w:r w:rsidRPr="00ED08EB">
        <w:rPr>
          <w:rFonts w:eastAsia="AdvTimes"/>
        </w:rPr>
        <w:t>warming. Proceedings of the National Academy of Sciences of the Uni</w:t>
      </w:r>
      <w:r w:rsidR="00340A9C" w:rsidRPr="00ED08EB">
        <w:rPr>
          <w:rFonts w:eastAsia="AdvTimes"/>
        </w:rPr>
        <w:t xml:space="preserve">ted </w:t>
      </w:r>
      <w:r w:rsidRPr="00ED08EB">
        <w:rPr>
          <w:rFonts w:eastAsia="AdvTimes"/>
        </w:rPr>
        <w:t>States of America, 106, 3835–3840.</w:t>
      </w:r>
    </w:p>
    <w:p w14:paraId="57FE765A" w14:textId="77777777" w:rsidR="00736E7E" w:rsidRPr="00ED08EB" w:rsidRDefault="00035BFF">
      <w:pPr>
        <w:pStyle w:val="Body"/>
        <w:spacing w:line="480" w:lineRule="auto"/>
        <w:ind w:left="720" w:hanging="720"/>
        <w:rPr>
          <w:rFonts w:cs="Times New Roman"/>
        </w:rPr>
      </w:pPr>
      <w:r w:rsidRPr="00ED08EB">
        <w:rPr>
          <w:rFonts w:cs="Times New Roman"/>
        </w:rPr>
        <w:t>Kefi, S., Rietkerk, M., Alados, C. L., Pueyo, Y., Papanastasis, V. P., ElAich, A. and de Ruiter, P. C. 2007. Spatial vegetation patterns and imminent desertification in Mediterranean arid ecosystems. Nature 449: 213-217.</w:t>
      </w:r>
    </w:p>
    <w:p w14:paraId="580F46AA" w14:textId="243B7BED" w:rsidR="00736E7E" w:rsidRPr="00ED08EB" w:rsidRDefault="00035BFF">
      <w:pPr>
        <w:pStyle w:val="Body"/>
        <w:spacing w:line="480" w:lineRule="auto"/>
        <w:ind w:left="720" w:hanging="720"/>
        <w:rPr>
          <w:rFonts w:cs="Times New Roman"/>
          <w:color w:val="auto"/>
        </w:rPr>
      </w:pPr>
      <w:r w:rsidRPr="00ED08EB">
        <w:rPr>
          <w:rFonts w:cs="Times New Roman"/>
        </w:rPr>
        <w:t xml:space="preserve">Kerr G.D., Bull C.M. 2004. Microhabitat use by the scincid lizard </w:t>
      </w:r>
      <w:r w:rsidRPr="00ED08EB">
        <w:rPr>
          <w:rFonts w:cs="Times New Roman"/>
          <w:i/>
          <w:iCs/>
          <w:lang w:val="pt-PT"/>
        </w:rPr>
        <w:t>Tiliqua rugosa</w:t>
      </w:r>
      <w:r w:rsidRPr="00ED08EB">
        <w:rPr>
          <w:rFonts w:cs="Times New Roman"/>
        </w:rPr>
        <w:t>: Exploiting natural temperature gradients beneath plant canopies. Journal of Herpetology. 38: 536–</w:t>
      </w:r>
      <w:r w:rsidRPr="00ED08EB">
        <w:rPr>
          <w:rFonts w:cs="Times New Roman"/>
          <w:color w:val="auto"/>
        </w:rPr>
        <w:t>545.</w:t>
      </w:r>
    </w:p>
    <w:p w14:paraId="190E084B" w14:textId="5DD0C7E0" w:rsidR="00CF24FC" w:rsidRPr="00ED08EB" w:rsidRDefault="00CF24FC">
      <w:pPr>
        <w:pStyle w:val="Body"/>
        <w:spacing w:line="480" w:lineRule="auto"/>
        <w:ind w:left="720" w:hanging="720"/>
        <w:rPr>
          <w:rFonts w:cs="Times New Roman"/>
          <w:color w:val="auto"/>
        </w:rPr>
      </w:pPr>
      <w:r w:rsidRPr="00ED08EB">
        <w:rPr>
          <w:rStyle w:val="Strong"/>
          <w:rFonts w:cs="Times New Roman"/>
          <w:b w:val="0"/>
          <w:color w:val="auto"/>
        </w:rPr>
        <w:t>Logan, M. L.</w:t>
      </w:r>
      <w:r w:rsidRPr="00ED08EB">
        <w:rPr>
          <w:rFonts w:cs="Times New Roman"/>
          <w:color w:val="auto"/>
        </w:rPr>
        <w:t>, Cox, R. M, and Calsbeek, R. 2014. Natural selection on thermal performance in a novel thermal environment. </w:t>
      </w:r>
      <w:r w:rsidRPr="00ED08EB">
        <w:rPr>
          <w:rStyle w:val="Strong"/>
          <w:rFonts w:cs="Times New Roman"/>
          <w:b w:val="0"/>
          <w:color w:val="auto"/>
        </w:rPr>
        <w:t>Proceedings of the National Academy of Sciences USA</w:t>
      </w:r>
      <w:r w:rsidRPr="00ED08EB">
        <w:rPr>
          <w:rStyle w:val="Emphasis"/>
          <w:rFonts w:cs="Times New Roman"/>
          <w:color w:val="auto"/>
        </w:rPr>
        <w:t>, </w:t>
      </w:r>
      <w:r w:rsidRPr="00ED08EB">
        <w:rPr>
          <w:rFonts w:cs="Times New Roman"/>
          <w:color w:val="auto"/>
        </w:rPr>
        <w:t>39: 14165-14169</w:t>
      </w:r>
    </w:p>
    <w:p w14:paraId="7FEAF461" w14:textId="2D941040" w:rsidR="00B92B00" w:rsidRPr="00ED08EB" w:rsidRDefault="00035BFF">
      <w:pPr>
        <w:pStyle w:val="Body"/>
        <w:spacing w:line="480" w:lineRule="auto"/>
        <w:ind w:left="720" w:hanging="720"/>
        <w:rPr>
          <w:rFonts w:cs="Times New Roman"/>
        </w:rPr>
      </w:pPr>
      <w:r w:rsidRPr="00ED08EB">
        <w:rPr>
          <w:rFonts w:cs="Times New Roman"/>
          <w:color w:val="auto"/>
        </w:rPr>
        <w:t xml:space="preserve">Lortie, C.J., Filazzola </w:t>
      </w:r>
      <w:r w:rsidRPr="00ED08EB">
        <w:rPr>
          <w:rFonts w:cs="Times New Roman"/>
        </w:rPr>
        <w:t xml:space="preserve">A., Sotomayor D. Functional assessment of animal interactions with shrub- facilitation complexes: a formal synthesis and conceptual framework. Functional Ecology. 2015. 30: 41-51. </w:t>
      </w:r>
    </w:p>
    <w:p w14:paraId="10BD5BDE" w14:textId="53FE3F15" w:rsidR="00B92B00" w:rsidRPr="00ED08EB" w:rsidRDefault="00B92B00">
      <w:pPr>
        <w:pStyle w:val="Body"/>
        <w:spacing w:line="480" w:lineRule="auto"/>
        <w:ind w:left="720" w:hanging="720"/>
        <w:rPr>
          <w:rFonts w:cs="Times New Roman"/>
        </w:rPr>
      </w:pPr>
      <w:r w:rsidRPr="00ED08EB">
        <w:rPr>
          <w:rFonts w:cs="Times New Roman"/>
        </w:rPr>
        <w:t>Lortie C.J., Liczner A., Filazzola A., Noble T., Gruber E., Westphal M</w:t>
      </w:r>
      <w:r w:rsidRPr="00340A9C">
        <w:rPr>
          <w:rFonts w:cs="Times New Roman"/>
        </w:rPr>
        <w:t xml:space="preserve">.F. 2017. </w:t>
      </w:r>
      <w:r w:rsidRPr="00340A9C">
        <w:rPr>
          <w:rFonts w:cs="Times New Roman"/>
          <w:shd w:val="clear" w:color="auto" w:fill="FFFFFF"/>
        </w:rPr>
        <w:t xml:space="preserve">The Groot Effect: plant facilitation and desert shrub regrowth following extensive damage </w:t>
      </w:r>
      <w:r w:rsidRPr="00340A9C">
        <w:rPr>
          <w:rFonts w:cs="Times New Roman"/>
          <w:i/>
          <w:shd w:val="clear" w:color="auto" w:fill="FFFFFF"/>
        </w:rPr>
        <w:t>Ecology and Evolution, accepted</w:t>
      </w:r>
    </w:p>
    <w:p w14:paraId="51550AFB" w14:textId="77777777" w:rsidR="00736E7E" w:rsidRPr="00ED08EB" w:rsidRDefault="00035BFF">
      <w:pPr>
        <w:pStyle w:val="Body"/>
        <w:spacing w:line="480" w:lineRule="auto"/>
        <w:ind w:left="720" w:hanging="720"/>
        <w:rPr>
          <w:rFonts w:cs="Times New Roman"/>
        </w:rPr>
      </w:pPr>
      <w:r w:rsidRPr="00ED08EB">
        <w:rPr>
          <w:rFonts w:cs="Times New Roman"/>
        </w:rPr>
        <w:t xml:space="preserve">Medica P.A., Turner F.B., Smith D.D. 1973. Hormonal induction of color changes in female leopard lizards, </w:t>
      </w:r>
      <w:r w:rsidRPr="00ED08EB">
        <w:rPr>
          <w:rFonts w:cs="Times New Roman"/>
          <w:i/>
          <w:iCs/>
        </w:rPr>
        <w:t>Crotaphytus wislizenii</w:t>
      </w:r>
      <w:r w:rsidRPr="00ED08EB">
        <w:rPr>
          <w:rFonts w:cs="Times New Roman"/>
          <w:lang w:val="pt-PT"/>
        </w:rPr>
        <w:t xml:space="preserve">. Copeia. 1973(4):658-661. </w:t>
      </w:r>
    </w:p>
    <w:p w14:paraId="46931B58" w14:textId="77777777" w:rsidR="00736E7E" w:rsidRPr="00ED08EB" w:rsidRDefault="00035BFF">
      <w:pPr>
        <w:pStyle w:val="Body"/>
        <w:spacing w:line="480" w:lineRule="auto"/>
        <w:ind w:left="720" w:hanging="720"/>
        <w:rPr>
          <w:rFonts w:cs="Times New Roman"/>
        </w:rPr>
      </w:pPr>
      <w:r w:rsidRPr="00ED08EB">
        <w:rPr>
          <w:rFonts w:cs="Times New Roman"/>
        </w:rPr>
        <w:t>McIntire, E. J. B. and Fajardo, A. 2014. Facilitation as a ubiquitous driver of biodiversity. - New Phytologist 201: 403-416.</w:t>
      </w:r>
    </w:p>
    <w:p w14:paraId="148CE8D8" w14:textId="77777777" w:rsidR="00736E7E" w:rsidRPr="00ED08EB" w:rsidRDefault="00035BFF">
      <w:pPr>
        <w:pStyle w:val="Body"/>
        <w:spacing w:line="480" w:lineRule="auto"/>
        <w:ind w:left="720" w:hanging="720"/>
        <w:rPr>
          <w:rFonts w:cs="Times New Roman"/>
        </w:rPr>
      </w:pPr>
      <w:r w:rsidRPr="00ED08EB">
        <w:rPr>
          <w:rFonts w:cs="Times New Roman"/>
        </w:rPr>
        <w:t xml:space="preserve">Milne T., Bull C.M. 2000. Burrow choice by individuals of different sizes in the endangered pygmy blue tongue lizard </w:t>
      </w:r>
      <w:r w:rsidRPr="00ED08EB">
        <w:rPr>
          <w:rFonts w:cs="Times New Roman"/>
          <w:i/>
          <w:iCs/>
          <w:lang w:val="fr-FR"/>
        </w:rPr>
        <w:t>Tiliqua adelaidensis</w:t>
      </w:r>
      <w:r w:rsidRPr="00ED08EB">
        <w:rPr>
          <w:rFonts w:cs="Times New Roman"/>
          <w:lang w:val="it-IT"/>
        </w:rPr>
        <w:t>. Biological Conservation. 95:295</w:t>
      </w:r>
      <w:r w:rsidRPr="00ED08EB">
        <w:rPr>
          <w:rFonts w:cs="Times New Roman"/>
        </w:rPr>
        <w:t>–301.</w:t>
      </w:r>
    </w:p>
    <w:p w14:paraId="7CCD7331" w14:textId="77777777" w:rsidR="00736E7E" w:rsidRPr="00ED08EB" w:rsidRDefault="00035BFF">
      <w:pPr>
        <w:pStyle w:val="Body"/>
        <w:spacing w:line="480" w:lineRule="auto"/>
        <w:ind w:left="720" w:hanging="720"/>
        <w:rPr>
          <w:rFonts w:cs="Times New Roman"/>
        </w:rPr>
      </w:pPr>
      <w:r w:rsidRPr="00ED08EB">
        <w:rPr>
          <w:rFonts w:cs="Times New Roman"/>
        </w:rPr>
        <w:t xml:space="preserve">Mouat D.A., Lancaster J.M. 2008. Drylands in Crisis. Environmental Change and Human Security. 67-80. </w:t>
      </w:r>
    </w:p>
    <w:p w14:paraId="70C91F00" w14:textId="64571D3B" w:rsidR="00736E7E" w:rsidRPr="00307EA0" w:rsidRDefault="00035BFF">
      <w:pPr>
        <w:pStyle w:val="Body"/>
        <w:tabs>
          <w:tab w:val="left" w:pos="360"/>
        </w:tabs>
        <w:spacing w:line="480" w:lineRule="auto"/>
        <w:ind w:left="720" w:hanging="720"/>
        <w:rPr>
          <w:rFonts w:cs="Times New Roman"/>
        </w:rPr>
      </w:pPr>
      <w:r w:rsidRPr="00ED08EB">
        <w:rPr>
          <w:rFonts w:cs="Times New Roman"/>
        </w:rPr>
        <w:t>Mohr, C. 1947. Table of equivalent populations of North American small mammals. American Midland Naturalist. 37: 223–249.</w:t>
      </w:r>
    </w:p>
    <w:p w14:paraId="7D095312" w14:textId="774516F9" w:rsidR="00307EA0" w:rsidRPr="00ED08EB" w:rsidRDefault="00307EA0">
      <w:pPr>
        <w:pStyle w:val="Body"/>
        <w:tabs>
          <w:tab w:val="left" w:pos="360"/>
        </w:tabs>
        <w:spacing w:line="480" w:lineRule="auto"/>
        <w:ind w:left="720" w:hanging="720"/>
        <w:rPr>
          <w:rFonts w:cs="Times New Roman"/>
        </w:rPr>
      </w:pPr>
      <w:r w:rsidRPr="00ED08EB">
        <w:rPr>
          <w:rFonts w:cs="Times New Roman"/>
          <w:color w:val="444444"/>
        </w:rPr>
        <w:t>Norbury, G. 2001. Conserving dryland lizards by reducing predator-mediated apparent competition and direct competition with introduced rabbits. Journal of Applied Ecology 38: 1350-1361</w:t>
      </w:r>
    </w:p>
    <w:p w14:paraId="3417C052" w14:textId="308F8BFB" w:rsidR="006276E5" w:rsidRPr="00ED08EB" w:rsidRDefault="006276E5"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r w:rsidRPr="00ED08EB">
        <w:t>Pincebourde, S., Murdock, C.C., Vickers, M., Sears, M.W.,</w:t>
      </w:r>
      <w:r w:rsidR="00340A9C" w:rsidRPr="00ED08EB">
        <w:t xml:space="preserve"> 2016. Fine-scale microclimatic </w:t>
      </w:r>
      <w:r w:rsidRPr="00ED08EB">
        <w:t>variation can shape the responses of organisms to gl</w:t>
      </w:r>
      <w:r w:rsidR="00340A9C" w:rsidRPr="00ED08EB">
        <w:t>obal change in both natural and</w:t>
      </w:r>
      <w:r w:rsidR="00340A9C">
        <w:t xml:space="preserve"> </w:t>
      </w:r>
      <w:r w:rsidRPr="00ED08EB">
        <w:t>urban environments. Integr. Comp. Biol. http://dx.doi.org/10.1093/icb/icw016.</w:t>
      </w:r>
    </w:p>
    <w:p w14:paraId="6EB73B1C" w14:textId="77777777" w:rsidR="00736E7E" w:rsidRPr="00ED08EB" w:rsidRDefault="00035BFF">
      <w:pPr>
        <w:pStyle w:val="Body"/>
        <w:spacing w:line="480" w:lineRule="auto"/>
        <w:ind w:left="720" w:hanging="720"/>
        <w:rPr>
          <w:rFonts w:cs="Times New Roman"/>
        </w:rPr>
      </w:pPr>
      <w:r w:rsidRPr="00ED08EB">
        <w:rPr>
          <w:rFonts w:cs="Times New Roman"/>
        </w:rPr>
        <w:t xml:space="preserve">Pietruszka R.D., Wiens J.A., Pietruszka C.J. 1981. Leopard lizard predation on perognathus. Journal of Herpetology. 15(2):249-250. </w:t>
      </w:r>
    </w:p>
    <w:p w14:paraId="0663819C" w14:textId="77777777" w:rsidR="00736E7E" w:rsidRPr="00ED08EB" w:rsidRDefault="00035BFF">
      <w:pPr>
        <w:pStyle w:val="Body"/>
        <w:spacing w:line="480" w:lineRule="auto"/>
        <w:ind w:left="720" w:hanging="720"/>
        <w:rPr>
          <w:rFonts w:cs="Times New Roman"/>
        </w:rPr>
      </w:pPr>
      <w:r w:rsidRPr="00ED08EB">
        <w:rPr>
          <w:rFonts w:cs="Times New Roman"/>
        </w:rPr>
        <w:t xml:space="preserve">Prugh L.R., Brashares J.S. 2011. Partitioning the effects of an ecosystem engineer: kangaroo rats control community structure via multiple pathways. Journal of Animal Ecology. 81(3):667-678. </w:t>
      </w:r>
    </w:p>
    <w:p w14:paraId="326FE875" w14:textId="77777777" w:rsidR="00736E7E" w:rsidRPr="00ED08EB" w:rsidRDefault="00035BFF">
      <w:pPr>
        <w:pStyle w:val="Body"/>
        <w:spacing w:line="480" w:lineRule="auto"/>
        <w:ind w:left="720" w:hanging="720"/>
        <w:rPr>
          <w:rFonts w:cs="Times New Roman"/>
        </w:rPr>
      </w:pPr>
      <w:r w:rsidRPr="00ED08EB">
        <w:rPr>
          <w:rFonts w:cs="Times New Roman"/>
        </w:rPr>
        <w:t xml:space="preserve">Pugnaire F.I. (ed.) 2010. Positive Plant Interactions and Community Dynamics. CRC Press, Boca Raton, FL, USA.  </w:t>
      </w:r>
    </w:p>
    <w:p w14:paraId="0A359F7B" w14:textId="5C4D2C4F" w:rsidR="00736E7E" w:rsidRPr="00ED08EB" w:rsidRDefault="00035BFF">
      <w:pPr>
        <w:pStyle w:val="Body"/>
        <w:spacing w:line="480" w:lineRule="auto"/>
        <w:ind w:left="720" w:hanging="720"/>
        <w:rPr>
          <w:rFonts w:cs="Times New Roman"/>
        </w:rPr>
      </w:pPr>
      <w:r w:rsidRPr="00ED08EB">
        <w:rPr>
          <w:rFonts w:cs="Times New Roman"/>
        </w:rPr>
        <w:t>Ruttan A., Filazzola A., Lortie C. J. 2016. Shrub-annual facilitation complexes mediate insect community structure in arid environments. - Journal of Arid Environments 134: 1-9.</w:t>
      </w:r>
    </w:p>
    <w:p w14:paraId="3BC504FB" w14:textId="34BD0ABA" w:rsidR="00B92B00" w:rsidRPr="00ED08EB" w:rsidRDefault="00B92B00"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r w:rsidRPr="00ED08EB">
        <w:t>Sawyer JO, Keeler-Wolf T and Evens JM.  2009. A manual of California vegetation, 2nd ed. California Native Plant Society. Sacramento. 1300 p.</w:t>
      </w:r>
    </w:p>
    <w:p w14:paraId="4633F665" w14:textId="77777777" w:rsidR="00736E7E" w:rsidRPr="00ED08EB" w:rsidRDefault="00035BFF">
      <w:pPr>
        <w:pStyle w:val="Body"/>
        <w:spacing w:line="480" w:lineRule="auto"/>
        <w:ind w:left="720" w:hanging="720"/>
        <w:rPr>
          <w:rFonts w:cs="Times New Roman"/>
        </w:rPr>
      </w:pPr>
      <w:r w:rsidRPr="00ED08EB">
        <w:rPr>
          <w:rFonts w:cs="Times New Roman"/>
        </w:rPr>
        <w:t>Schiffman P.M.  Promotion of exotic weed establishment by endangered giant kangaroo rats (</w:t>
      </w:r>
      <w:r w:rsidRPr="00ED08EB">
        <w:rPr>
          <w:rFonts w:cs="Times New Roman"/>
          <w:i/>
          <w:iCs/>
        </w:rPr>
        <w:t>Dipodomys ingens</w:t>
      </w:r>
      <w:r w:rsidRPr="00ED08EB">
        <w:rPr>
          <w:rFonts w:cs="Times New Roman"/>
        </w:rPr>
        <w:t>) in a California grassland.  Biodiversity and Conservation. 1994;3:524-537.</w:t>
      </w:r>
    </w:p>
    <w:p w14:paraId="528049D2" w14:textId="742D9BC2" w:rsidR="00736E7E" w:rsidRPr="00ED08EB" w:rsidRDefault="00035BFF">
      <w:pPr>
        <w:pStyle w:val="Body"/>
        <w:spacing w:line="480" w:lineRule="auto"/>
        <w:ind w:left="720" w:hanging="720"/>
        <w:rPr>
          <w:rFonts w:cs="Times New Roman"/>
        </w:rPr>
      </w:pPr>
      <w:r w:rsidRPr="00ED08EB">
        <w:rPr>
          <w:rFonts w:cs="Times New Roman"/>
        </w:rPr>
        <w:t>Schneider D.C. 2001. The rise of the concept of scale in ecology: the concept of scale is evolving from verbal expression to quantitative expression. BioScience. 51: 545-555.</w:t>
      </w:r>
    </w:p>
    <w:p w14:paraId="52D14C50" w14:textId="15259F72" w:rsidR="00074B7C" w:rsidRPr="00ED08EB" w:rsidRDefault="00074B7C">
      <w:pPr>
        <w:pStyle w:val="Body"/>
        <w:spacing w:line="480" w:lineRule="auto"/>
        <w:ind w:left="720" w:hanging="720"/>
        <w:rPr>
          <w:rFonts w:cs="Times New Roman"/>
        </w:rPr>
      </w:pPr>
      <w:r w:rsidRPr="00ED08EB">
        <w:rPr>
          <w:rFonts w:cs="Times New Roman"/>
        </w:rPr>
        <w:t xml:space="preserve">Sears, M.W. &amp; Angilletta, M.J. (2015) Costs and benefits of thermoregulation revisited: both the heterogeneity and spatial structure of temperature drive energetic costs. </w:t>
      </w:r>
      <w:r w:rsidRPr="00ED08EB">
        <w:rPr>
          <w:rFonts w:cs="Times New Roman"/>
          <w:i/>
          <w:iCs/>
        </w:rPr>
        <w:t xml:space="preserve">The American Naturalist, </w:t>
      </w:r>
      <w:r w:rsidRPr="00ED08EB">
        <w:rPr>
          <w:rFonts w:cs="Times New Roman"/>
          <w:b/>
          <w:bCs/>
        </w:rPr>
        <w:t xml:space="preserve">185, </w:t>
      </w:r>
      <w:r w:rsidRPr="00ED08EB">
        <w:rPr>
          <w:rFonts w:cs="Times New Roman"/>
        </w:rPr>
        <w:t xml:space="preserve">E94-E102. </w:t>
      </w:r>
    </w:p>
    <w:p w14:paraId="4BED429D" w14:textId="1D43F316" w:rsidR="00DE0C56" w:rsidRPr="00ED08EB" w:rsidRDefault="00DE0C56">
      <w:pPr>
        <w:pStyle w:val="Body"/>
        <w:spacing w:line="480" w:lineRule="auto"/>
        <w:ind w:left="720" w:hanging="720"/>
        <w:rPr>
          <w:rFonts w:cs="Times New Roman"/>
        </w:rPr>
      </w:pPr>
      <w:r w:rsidRPr="00ED08EB">
        <w:rPr>
          <w:rFonts w:cs="Times New Roman"/>
        </w:rPr>
        <w:t xml:space="preserve">Sears, M.W., M.J. Angilletta, </w:t>
      </w:r>
      <w:r w:rsidRPr="00ED08EB">
        <w:rPr>
          <w:rStyle w:val="Strong"/>
          <w:rFonts w:cs="Times New Roman"/>
        </w:rPr>
        <w:t>M.S.</w:t>
      </w:r>
      <w:r w:rsidRPr="00ED08EB">
        <w:rPr>
          <w:rFonts w:cs="Times New Roman"/>
        </w:rPr>
        <w:t xml:space="preserve"> </w:t>
      </w:r>
      <w:r w:rsidRPr="00ED08EB">
        <w:rPr>
          <w:rStyle w:val="Strong"/>
          <w:rFonts w:cs="Times New Roman"/>
        </w:rPr>
        <w:t xml:space="preserve">Schuler, </w:t>
      </w:r>
      <w:r w:rsidRPr="00ED08EB">
        <w:rPr>
          <w:rFonts w:cs="Times New Roman"/>
        </w:rPr>
        <w:t>J. Borchert, K.F. Dilliplane*, M. Stegman*, T. Rusch*, and W.A. Mitchell</w:t>
      </w:r>
      <w:r w:rsidRPr="00ED08EB">
        <w:rPr>
          <w:rStyle w:val="Emphasis"/>
          <w:rFonts w:cs="Times New Roman"/>
        </w:rPr>
        <w:t>.</w:t>
      </w:r>
      <w:r w:rsidRPr="00ED08EB">
        <w:rPr>
          <w:rFonts w:cs="Times New Roman"/>
        </w:rPr>
        <w:t xml:space="preserve"> 2016. Configuration of the thermal landscape determines thermoregulatory performance of ectotherms. </w:t>
      </w:r>
      <w:r w:rsidRPr="00ED08EB">
        <w:rPr>
          <w:rStyle w:val="Emphasis"/>
          <w:rFonts w:cs="Times New Roman"/>
        </w:rPr>
        <w:t>Proceedings of the National Academy of Sciences</w:t>
      </w:r>
      <w:r w:rsidRPr="00ED08EB">
        <w:rPr>
          <w:rFonts w:cs="Times New Roman"/>
        </w:rPr>
        <w:t>, 201604824</w:t>
      </w:r>
    </w:p>
    <w:p w14:paraId="3A784D04" w14:textId="6D979B66" w:rsidR="00DE0C56" w:rsidRPr="00ED08EB" w:rsidRDefault="00DE0C56" w:rsidP="00ED08EB">
      <w:pPr>
        <w:spacing w:line="480" w:lineRule="auto"/>
        <w:ind w:left="720" w:hanging="720"/>
      </w:pPr>
      <w:r w:rsidRPr="00ED08EB">
        <w:t>Sinervo B, et al. (2010) Erosion of lizard diversit</w:t>
      </w:r>
      <w:r w:rsidR="00340A9C" w:rsidRPr="00ED08EB">
        <w:t>y by climate change and altered</w:t>
      </w:r>
      <w:r w:rsidR="00340A9C">
        <w:t xml:space="preserve"> </w:t>
      </w:r>
      <w:r w:rsidR="00340A9C" w:rsidRPr="00ED08EB">
        <w:t xml:space="preserve">thermal niches </w:t>
      </w:r>
      <w:r w:rsidRPr="00ED08EB">
        <w:rPr>
          <w:i/>
        </w:rPr>
        <w:t>Science</w:t>
      </w:r>
      <w:r w:rsidRPr="00ED08EB">
        <w:t xml:space="preserve"> 328(5980):894–899.</w:t>
      </w:r>
    </w:p>
    <w:p w14:paraId="1E9CE1EC" w14:textId="77777777" w:rsidR="00736E7E" w:rsidRPr="00ED08EB" w:rsidRDefault="00035BFF">
      <w:pPr>
        <w:pStyle w:val="Body"/>
        <w:spacing w:line="480" w:lineRule="auto"/>
        <w:ind w:left="720" w:hanging="720"/>
        <w:rPr>
          <w:rFonts w:cs="Times New Roman"/>
        </w:rPr>
      </w:pPr>
      <w:r w:rsidRPr="00ED08EB">
        <w:rPr>
          <w:rFonts w:cs="Times New Roman"/>
        </w:rPr>
        <w:t>Spiegel O., Leu S.T., Sih A., Godfrey S.S., Bull C.M. 2015. When the going gets tough: behavioural type-dependent space use in the sleepy lizard changes as the season dries. Proceedings of the Royal Society B.  282:20151768.</w:t>
      </w:r>
    </w:p>
    <w:p w14:paraId="0393CC0B" w14:textId="77777777" w:rsidR="00736E7E" w:rsidRPr="00ED08EB" w:rsidRDefault="00035BFF">
      <w:pPr>
        <w:pStyle w:val="Body"/>
        <w:spacing w:line="480" w:lineRule="auto"/>
        <w:ind w:left="720" w:hanging="720"/>
        <w:rPr>
          <w:rFonts w:cs="Times New Roman"/>
        </w:rPr>
      </w:pPr>
      <w:r w:rsidRPr="00ED08EB">
        <w:rPr>
          <w:rFonts w:cs="Times New Roman"/>
        </w:rPr>
        <w:t>Stebbins R.C., McGinnis S.M. 2012.Field guide to amphibians and reptiles of California (Revised Edition). Berkeley, California: University of California Press. 552p.</w:t>
      </w:r>
    </w:p>
    <w:p w14:paraId="5807630A" w14:textId="77777777" w:rsidR="00736E7E" w:rsidRPr="00ED08EB" w:rsidRDefault="00035BFF">
      <w:pPr>
        <w:pStyle w:val="Body"/>
        <w:spacing w:line="480" w:lineRule="auto"/>
        <w:ind w:left="720" w:hanging="720"/>
        <w:rPr>
          <w:rFonts w:cs="Times New Roman"/>
        </w:rPr>
      </w:pPr>
      <w:r w:rsidRPr="00ED08EB">
        <w:rPr>
          <w:rFonts w:cs="Times New Roman"/>
        </w:rPr>
        <w:t>Steffen J.E., Anderson R.A. 2006. Abundance of the long-nosed leopard lizard (</w:t>
      </w:r>
      <w:r w:rsidRPr="00ED08EB">
        <w:rPr>
          <w:rFonts w:cs="Times New Roman"/>
          <w:i/>
          <w:iCs/>
        </w:rPr>
        <w:t>Gambelia wislizenii</w:t>
      </w:r>
      <w:r w:rsidRPr="00ED08EB">
        <w:rPr>
          <w:rFonts w:cs="Times New Roman"/>
        </w:rPr>
        <w:t xml:space="preserve">) is influenced by shrub diversity and cover in southeast Oregon. The American Midland Naturalist. 156(1):201-207. </w:t>
      </w:r>
    </w:p>
    <w:p w14:paraId="2EB069FF" w14:textId="0F835D63" w:rsidR="00AB1A5C" w:rsidRPr="00ED08EB" w:rsidRDefault="00035BFF">
      <w:pPr>
        <w:pStyle w:val="Body"/>
        <w:spacing w:line="480" w:lineRule="auto"/>
        <w:ind w:left="720" w:hanging="720"/>
        <w:rPr>
          <w:rFonts w:cs="Times New Roman"/>
        </w:rPr>
      </w:pPr>
      <w:r w:rsidRPr="00ED08EB">
        <w:rPr>
          <w:rFonts w:cs="Times New Roman"/>
        </w:rPr>
        <w:t xml:space="preserve">Stout D., Buck-Diaz J., Taylor S., Evens J. Vegetation mapping and accuracy assessment report for Carrizo Plain National Monument. California Native Plants Society. 2014. Available: https://www.cnps.org/cnps/vegetation/pdf/carrizo-mapping_rpt2013.pdf. Accessed Jan. 21th, 2017.   </w:t>
      </w:r>
    </w:p>
    <w:p w14:paraId="4EB173E1" w14:textId="58F94DEF" w:rsidR="00AB1A5C" w:rsidRPr="00ED08EB" w:rsidRDefault="00340A9C"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r w:rsidRPr="00ED08EB">
        <w:t xml:space="preserve">Tollestrup </w:t>
      </w:r>
      <w:r w:rsidR="00AB1A5C" w:rsidRPr="00ED08EB">
        <w:t xml:space="preserve">K. 1979. The ecology, social structure, and foraging </w:t>
      </w:r>
      <w:r w:rsidRPr="00ED08EB">
        <w:t>behavior of two closely related</w:t>
      </w:r>
      <w:r>
        <w:t xml:space="preserve"> </w:t>
      </w:r>
      <w:r w:rsidR="00AB1A5C" w:rsidRPr="00ED08EB">
        <w:t xml:space="preserve">species of leopard lizards, </w:t>
      </w:r>
      <w:r w:rsidR="00AB1A5C" w:rsidRPr="00ED08EB">
        <w:rPr>
          <w:i/>
          <w:iCs/>
        </w:rPr>
        <w:t xml:space="preserve">Gambelia silus </w:t>
      </w:r>
      <w:r w:rsidR="00AB1A5C" w:rsidRPr="00ED08EB">
        <w:t xml:space="preserve">and </w:t>
      </w:r>
      <w:r w:rsidR="00AB1A5C" w:rsidRPr="00ED08EB">
        <w:rPr>
          <w:i/>
          <w:iCs/>
        </w:rPr>
        <w:t xml:space="preserve">Gambelia wislizenii. </w:t>
      </w:r>
      <w:r w:rsidRPr="00ED08EB">
        <w:t>Ph.D. dissertation, University</w:t>
      </w:r>
      <w:r>
        <w:t xml:space="preserve"> </w:t>
      </w:r>
      <w:r w:rsidR="00AB1A5C" w:rsidRPr="00ED08EB">
        <w:t>of California, Berkeley. 146 pp.</w:t>
      </w:r>
    </w:p>
    <w:p w14:paraId="00075CC7" w14:textId="52A52A0E" w:rsidR="00736E7E" w:rsidRDefault="00035BFF">
      <w:pPr>
        <w:pStyle w:val="Body"/>
        <w:spacing w:line="480" w:lineRule="auto"/>
        <w:ind w:left="720" w:hanging="720"/>
        <w:rPr>
          <w:rFonts w:cs="Times New Roman"/>
        </w:rPr>
      </w:pPr>
      <w:r w:rsidRPr="00ED08EB">
        <w:rPr>
          <w:rFonts w:cs="Times New Roman"/>
        </w:rPr>
        <w:t xml:space="preserve">Tollestrup K. 1982. Growth and reproduction in two closely related species of leopard lizard, </w:t>
      </w:r>
      <w:r w:rsidRPr="00ED08EB">
        <w:rPr>
          <w:rFonts w:cs="Times New Roman"/>
          <w:i/>
          <w:iCs/>
        </w:rPr>
        <w:t>Gambelia silus</w:t>
      </w:r>
      <w:r w:rsidRPr="00ED08EB">
        <w:rPr>
          <w:rFonts w:cs="Times New Roman"/>
        </w:rPr>
        <w:t xml:space="preserve"> and </w:t>
      </w:r>
      <w:r w:rsidRPr="00ED08EB">
        <w:rPr>
          <w:rFonts w:cs="Times New Roman"/>
          <w:i/>
          <w:iCs/>
        </w:rPr>
        <w:t>Gambelia wislizenii</w:t>
      </w:r>
      <w:r w:rsidRPr="00ED08EB">
        <w:rPr>
          <w:rFonts w:cs="Times New Roman"/>
        </w:rPr>
        <w:t xml:space="preserve">. The American Midland Naturalist. 108(1):1-20. </w:t>
      </w:r>
    </w:p>
    <w:p w14:paraId="58C0EE22" w14:textId="77777777" w:rsidR="00F71251" w:rsidRDefault="00F71251">
      <w:pPr>
        <w:pStyle w:val="Body"/>
        <w:spacing w:line="480" w:lineRule="auto"/>
        <w:ind w:left="720" w:hanging="720"/>
        <w:rPr>
          <w:lang w:val="en"/>
        </w:rPr>
      </w:pPr>
      <w:r>
        <w:rPr>
          <w:lang w:val="en"/>
        </w:rPr>
        <w:t xml:space="preserve">Tollestrup, K. 1983. The social behavior of two species of closely related leopard lizards, </w:t>
      </w:r>
      <w:r>
        <w:rPr>
          <w:i/>
          <w:iCs/>
          <w:lang w:val="en"/>
        </w:rPr>
        <w:t>Gambelia silus</w:t>
      </w:r>
      <w:r>
        <w:rPr>
          <w:lang w:val="en"/>
        </w:rPr>
        <w:t xml:space="preserve"> and </w:t>
      </w:r>
      <w:r>
        <w:rPr>
          <w:i/>
          <w:iCs/>
          <w:lang w:val="en"/>
        </w:rPr>
        <w:t>Gambelia wislizenii</w:t>
      </w:r>
      <w:r>
        <w:rPr>
          <w:lang w:val="en"/>
        </w:rPr>
        <w:t>. J. Tierpsychol. 62:307-320</w:t>
      </w:r>
    </w:p>
    <w:p w14:paraId="357EFD15" w14:textId="65CBDBED" w:rsidR="00736E7E" w:rsidRPr="00ED08EB" w:rsidRDefault="00035BFF">
      <w:pPr>
        <w:pStyle w:val="Body"/>
        <w:spacing w:line="480" w:lineRule="auto"/>
        <w:ind w:left="720" w:hanging="720"/>
        <w:rPr>
          <w:rFonts w:cs="Times New Roman"/>
        </w:rPr>
      </w:pPr>
      <w:r w:rsidRPr="00ED08EB">
        <w:rPr>
          <w:rFonts w:cs="Times New Roman"/>
        </w:rPr>
        <w:t>U.S. Fish and Wildlife Service. Recovery plan for upland species of the San Joaquin Valley, California. Portland, OR. 1998; 1-319.</w:t>
      </w:r>
    </w:p>
    <w:p w14:paraId="63BFF0B6" w14:textId="77777777" w:rsidR="00736E7E" w:rsidRPr="00ED08EB" w:rsidRDefault="00035BFF">
      <w:pPr>
        <w:pStyle w:val="Body"/>
        <w:spacing w:line="480" w:lineRule="auto"/>
        <w:ind w:left="720" w:hanging="720"/>
        <w:rPr>
          <w:rFonts w:cs="Times New Roman"/>
        </w:rPr>
      </w:pPr>
      <w:r w:rsidRPr="00ED08EB">
        <w:rPr>
          <w:rFonts w:cs="Times New Roman"/>
        </w:rPr>
        <w:t>Venables W. N., Ripley B. D. 2002. Modern Applied Statistics with S. Fourth Edition. Springer, New York. ISBN 0-387-95457-0</w:t>
      </w:r>
    </w:p>
    <w:p w14:paraId="558254AD" w14:textId="77777777" w:rsidR="00736E7E" w:rsidRPr="00ED08EB" w:rsidRDefault="00035BFF">
      <w:pPr>
        <w:pStyle w:val="Body"/>
        <w:spacing w:line="480" w:lineRule="auto"/>
        <w:ind w:left="720" w:hanging="720"/>
        <w:rPr>
          <w:rFonts w:cs="Times New Roman"/>
        </w:rPr>
      </w:pPr>
      <w:r w:rsidRPr="00ED08EB">
        <w:rPr>
          <w:rFonts w:cs="Times New Roman"/>
        </w:rPr>
        <w:t>Vickers M., Manicom C., Schwarzkopf L. 2011. Extending the cost-benefit model of thermoregulation: high-temperature environments. The American Naturalist. 177: 452–461.</w:t>
      </w:r>
    </w:p>
    <w:p w14:paraId="03F75388" w14:textId="77777777" w:rsidR="00736E7E" w:rsidRPr="00ED08EB" w:rsidRDefault="00035BFF">
      <w:pPr>
        <w:pStyle w:val="Body"/>
        <w:spacing w:line="480" w:lineRule="auto"/>
        <w:ind w:left="720" w:hanging="720"/>
        <w:rPr>
          <w:rFonts w:cs="Times New Roman"/>
        </w:rPr>
      </w:pPr>
      <w:r w:rsidRPr="00ED08EB">
        <w:rPr>
          <w:rFonts w:cs="Times New Roman"/>
        </w:rPr>
        <w:t xml:space="preserve">Warrick G.D., Kato T.T., Rose B.R. 1998. Microhabitat use and home range characteristics of blunt-nosed leopard lizards. Journal of Herpetology. 32(2):183-191. </w:t>
      </w:r>
    </w:p>
    <w:p w14:paraId="424C4459" w14:textId="77777777" w:rsidR="00736E7E" w:rsidRPr="00ED08EB" w:rsidRDefault="00035BFF">
      <w:pPr>
        <w:pStyle w:val="Body"/>
        <w:spacing w:line="480" w:lineRule="auto"/>
        <w:ind w:left="720" w:hanging="720"/>
        <w:rPr>
          <w:rFonts w:cs="Times New Roman"/>
        </w:rPr>
      </w:pPr>
      <w:r w:rsidRPr="00ED08EB">
        <w:rPr>
          <w:rFonts w:cs="Times New Roman"/>
        </w:rPr>
        <w:t xml:space="preserve">Westphal M.F., Stewart J.A.E., Tennant E.N., Butterfield H.S., Sinervo B. 2016 Contemporary drought and future effects of climate change on the endangered blunt-nosed leopard lizard, </w:t>
      </w:r>
      <w:r w:rsidRPr="00ED08EB">
        <w:rPr>
          <w:rFonts w:cs="Times New Roman"/>
          <w:i/>
          <w:iCs/>
        </w:rPr>
        <w:t>Gambelia sila</w:t>
      </w:r>
      <w:r w:rsidRPr="00ED08EB">
        <w:rPr>
          <w:rFonts w:cs="Times New Roman"/>
          <w:lang w:val="fr-FR"/>
        </w:rPr>
        <w:t xml:space="preserve">. PLoS ONE. 11(5): e0154838. doi:10.1371/journal.pone.0154838. </w:t>
      </w:r>
    </w:p>
    <w:p w14:paraId="02E6F02A" w14:textId="77777777" w:rsidR="00736E7E" w:rsidRDefault="00736E7E">
      <w:pPr>
        <w:pStyle w:val="Body"/>
        <w:spacing w:line="480" w:lineRule="auto"/>
        <w:rPr>
          <w:sz w:val="22"/>
          <w:szCs w:val="22"/>
        </w:rPr>
      </w:pPr>
    </w:p>
    <w:p w14:paraId="709828F6" w14:textId="77777777" w:rsidR="00736E7E" w:rsidRDefault="00736E7E">
      <w:pPr>
        <w:pStyle w:val="Body"/>
        <w:rPr>
          <w:sz w:val="22"/>
          <w:szCs w:val="22"/>
        </w:rPr>
      </w:pPr>
    </w:p>
    <w:p w14:paraId="18685DEF" w14:textId="77777777" w:rsidR="00736E7E" w:rsidRDefault="00736E7E">
      <w:pPr>
        <w:pStyle w:val="ListParagraph"/>
        <w:spacing w:line="480" w:lineRule="auto"/>
        <w:rPr>
          <w:sz w:val="22"/>
          <w:szCs w:val="22"/>
        </w:rPr>
      </w:pPr>
    </w:p>
    <w:p w14:paraId="76E847E7" w14:textId="77777777" w:rsidR="00736E7E" w:rsidRDefault="00736E7E">
      <w:pPr>
        <w:pStyle w:val="Body"/>
        <w:rPr>
          <w:sz w:val="22"/>
          <w:szCs w:val="22"/>
        </w:rPr>
      </w:pPr>
    </w:p>
    <w:p w14:paraId="481B5DF5" w14:textId="77777777" w:rsidR="00736E7E" w:rsidRDefault="00736E7E">
      <w:pPr>
        <w:pStyle w:val="Body"/>
        <w:rPr>
          <w:sz w:val="22"/>
          <w:szCs w:val="22"/>
        </w:rPr>
      </w:pPr>
    </w:p>
    <w:p w14:paraId="5CF04F5A" w14:textId="77777777" w:rsidR="00736E7E" w:rsidRDefault="00736E7E">
      <w:pPr>
        <w:pStyle w:val="Body"/>
        <w:rPr>
          <w:sz w:val="22"/>
          <w:szCs w:val="22"/>
        </w:rPr>
      </w:pPr>
    </w:p>
    <w:p w14:paraId="0A211740" w14:textId="77777777" w:rsidR="00736E7E" w:rsidRDefault="00736E7E">
      <w:pPr>
        <w:pStyle w:val="Body"/>
        <w:rPr>
          <w:sz w:val="22"/>
          <w:szCs w:val="22"/>
        </w:rPr>
      </w:pPr>
    </w:p>
    <w:p w14:paraId="3285A6C7" w14:textId="77777777" w:rsidR="00736E7E" w:rsidRDefault="00035BFF">
      <w:pPr>
        <w:pStyle w:val="Body"/>
        <w:spacing w:after="160" w:line="259" w:lineRule="auto"/>
      </w:pPr>
      <w:r>
        <w:rPr>
          <w:rFonts w:ascii="Arial Unicode MS" w:hAnsi="Arial Unicode MS"/>
          <w:sz w:val="22"/>
          <w:szCs w:val="22"/>
        </w:rPr>
        <w:br w:type="page"/>
      </w:r>
    </w:p>
    <w:p w14:paraId="4C5BE06E" w14:textId="77777777" w:rsidR="00736E7E" w:rsidRDefault="00035BFF">
      <w:pPr>
        <w:pStyle w:val="Body"/>
        <w:spacing w:after="160" w:line="259" w:lineRule="auto"/>
        <w:rPr>
          <w:b/>
          <w:bCs/>
          <w:sz w:val="22"/>
          <w:szCs w:val="22"/>
        </w:rPr>
      </w:pPr>
      <w:r>
        <w:rPr>
          <w:b/>
          <w:bCs/>
          <w:sz w:val="22"/>
          <w:szCs w:val="22"/>
          <w:lang w:val="fr-FR"/>
        </w:rPr>
        <w:t>Tables</w:t>
      </w:r>
    </w:p>
    <w:p w14:paraId="7BBDC861" w14:textId="16484268" w:rsidR="00736E7E" w:rsidRDefault="00035BFF">
      <w:pPr>
        <w:pStyle w:val="Body"/>
        <w:rPr>
          <w:sz w:val="22"/>
          <w:szCs w:val="22"/>
        </w:rPr>
      </w:pPr>
      <w:r>
        <w:rPr>
          <w:b/>
          <w:bCs/>
          <w:sz w:val="22"/>
          <w:szCs w:val="22"/>
        </w:rPr>
        <w:t>Table 1</w:t>
      </w:r>
      <w:r>
        <w:rPr>
          <w:sz w:val="22"/>
          <w:szCs w:val="22"/>
        </w:rPr>
        <w:t xml:space="preserve">: Generalized linear model for mesohabitat, with degrees of freedom, deviance, and p-values. </w:t>
      </w:r>
      <w:r w:rsidR="006224B8">
        <w:rPr>
          <w:sz w:val="22"/>
          <w:szCs w:val="22"/>
        </w:rPr>
        <w:t>Check JAE or whatever journal you select to ensure the table matches what they require. I have not seen this format before.  Typically, you state test statistic too.</w:t>
      </w:r>
    </w:p>
    <w:tbl>
      <w:tblPr>
        <w:tblW w:w="84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60"/>
        <w:gridCol w:w="1053"/>
        <w:gridCol w:w="1053"/>
        <w:gridCol w:w="1089"/>
        <w:gridCol w:w="831"/>
        <w:gridCol w:w="960"/>
      </w:tblGrid>
      <w:tr w:rsidR="00736E7E" w14:paraId="0F1664F8" w14:textId="77777777">
        <w:trPr>
          <w:trHeight w:val="246"/>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D2B13" w14:textId="77777777" w:rsidR="00736E7E" w:rsidRDefault="00035BFF">
            <w:pPr>
              <w:pStyle w:val="Body"/>
              <w:spacing w:after="0" w:line="240" w:lineRule="auto"/>
            </w:pPr>
            <w:r>
              <w:rPr>
                <w:sz w:val="22"/>
                <w:szCs w:val="22"/>
              </w:rPr>
              <w:t>Generalized linear model</w:t>
            </w:r>
          </w:p>
        </w:tc>
        <w:tc>
          <w:tcPr>
            <w:tcW w:w="1053"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bottom"/>
          </w:tcPr>
          <w:p w14:paraId="062A38DE" w14:textId="77777777" w:rsidR="00736E7E" w:rsidRDefault="00736E7E"/>
        </w:tc>
        <w:tc>
          <w:tcPr>
            <w:tcW w:w="105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CD462A2" w14:textId="77777777" w:rsidR="00736E7E" w:rsidRDefault="00736E7E"/>
        </w:tc>
        <w:tc>
          <w:tcPr>
            <w:tcW w:w="10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D8AD5B" w14:textId="77777777" w:rsidR="00736E7E" w:rsidRDefault="00736E7E"/>
        </w:tc>
        <w:tc>
          <w:tcPr>
            <w:tcW w:w="83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57F40FF" w14:textId="77777777" w:rsidR="00736E7E" w:rsidRDefault="00736E7E"/>
        </w:tc>
        <w:tc>
          <w:tcPr>
            <w:tcW w:w="96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7DED2E4E" w14:textId="77777777" w:rsidR="00736E7E" w:rsidRDefault="00736E7E"/>
        </w:tc>
      </w:tr>
      <w:tr w:rsidR="00736E7E" w14:paraId="2D4E5D86"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2C30AB" w14:textId="77777777" w:rsidR="00736E7E" w:rsidRDefault="00035BFF">
            <w:pPr>
              <w:pStyle w:val="Body"/>
              <w:spacing w:after="0" w:line="240" w:lineRule="auto"/>
            </w:pPr>
            <w:r>
              <w:rPr>
                <w:sz w:val="22"/>
                <w:szCs w:val="22"/>
              </w:rPr>
              <w:t>Factor</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540143" w14:textId="77777777" w:rsidR="00736E7E" w:rsidRDefault="00035BFF">
            <w:pPr>
              <w:pStyle w:val="Body"/>
              <w:spacing w:after="0" w:line="240" w:lineRule="auto"/>
            </w:pPr>
            <w:r>
              <w:rPr>
                <w:sz w:val="22"/>
                <w:szCs w:val="22"/>
              </w:rPr>
              <w:t>Df</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C14BD2" w14:textId="77777777" w:rsidR="00736E7E" w:rsidRDefault="00035BFF">
            <w:pPr>
              <w:pStyle w:val="Body"/>
              <w:spacing w:after="0" w:line="240" w:lineRule="auto"/>
            </w:pPr>
            <w:r>
              <w:rPr>
                <w:sz w:val="22"/>
                <w:szCs w:val="22"/>
              </w:rPr>
              <w:t>Deviance</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868104" w14:textId="77777777" w:rsidR="00736E7E" w:rsidRDefault="00035BFF">
            <w:pPr>
              <w:pStyle w:val="Body"/>
              <w:spacing w:after="0" w:line="240" w:lineRule="auto"/>
            </w:pPr>
            <w:r>
              <w:rPr>
                <w:sz w:val="22"/>
                <w:szCs w:val="22"/>
              </w:rPr>
              <w:t>P-value</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106C7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1DEE5F" w14:textId="77777777" w:rsidR="00736E7E" w:rsidRDefault="00035BFF">
            <w:pPr>
              <w:pStyle w:val="Body"/>
              <w:spacing w:after="0" w:line="240" w:lineRule="auto"/>
            </w:pPr>
            <w:r>
              <w:rPr>
                <w:sz w:val="22"/>
                <w:szCs w:val="22"/>
              </w:rPr>
              <w:t> </w:t>
            </w:r>
          </w:p>
        </w:tc>
      </w:tr>
      <w:tr w:rsidR="00736E7E" w14:paraId="00F91DC9"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669B32" w14:textId="77777777" w:rsidR="00736E7E" w:rsidRDefault="00035BFF">
            <w:pPr>
              <w:pStyle w:val="Body"/>
              <w:spacing w:after="0" w:line="240" w:lineRule="auto"/>
            </w:pPr>
            <w:r>
              <w:rPr>
                <w:sz w:val="22"/>
                <w:szCs w:val="22"/>
              </w:rPr>
              <w:t>mesohabitat</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5CABE0"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3A7AA0" w14:textId="77777777" w:rsidR="00736E7E" w:rsidRDefault="00035BFF">
            <w:pPr>
              <w:pStyle w:val="Body"/>
              <w:spacing w:after="0" w:line="240" w:lineRule="auto"/>
              <w:jc w:val="right"/>
            </w:pPr>
            <w:r>
              <w:rPr>
                <w:sz w:val="22"/>
                <w:szCs w:val="22"/>
              </w:rPr>
              <w:t>88.33</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7F4C8E" w14:textId="77777777" w:rsidR="00736E7E" w:rsidRDefault="00035BFF">
            <w:pPr>
              <w:pStyle w:val="Body"/>
              <w:spacing w:after="0" w:line="240" w:lineRule="auto"/>
            </w:pPr>
            <w:r>
              <w:rPr>
                <w:sz w:val="22"/>
                <w:szCs w:val="22"/>
              </w:rPr>
              <w:t>&lt; 0.0001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A8A3F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A67C3E" w14:textId="77777777" w:rsidR="00736E7E" w:rsidRDefault="00035BFF">
            <w:pPr>
              <w:pStyle w:val="Body"/>
              <w:spacing w:after="0" w:line="240" w:lineRule="auto"/>
            </w:pPr>
            <w:r>
              <w:rPr>
                <w:sz w:val="22"/>
                <w:szCs w:val="22"/>
              </w:rPr>
              <w:t> </w:t>
            </w:r>
          </w:p>
        </w:tc>
      </w:tr>
      <w:tr w:rsidR="00736E7E" w14:paraId="3400B94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F85187" w14:textId="77777777" w:rsidR="00736E7E" w:rsidRDefault="00035BFF">
            <w:pPr>
              <w:pStyle w:val="Body"/>
              <w:spacing w:after="0" w:line="240" w:lineRule="auto"/>
            </w:pPr>
            <w:r>
              <w:rPr>
                <w:sz w:val="22"/>
                <w:szCs w:val="22"/>
              </w:rPr>
              <w:t>Time class</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5C9A03"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8D2EBF" w14:textId="77777777" w:rsidR="00736E7E" w:rsidRDefault="00035BFF">
            <w:pPr>
              <w:pStyle w:val="Body"/>
              <w:spacing w:after="0" w:line="240" w:lineRule="auto"/>
              <w:jc w:val="right"/>
            </w:pPr>
            <w:r>
              <w:rPr>
                <w:sz w:val="22"/>
                <w:szCs w:val="22"/>
              </w:rPr>
              <w:t>2.901</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471E11" w14:textId="77777777" w:rsidR="00736E7E" w:rsidRDefault="00035BFF">
            <w:pPr>
              <w:pStyle w:val="Body"/>
              <w:spacing w:after="0" w:line="240" w:lineRule="auto"/>
              <w:jc w:val="right"/>
            </w:pPr>
            <w:r>
              <w:rPr>
                <w:sz w:val="22"/>
                <w:szCs w:val="22"/>
              </w:rPr>
              <w:t>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59535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DFBA74" w14:textId="77777777" w:rsidR="00736E7E" w:rsidRDefault="00035BFF">
            <w:pPr>
              <w:pStyle w:val="Body"/>
              <w:spacing w:after="0" w:line="240" w:lineRule="auto"/>
            </w:pPr>
            <w:r>
              <w:rPr>
                <w:sz w:val="22"/>
                <w:szCs w:val="22"/>
              </w:rPr>
              <w:t> </w:t>
            </w:r>
          </w:p>
        </w:tc>
      </w:tr>
      <w:tr w:rsidR="00736E7E" w14:paraId="0F71831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D18B8D" w14:textId="77777777" w:rsidR="00736E7E" w:rsidRDefault="00035BFF">
            <w:pPr>
              <w:pStyle w:val="Body"/>
              <w:spacing w:after="0" w:line="240" w:lineRule="auto"/>
            </w:pPr>
            <w:r>
              <w:rPr>
                <w:sz w:val="22"/>
                <w:szCs w:val="22"/>
              </w:rPr>
              <w:t>mesohabitat:time.class</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E36C1F"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B7E189" w14:textId="77777777" w:rsidR="00736E7E" w:rsidRDefault="00035BFF">
            <w:pPr>
              <w:pStyle w:val="Body"/>
              <w:spacing w:after="0" w:line="240" w:lineRule="auto"/>
              <w:jc w:val="right"/>
            </w:pPr>
            <w:r>
              <w:rPr>
                <w:sz w:val="22"/>
                <w:szCs w:val="22"/>
              </w:rPr>
              <w:t>5.281</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5443C7" w14:textId="77777777" w:rsidR="00736E7E" w:rsidRDefault="00035BFF">
            <w:pPr>
              <w:pStyle w:val="Body"/>
              <w:spacing w:after="0" w:line="240" w:lineRule="auto"/>
              <w:jc w:val="right"/>
            </w:pPr>
            <w:r>
              <w:rPr>
                <w:sz w:val="22"/>
                <w:szCs w:val="22"/>
              </w:rPr>
              <w:t>0.01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B8D846"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DCB00" w14:textId="77777777" w:rsidR="00736E7E" w:rsidRDefault="00035BFF">
            <w:pPr>
              <w:pStyle w:val="Body"/>
              <w:spacing w:after="0" w:line="240" w:lineRule="auto"/>
            </w:pPr>
            <w:r>
              <w:rPr>
                <w:sz w:val="22"/>
                <w:szCs w:val="22"/>
              </w:rPr>
              <w:t> </w:t>
            </w:r>
          </w:p>
        </w:tc>
      </w:tr>
      <w:tr w:rsidR="00736E7E" w14:paraId="7F2A2C57"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BFA749"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15464"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8F5500"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BC9E38"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0E8D2F"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4AF873" w14:textId="77777777" w:rsidR="00736E7E" w:rsidRDefault="00035BFF">
            <w:pPr>
              <w:pStyle w:val="Body"/>
              <w:spacing w:after="0" w:line="240" w:lineRule="auto"/>
            </w:pPr>
            <w:r>
              <w:rPr>
                <w:sz w:val="22"/>
                <w:szCs w:val="22"/>
              </w:rPr>
              <w:t> </w:t>
            </w:r>
          </w:p>
        </w:tc>
      </w:tr>
      <w:tr w:rsidR="00736E7E" w14:paraId="35D57495"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F3FA46"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D4FBDD"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CF1C1D"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763B4F"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CE171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57F16B" w14:textId="77777777" w:rsidR="00736E7E" w:rsidRDefault="00035BFF">
            <w:pPr>
              <w:pStyle w:val="Body"/>
              <w:spacing w:after="0" w:line="240" w:lineRule="auto"/>
            </w:pPr>
            <w:r>
              <w:rPr>
                <w:sz w:val="22"/>
                <w:szCs w:val="22"/>
              </w:rPr>
              <w:t> </w:t>
            </w:r>
          </w:p>
        </w:tc>
      </w:tr>
      <w:tr w:rsidR="00736E7E" w14:paraId="31E6697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E64262" w14:textId="77777777" w:rsidR="00736E7E" w:rsidRDefault="00035BFF">
            <w:pPr>
              <w:pStyle w:val="Body"/>
              <w:spacing w:after="0" w:line="240" w:lineRule="auto"/>
            </w:pPr>
            <w:r>
              <w:rPr>
                <w:sz w:val="22"/>
                <w:szCs w:val="22"/>
              </w:rPr>
              <w:t>Post Hoc, least squared means</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8D83AB"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0F756"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1D6B46"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A9056A"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19B0F" w14:textId="77777777" w:rsidR="00736E7E" w:rsidRDefault="00035BFF">
            <w:pPr>
              <w:pStyle w:val="Body"/>
              <w:spacing w:after="0" w:line="240" w:lineRule="auto"/>
            </w:pPr>
            <w:r>
              <w:rPr>
                <w:sz w:val="22"/>
                <w:szCs w:val="22"/>
              </w:rPr>
              <w:t> </w:t>
            </w:r>
          </w:p>
        </w:tc>
      </w:tr>
      <w:tr w:rsidR="00736E7E" w14:paraId="42A1379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69AE7C" w14:textId="77777777" w:rsidR="00736E7E" w:rsidRDefault="00035BFF">
            <w:pPr>
              <w:pStyle w:val="Body"/>
              <w:spacing w:after="0" w:line="240" w:lineRule="auto"/>
            </w:pPr>
            <w:r>
              <w:rPr>
                <w:sz w:val="22"/>
                <w:szCs w:val="22"/>
              </w:rPr>
              <w:t>contrast</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57AF3A" w14:textId="77777777" w:rsidR="00736E7E" w:rsidRDefault="00035BFF">
            <w:pPr>
              <w:pStyle w:val="Body"/>
              <w:spacing w:after="0" w:line="240" w:lineRule="auto"/>
            </w:pPr>
            <w:r>
              <w:rPr>
                <w:sz w:val="22"/>
                <w:szCs w:val="22"/>
              </w:rPr>
              <w:t>estimate</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EA185D" w14:textId="77777777" w:rsidR="00736E7E" w:rsidRDefault="00035BFF">
            <w:pPr>
              <w:pStyle w:val="Body"/>
              <w:spacing w:after="0" w:line="240" w:lineRule="auto"/>
            </w:pPr>
            <w:r>
              <w:rPr>
                <w:sz w:val="22"/>
                <w:szCs w:val="22"/>
              </w:rPr>
              <w:t>SE</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B58EE4" w14:textId="77777777" w:rsidR="00736E7E" w:rsidRDefault="00035BFF">
            <w:pPr>
              <w:pStyle w:val="Body"/>
              <w:spacing w:after="0" w:line="240" w:lineRule="auto"/>
            </w:pPr>
            <w:r>
              <w:rPr>
                <w:sz w:val="22"/>
                <w:szCs w:val="22"/>
              </w:rPr>
              <w:t>df</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3771E7" w14:textId="77777777" w:rsidR="00736E7E" w:rsidRDefault="00035BFF">
            <w:pPr>
              <w:pStyle w:val="Body"/>
              <w:spacing w:after="0" w:line="240" w:lineRule="auto"/>
            </w:pPr>
            <w:r>
              <w:rPr>
                <w:sz w:val="22"/>
                <w:szCs w:val="22"/>
              </w:rPr>
              <w:t>z.ratio</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19AA26" w14:textId="77777777" w:rsidR="00736E7E" w:rsidRDefault="00035BFF">
            <w:pPr>
              <w:pStyle w:val="Body"/>
              <w:spacing w:after="0" w:line="240" w:lineRule="auto"/>
            </w:pPr>
            <w:r>
              <w:rPr>
                <w:sz w:val="22"/>
                <w:szCs w:val="22"/>
              </w:rPr>
              <w:t>p.value</w:t>
            </w:r>
          </w:p>
        </w:tc>
      </w:tr>
      <w:tr w:rsidR="00736E7E" w14:paraId="23A0DF8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DF6AA3" w14:textId="77777777" w:rsidR="00736E7E" w:rsidRDefault="00035BFF">
            <w:pPr>
              <w:pStyle w:val="Body"/>
              <w:spacing w:after="0" w:line="240" w:lineRule="auto"/>
            </w:pPr>
            <w:r>
              <w:rPr>
                <w:sz w:val="22"/>
                <w:szCs w:val="22"/>
              </w:rPr>
              <w:t>open,AM-shrub,AM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AB892" w14:textId="77777777" w:rsidR="00736E7E" w:rsidRDefault="00035BFF">
            <w:pPr>
              <w:pStyle w:val="Body"/>
              <w:spacing w:after="0" w:line="240" w:lineRule="auto"/>
              <w:jc w:val="right"/>
            </w:pPr>
            <w:r>
              <w:rPr>
                <w:sz w:val="22"/>
                <w:szCs w:val="22"/>
              </w:rPr>
              <w:t>0.769229</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578C36" w14:textId="77777777" w:rsidR="00736E7E" w:rsidRDefault="00035BFF">
            <w:pPr>
              <w:pStyle w:val="Body"/>
              <w:spacing w:after="0" w:line="240" w:lineRule="auto"/>
              <w:jc w:val="right"/>
            </w:pPr>
            <w:r>
              <w:rPr>
                <w:sz w:val="22"/>
                <w:szCs w:val="22"/>
              </w:rPr>
              <w:t>0.102934</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AABEEB"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6B2C45" w14:textId="77777777" w:rsidR="00736E7E" w:rsidRDefault="00035BFF">
            <w:pPr>
              <w:pStyle w:val="Body"/>
              <w:spacing w:after="0" w:line="240" w:lineRule="auto"/>
              <w:jc w:val="right"/>
            </w:pPr>
            <w:r>
              <w:rPr>
                <w:sz w:val="22"/>
                <w:szCs w:val="22"/>
              </w:rPr>
              <w:t>7.473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8DFFF3" w14:textId="77777777" w:rsidR="00736E7E" w:rsidRDefault="00035BFF">
            <w:pPr>
              <w:pStyle w:val="Body"/>
              <w:spacing w:after="0" w:line="240" w:lineRule="auto"/>
            </w:pPr>
            <w:r>
              <w:rPr>
                <w:sz w:val="22"/>
                <w:szCs w:val="22"/>
              </w:rPr>
              <w:t>&lt;.0001</w:t>
            </w:r>
          </w:p>
        </w:tc>
      </w:tr>
      <w:tr w:rsidR="00736E7E" w14:paraId="2D462BA3"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ACE8A1" w14:textId="77777777" w:rsidR="00736E7E" w:rsidRDefault="00035BFF">
            <w:pPr>
              <w:pStyle w:val="Body"/>
              <w:spacing w:after="0" w:line="240" w:lineRule="auto"/>
            </w:pPr>
            <w:r>
              <w:rPr>
                <w:sz w:val="22"/>
                <w:szCs w:val="22"/>
              </w:rPr>
              <w:t>open,AM-open,PM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656279" w14:textId="77777777" w:rsidR="00736E7E" w:rsidRDefault="00035BFF">
            <w:pPr>
              <w:pStyle w:val="Body"/>
              <w:spacing w:after="0" w:line="240" w:lineRule="auto"/>
              <w:jc w:val="right"/>
            </w:pPr>
            <w:r>
              <w:rPr>
                <w:sz w:val="22"/>
                <w:szCs w:val="22"/>
              </w:rPr>
              <w:t>-0.01848</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F8AB5" w14:textId="77777777" w:rsidR="00736E7E" w:rsidRDefault="00035BFF">
            <w:pPr>
              <w:pStyle w:val="Body"/>
              <w:spacing w:after="0" w:line="240" w:lineRule="auto"/>
              <w:jc w:val="right"/>
            </w:pPr>
            <w:r>
              <w:rPr>
                <w:sz w:val="22"/>
                <w:szCs w:val="22"/>
              </w:rPr>
              <w:t>0.067966</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F917ED"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178E3B" w14:textId="77777777" w:rsidR="00736E7E" w:rsidRDefault="00035BFF">
            <w:pPr>
              <w:pStyle w:val="Body"/>
              <w:spacing w:after="0" w:line="240" w:lineRule="auto"/>
              <w:jc w:val="right"/>
            </w:pPr>
            <w:r>
              <w:rPr>
                <w:sz w:val="22"/>
                <w:szCs w:val="22"/>
              </w:rPr>
              <w:t>-0.272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B82A93" w14:textId="77777777" w:rsidR="00736E7E" w:rsidRDefault="00035BFF">
            <w:pPr>
              <w:pStyle w:val="Body"/>
              <w:spacing w:after="0" w:line="240" w:lineRule="auto"/>
              <w:jc w:val="right"/>
            </w:pPr>
            <w:r>
              <w:rPr>
                <w:sz w:val="22"/>
                <w:szCs w:val="22"/>
              </w:rPr>
              <w:t>0.993</w:t>
            </w:r>
          </w:p>
        </w:tc>
      </w:tr>
      <w:tr w:rsidR="00736E7E" w14:paraId="200DB240"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04C4B5" w14:textId="77777777" w:rsidR="00736E7E" w:rsidRDefault="00035BFF">
            <w:pPr>
              <w:pStyle w:val="Body"/>
              <w:spacing w:after="0" w:line="240" w:lineRule="auto"/>
            </w:pPr>
            <w:r>
              <w:rPr>
                <w:sz w:val="22"/>
                <w:szCs w:val="22"/>
              </w:rPr>
              <w:t>open,AM-shrub,PM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FB524E" w14:textId="77777777" w:rsidR="00736E7E" w:rsidRDefault="00035BFF">
            <w:pPr>
              <w:pStyle w:val="Body"/>
              <w:spacing w:after="0" w:line="240" w:lineRule="auto"/>
              <w:jc w:val="right"/>
            </w:pPr>
            <w:r>
              <w:rPr>
                <w:sz w:val="22"/>
                <w:szCs w:val="22"/>
              </w:rPr>
              <w:t>0.44597</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17298" w14:textId="77777777" w:rsidR="00736E7E" w:rsidRDefault="00035BFF">
            <w:pPr>
              <w:pStyle w:val="Body"/>
              <w:spacing w:after="0" w:line="240" w:lineRule="auto"/>
              <w:jc w:val="right"/>
            </w:pPr>
            <w:r>
              <w:rPr>
                <w:sz w:val="22"/>
                <w:szCs w:val="22"/>
              </w:rPr>
              <w:t>0.085189</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E61F84"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53CCD1" w14:textId="77777777" w:rsidR="00736E7E" w:rsidRDefault="00035BFF">
            <w:pPr>
              <w:pStyle w:val="Body"/>
              <w:spacing w:after="0" w:line="240" w:lineRule="auto"/>
              <w:jc w:val="right"/>
            </w:pPr>
            <w:r>
              <w:rPr>
                <w:sz w:val="22"/>
                <w:szCs w:val="22"/>
              </w:rPr>
              <w:t>5.235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E53ACE" w14:textId="77777777" w:rsidR="00736E7E" w:rsidRDefault="00035BFF">
            <w:pPr>
              <w:pStyle w:val="Body"/>
              <w:spacing w:after="0" w:line="240" w:lineRule="auto"/>
            </w:pPr>
            <w:r>
              <w:rPr>
                <w:sz w:val="22"/>
                <w:szCs w:val="22"/>
              </w:rPr>
              <w:t>&lt;.0001</w:t>
            </w:r>
          </w:p>
        </w:tc>
      </w:tr>
      <w:tr w:rsidR="00736E7E" w14:paraId="3226FBAB"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7C0AAE" w14:textId="77777777" w:rsidR="00736E7E" w:rsidRDefault="00035BFF">
            <w:pPr>
              <w:pStyle w:val="Body"/>
              <w:spacing w:after="0" w:line="240" w:lineRule="auto"/>
            </w:pPr>
            <w:r>
              <w:rPr>
                <w:sz w:val="22"/>
                <w:szCs w:val="22"/>
              </w:rPr>
              <w:t>shrub,AM-open,PM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B28F59" w14:textId="77777777" w:rsidR="00736E7E" w:rsidRDefault="00035BFF">
            <w:pPr>
              <w:pStyle w:val="Body"/>
              <w:spacing w:after="0" w:line="240" w:lineRule="auto"/>
              <w:jc w:val="right"/>
            </w:pPr>
            <w:r>
              <w:rPr>
                <w:sz w:val="22"/>
                <w:szCs w:val="22"/>
              </w:rPr>
              <w:t>-0.78771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3236E1" w14:textId="77777777" w:rsidR="00736E7E" w:rsidRDefault="00035BFF">
            <w:pPr>
              <w:pStyle w:val="Body"/>
              <w:spacing w:after="0" w:line="240" w:lineRule="auto"/>
              <w:jc w:val="right"/>
            </w:pPr>
            <w:r>
              <w:rPr>
                <w:sz w:val="22"/>
                <w:szCs w:val="22"/>
              </w:rPr>
              <w:t>0.102727</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701EA5"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546FAB" w14:textId="77777777" w:rsidR="00736E7E" w:rsidRDefault="00035BFF">
            <w:pPr>
              <w:pStyle w:val="Body"/>
              <w:spacing w:after="0" w:line="240" w:lineRule="auto"/>
              <w:jc w:val="right"/>
            </w:pPr>
            <w:r>
              <w:rPr>
                <w:sz w:val="22"/>
                <w:szCs w:val="22"/>
              </w:rPr>
              <w:t>-7.668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4CB0C9" w14:textId="77777777" w:rsidR="00736E7E" w:rsidRDefault="00035BFF">
            <w:pPr>
              <w:pStyle w:val="Body"/>
              <w:spacing w:after="0" w:line="240" w:lineRule="auto"/>
            </w:pPr>
            <w:r>
              <w:rPr>
                <w:sz w:val="22"/>
                <w:szCs w:val="22"/>
              </w:rPr>
              <w:t>&lt;.0001</w:t>
            </w:r>
          </w:p>
        </w:tc>
      </w:tr>
      <w:tr w:rsidR="00736E7E" w14:paraId="31853776"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919149" w14:textId="77777777" w:rsidR="00736E7E" w:rsidRDefault="00035BFF">
            <w:pPr>
              <w:pStyle w:val="Body"/>
              <w:spacing w:after="0" w:line="240" w:lineRule="auto"/>
            </w:pPr>
            <w:r>
              <w:rPr>
                <w:sz w:val="22"/>
                <w:szCs w:val="22"/>
              </w:rPr>
              <w:t>shrub,AM-shrub,PM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7F5FE9" w14:textId="77777777" w:rsidR="00736E7E" w:rsidRDefault="00035BFF">
            <w:pPr>
              <w:pStyle w:val="Body"/>
              <w:spacing w:after="0" w:line="240" w:lineRule="auto"/>
              <w:jc w:val="right"/>
            </w:pPr>
            <w:r>
              <w:rPr>
                <w:sz w:val="22"/>
                <w:szCs w:val="22"/>
              </w:rPr>
              <w:t>-0.32326</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8F1E94" w14:textId="77777777" w:rsidR="00736E7E" w:rsidRDefault="00035BFF">
            <w:pPr>
              <w:pStyle w:val="Body"/>
              <w:spacing w:after="0" w:line="240" w:lineRule="auto"/>
              <w:jc w:val="right"/>
            </w:pPr>
            <w:r>
              <w:rPr>
                <w:sz w:val="22"/>
                <w:szCs w:val="22"/>
              </w:rPr>
              <w:t>0.11485</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4B854"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7060EF" w14:textId="77777777" w:rsidR="00736E7E" w:rsidRDefault="00035BFF">
            <w:pPr>
              <w:pStyle w:val="Body"/>
              <w:spacing w:after="0" w:line="240" w:lineRule="auto"/>
              <w:jc w:val="right"/>
            </w:pPr>
            <w:r>
              <w:rPr>
                <w:sz w:val="22"/>
                <w:szCs w:val="22"/>
              </w:rPr>
              <w:t>-2.815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437250" w14:textId="77777777" w:rsidR="00736E7E" w:rsidRDefault="00035BFF">
            <w:pPr>
              <w:pStyle w:val="Body"/>
              <w:spacing w:after="0" w:line="240" w:lineRule="auto"/>
              <w:jc w:val="right"/>
            </w:pPr>
            <w:r>
              <w:rPr>
                <w:sz w:val="22"/>
                <w:szCs w:val="22"/>
              </w:rPr>
              <w:t>0.0252</w:t>
            </w:r>
          </w:p>
        </w:tc>
      </w:tr>
      <w:tr w:rsidR="00736E7E" w14:paraId="09AEAD0C"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AD7FE2" w14:textId="77777777" w:rsidR="00736E7E" w:rsidRDefault="00035BFF">
            <w:pPr>
              <w:pStyle w:val="Body"/>
              <w:spacing w:after="0" w:line="240" w:lineRule="auto"/>
            </w:pPr>
            <w:r>
              <w:rPr>
                <w:sz w:val="22"/>
                <w:szCs w:val="22"/>
              </w:rPr>
              <w:t>open,PM-shrub,PM</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0FEF06" w14:textId="77777777" w:rsidR="00736E7E" w:rsidRDefault="00035BFF">
            <w:pPr>
              <w:pStyle w:val="Body"/>
              <w:spacing w:after="0" w:line="240" w:lineRule="auto"/>
              <w:jc w:val="right"/>
            </w:pPr>
            <w:r>
              <w:rPr>
                <w:sz w:val="22"/>
                <w:szCs w:val="22"/>
              </w:rPr>
              <w:t>0.464446</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17E91" w14:textId="77777777" w:rsidR="00736E7E" w:rsidRDefault="00035BFF">
            <w:pPr>
              <w:pStyle w:val="Body"/>
              <w:spacing w:after="0" w:line="240" w:lineRule="auto"/>
              <w:jc w:val="right"/>
            </w:pPr>
            <w:r>
              <w:rPr>
                <w:sz w:val="22"/>
                <w:szCs w:val="22"/>
              </w:rPr>
              <w:t>0.084938</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713BCC"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0FC0A6" w14:textId="77777777" w:rsidR="00736E7E" w:rsidRDefault="00035BFF">
            <w:pPr>
              <w:pStyle w:val="Body"/>
              <w:spacing w:after="0" w:line="240" w:lineRule="auto"/>
              <w:jc w:val="right"/>
            </w:pPr>
            <w:r>
              <w:rPr>
                <w:sz w:val="22"/>
                <w:szCs w:val="22"/>
              </w:rPr>
              <w:t>5.468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5E7B57" w14:textId="77777777" w:rsidR="00736E7E" w:rsidRDefault="00035BFF">
            <w:pPr>
              <w:pStyle w:val="Body"/>
              <w:spacing w:after="0" w:line="240" w:lineRule="auto"/>
            </w:pPr>
            <w:r>
              <w:rPr>
                <w:sz w:val="22"/>
                <w:szCs w:val="22"/>
              </w:rPr>
              <w:t>&lt;.0001</w:t>
            </w:r>
          </w:p>
        </w:tc>
      </w:tr>
    </w:tbl>
    <w:p w14:paraId="0D316354" w14:textId="77777777" w:rsidR="00736E7E" w:rsidRDefault="00736E7E">
      <w:pPr>
        <w:pStyle w:val="Body"/>
        <w:widowControl w:val="0"/>
        <w:spacing w:line="240" w:lineRule="auto"/>
        <w:rPr>
          <w:sz w:val="22"/>
          <w:szCs w:val="22"/>
        </w:rPr>
      </w:pPr>
    </w:p>
    <w:p w14:paraId="3ABC494F" w14:textId="77777777" w:rsidR="00736E7E" w:rsidRDefault="00736E7E">
      <w:pPr>
        <w:pStyle w:val="Body"/>
        <w:rPr>
          <w:sz w:val="22"/>
          <w:szCs w:val="22"/>
        </w:rPr>
      </w:pPr>
    </w:p>
    <w:p w14:paraId="64553397" w14:textId="77777777" w:rsidR="00736E7E" w:rsidRDefault="00736E7E">
      <w:pPr>
        <w:pStyle w:val="Body"/>
        <w:rPr>
          <w:b/>
          <w:bCs/>
          <w:sz w:val="22"/>
          <w:szCs w:val="22"/>
        </w:rPr>
      </w:pPr>
    </w:p>
    <w:p w14:paraId="33A9042B" w14:textId="77777777" w:rsidR="00736E7E" w:rsidRDefault="00736E7E">
      <w:pPr>
        <w:pStyle w:val="Body"/>
        <w:rPr>
          <w:sz w:val="22"/>
          <w:szCs w:val="22"/>
        </w:rPr>
      </w:pPr>
    </w:p>
    <w:p w14:paraId="7611B711" w14:textId="77777777" w:rsidR="00736E7E" w:rsidRDefault="00736E7E">
      <w:pPr>
        <w:pStyle w:val="Body"/>
        <w:rPr>
          <w:sz w:val="22"/>
          <w:szCs w:val="22"/>
        </w:rPr>
      </w:pPr>
    </w:p>
    <w:p w14:paraId="20A8F207" w14:textId="77777777" w:rsidR="00736E7E" w:rsidRDefault="00736E7E">
      <w:pPr>
        <w:pStyle w:val="Body"/>
        <w:rPr>
          <w:sz w:val="22"/>
          <w:szCs w:val="22"/>
        </w:rPr>
      </w:pPr>
    </w:p>
    <w:p w14:paraId="0C59AAEC" w14:textId="77777777" w:rsidR="00736E7E" w:rsidRDefault="00736E7E">
      <w:pPr>
        <w:pStyle w:val="Body"/>
        <w:rPr>
          <w:sz w:val="22"/>
          <w:szCs w:val="22"/>
        </w:rPr>
      </w:pPr>
    </w:p>
    <w:p w14:paraId="66FED1EF" w14:textId="77777777" w:rsidR="00736E7E" w:rsidRDefault="00736E7E">
      <w:pPr>
        <w:pStyle w:val="Body"/>
        <w:rPr>
          <w:sz w:val="22"/>
          <w:szCs w:val="22"/>
        </w:rPr>
      </w:pPr>
    </w:p>
    <w:p w14:paraId="58C8B27D" w14:textId="77777777" w:rsidR="00736E7E" w:rsidRDefault="00736E7E">
      <w:pPr>
        <w:pStyle w:val="Body"/>
        <w:rPr>
          <w:sz w:val="22"/>
          <w:szCs w:val="22"/>
        </w:rPr>
      </w:pPr>
    </w:p>
    <w:p w14:paraId="26743822" w14:textId="77777777" w:rsidR="00736E7E" w:rsidRDefault="00736E7E">
      <w:pPr>
        <w:pStyle w:val="Body"/>
        <w:rPr>
          <w:sz w:val="22"/>
          <w:szCs w:val="22"/>
        </w:rPr>
      </w:pPr>
    </w:p>
    <w:p w14:paraId="539A3835" w14:textId="77777777" w:rsidR="00736E7E" w:rsidRDefault="00035BFF">
      <w:pPr>
        <w:pStyle w:val="Body"/>
        <w:spacing w:after="160" w:line="259" w:lineRule="auto"/>
      </w:pPr>
      <w:r>
        <w:rPr>
          <w:rFonts w:ascii="Arial Unicode MS" w:hAnsi="Arial Unicode MS"/>
          <w:sz w:val="22"/>
          <w:szCs w:val="22"/>
        </w:rPr>
        <w:br w:type="page"/>
      </w:r>
    </w:p>
    <w:p w14:paraId="5E6B2A82" w14:textId="77777777" w:rsidR="00736E7E" w:rsidRDefault="00035BFF">
      <w:pPr>
        <w:pStyle w:val="Body"/>
        <w:rPr>
          <w:sz w:val="22"/>
          <w:szCs w:val="22"/>
        </w:rPr>
      </w:pPr>
      <w:r>
        <w:rPr>
          <w:b/>
          <w:bCs/>
          <w:sz w:val="22"/>
          <w:szCs w:val="22"/>
        </w:rPr>
        <w:t>Table 2</w:t>
      </w:r>
      <w:r>
        <w:rPr>
          <w:sz w:val="22"/>
          <w:szCs w:val="22"/>
        </w:rPr>
        <w:t xml:space="preserve">: Generalized linear model for microhabitat with degrees of freedom, deviance, and p-values. For the least square means post hoc for microhabitat:time class see Supporting information. </w:t>
      </w:r>
    </w:p>
    <w:tbl>
      <w:tblPr>
        <w:tblW w:w="83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80"/>
        <w:gridCol w:w="1261"/>
        <w:gridCol w:w="1047"/>
        <w:gridCol w:w="960"/>
        <w:gridCol w:w="960"/>
        <w:gridCol w:w="960"/>
      </w:tblGrid>
      <w:tr w:rsidR="00736E7E" w14:paraId="139E55C4"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4AB496" w14:textId="264FB5FA" w:rsidR="00736E7E" w:rsidRDefault="00035BFF">
            <w:pPr>
              <w:pStyle w:val="Body"/>
              <w:spacing w:after="0" w:line="240" w:lineRule="auto"/>
            </w:pPr>
            <w:r>
              <w:rPr>
                <w:sz w:val="22"/>
                <w:szCs w:val="22"/>
              </w:rPr>
              <w:t>Generalized Linear Mode</w:t>
            </w:r>
            <w:r w:rsidR="00577BC5">
              <w:rPr>
                <w:sz w:val="22"/>
                <w:szCs w:val="22"/>
              </w:rPr>
              <w:t>l</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FEC5E4"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FAAF25"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DE6D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2CF1F6"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4B44E1" w14:textId="77777777" w:rsidR="00736E7E" w:rsidRDefault="00035BFF">
            <w:pPr>
              <w:pStyle w:val="Body"/>
              <w:spacing w:after="0" w:line="240" w:lineRule="auto"/>
            </w:pPr>
            <w:r>
              <w:rPr>
                <w:sz w:val="22"/>
                <w:szCs w:val="22"/>
              </w:rPr>
              <w:t> </w:t>
            </w:r>
          </w:p>
        </w:tc>
      </w:tr>
      <w:tr w:rsidR="00736E7E" w14:paraId="0EE4DFD5"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CF481" w14:textId="77777777" w:rsidR="00736E7E" w:rsidRDefault="00035BFF">
            <w:pPr>
              <w:pStyle w:val="Body"/>
              <w:spacing w:after="0" w:line="240" w:lineRule="auto"/>
            </w:pPr>
            <w:r>
              <w:rPr>
                <w:sz w:val="22"/>
                <w:szCs w:val="22"/>
              </w:rPr>
              <w:t>Factor</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4CCA75" w14:textId="77777777" w:rsidR="00736E7E" w:rsidRDefault="00035BFF">
            <w:pPr>
              <w:pStyle w:val="Body"/>
              <w:spacing w:after="0" w:line="240" w:lineRule="auto"/>
            </w:pPr>
            <w:r>
              <w:rPr>
                <w:sz w:val="22"/>
                <w:szCs w:val="22"/>
              </w:rPr>
              <w:t>Df</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FFE349" w14:textId="77777777" w:rsidR="00736E7E" w:rsidRDefault="00035BFF">
            <w:pPr>
              <w:pStyle w:val="Body"/>
              <w:spacing w:after="0" w:line="240" w:lineRule="auto"/>
            </w:pPr>
            <w:r>
              <w:rPr>
                <w:sz w:val="22"/>
                <w:szCs w:val="22"/>
              </w:rPr>
              <w:t>Deviance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BF603B" w14:textId="77777777" w:rsidR="00736E7E" w:rsidRDefault="00035BFF">
            <w:pPr>
              <w:pStyle w:val="Body"/>
              <w:spacing w:after="0" w:line="240" w:lineRule="auto"/>
            </w:pPr>
            <w:r>
              <w:rPr>
                <w:sz w:val="22"/>
                <w:szCs w:val="22"/>
              </w:rPr>
              <w:t>P-value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DB82E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3914EF" w14:textId="77777777" w:rsidR="00736E7E" w:rsidRDefault="00035BFF">
            <w:pPr>
              <w:pStyle w:val="Body"/>
              <w:spacing w:after="0" w:line="240" w:lineRule="auto"/>
            </w:pPr>
            <w:r>
              <w:rPr>
                <w:sz w:val="22"/>
                <w:szCs w:val="22"/>
              </w:rPr>
              <w:t> </w:t>
            </w:r>
          </w:p>
        </w:tc>
      </w:tr>
      <w:tr w:rsidR="00736E7E" w14:paraId="3FDF4FF2"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6B9B08" w14:textId="77777777" w:rsidR="00736E7E" w:rsidRDefault="00035BFF">
            <w:pPr>
              <w:pStyle w:val="Body"/>
              <w:spacing w:after="0" w:line="240" w:lineRule="auto"/>
            </w:pPr>
            <w:r>
              <w:rPr>
                <w:sz w:val="22"/>
                <w:szCs w:val="22"/>
              </w:rPr>
              <w:t>microhabitat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278C00" w14:textId="77777777" w:rsidR="00736E7E" w:rsidRDefault="00035BFF">
            <w:pPr>
              <w:pStyle w:val="Body"/>
              <w:spacing w:after="0" w:line="240" w:lineRule="auto"/>
              <w:jc w:val="right"/>
            </w:pPr>
            <w:r>
              <w:rPr>
                <w:sz w:val="22"/>
                <w:szCs w:val="22"/>
              </w:rPr>
              <w:t>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2ACDA" w14:textId="77777777" w:rsidR="00736E7E" w:rsidRDefault="00035BFF">
            <w:pPr>
              <w:pStyle w:val="Body"/>
              <w:spacing w:after="0" w:line="240" w:lineRule="auto"/>
              <w:jc w:val="right"/>
            </w:pPr>
            <w:r>
              <w:rPr>
                <w:sz w:val="22"/>
                <w:szCs w:val="22"/>
              </w:rPr>
              <w:t>1044.1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1DDA4B" w14:textId="77777777" w:rsidR="00736E7E" w:rsidRDefault="00035BFF">
            <w:pPr>
              <w:pStyle w:val="Body"/>
              <w:spacing w:after="0" w:line="240" w:lineRule="auto"/>
            </w:pPr>
            <w:r>
              <w:rPr>
                <w:sz w:val="22"/>
                <w:szCs w:val="22"/>
              </w:rPr>
              <w:t>&lt; 0.0001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4C6ACE"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AA2877" w14:textId="77777777" w:rsidR="00736E7E" w:rsidRDefault="00035BFF">
            <w:pPr>
              <w:pStyle w:val="Body"/>
              <w:spacing w:after="0" w:line="240" w:lineRule="auto"/>
            </w:pPr>
            <w:r>
              <w:rPr>
                <w:sz w:val="22"/>
                <w:szCs w:val="22"/>
              </w:rPr>
              <w:t> </w:t>
            </w:r>
          </w:p>
        </w:tc>
      </w:tr>
      <w:tr w:rsidR="00736E7E" w14:paraId="433359B9"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0AD446" w14:textId="77777777" w:rsidR="00736E7E" w:rsidRDefault="00035BFF">
            <w:pPr>
              <w:pStyle w:val="Body"/>
              <w:spacing w:after="0" w:line="240" w:lineRule="auto"/>
            </w:pPr>
            <w:r>
              <w:rPr>
                <w:sz w:val="22"/>
                <w:szCs w:val="22"/>
              </w:rPr>
              <w:t>time class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E67B5" w14:textId="77777777" w:rsidR="00736E7E" w:rsidRDefault="00035BFF">
            <w:pPr>
              <w:pStyle w:val="Body"/>
              <w:spacing w:after="0" w:line="240" w:lineRule="auto"/>
              <w:jc w:val="right"/>
            </w:pPr>
            <w:r>
              <w:rPr>
                <w:sz w:val="22"/>
                <w:szCs w:val="22"/>
              </w:rPr>
              <w:t>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5D6257" w14:textId="77777777" w:rsidR="00736E7E" w:rsidRDefault="00035BFF">
            <w:pPr>
              <w:pStyle w:val="Body"/>
              <w:spacing w:after="0" w:line="240" w:lineRule="auto"/>
              <w:jc w:val="right"/>
            </w:pPr>
            <w:r>
              <w:rPr>
                <w:sz w:val="22"/>
                <w:szCs w:val="22"/>
              </w:rPr>
              <w:t>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92B0C5" w14:textId="77777777" w:rsidR="00736E7E" w:rsidRDefault="00035BFF">
            <w:pPr>
              <w:pStyle w:val="Body"/>
              <w:spacing w:after="0" w:line="240" w:lineRule="auto"/>
            </w:pPr>
            <w:r>
              <w:rPr>
                <w:sz w:val="22"/>
                <w:szCs w:val="22"/>
              </w:rPr>
              <w:t xml:space="preserve">&gt; 0.5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945780"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ED8C7C" w14:textId="77777777" w:rsidR="00736E7E" w:rsidRDefault="00035BFF">
            <w:pPr>
              <w:pStyle w:val="Body"/>
              <w:spacing w:after="0" w:line="240" w:lineRule="auto"/>
            </w:pPr>
            <w:r>
              <w:rPr>
                <w:sz w:val="22"/>
                <w:szCs w:val="22"/>
              </w:rPr>
              <w:t> </w:t>
            </w:r>
          </w:p>
        </w:tc>
      </w:tr>
      <w:tr w:rsidR="00736E7E" w14:paraId="0BE11DCE"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05DE88" w14:textId="77777777" w:rsidR="00736E7E" w:rsidRDefault="00035BFF">
            <w:pPr>
              <w:pStyle w:val="Body"/>
              <w:spacing w:after="0" w:line="240" w:lineRule="auto"/>
            </w:pPr>
            <w:r>
              <w:rPr>
                <w:sz w:val="22"/>
                <w:szCs w:val="22"/>
              </w:rPr>
              <w:t>microhabitat:time.class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36D675" w14:textId="77777777" w:rsidR="00736E7E" w:rsidRDefault="00035BFF">
            <w:pPr>
              <w:pStyle w:val="Body"/>
              <w:spacing w:after="0" w:line="240" w:lineRule="auto"/>
              <w:jc w:val="right"/>
            </w:pPr>
            <w:r>
              <w:rPr>
                <w:sz w:val="22"/>
                <w:szCs w:val="22"/>
              </w:rPr>
              <w:t>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CE122F" w14:textId="77777777" w:rsidR="00736E7E" w:rsidRDefault="00035BFF">
            <w:pPr>
              <w:pStyle w:val="Body"/>
              <w:spacing w:after="0" w:line="240" w:lineRule="auto"/>
              <w:jc w:val="right"/>
            </w:pPr>
            <w:r>
              <w:rPr>
                <w:sz w:val="22"/>
                <w:szCs w:val="22"/>
              </w:rPr>
              <w:t>55.26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9C5A15" w14:textId="77777777" w:rsidR="00736E7E" w:rsidRDefault="00035BFF">
            <w:pPr>
              <w:pStyle w:val="Body"/>
              <w:spacing w:after="0" w:line="240" w:lineRule="auto"/>
            </w:pPr>
            <w:r>
              <w:rPr>
                <w:sz w:val="22"/>
                <w:szCs w:val="22"/>
              </w:rPr>
              <w:t>&lt; 0.0001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38BCA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A966FE" w14:textId="77777777" w:rsidR="00736E7E" w:rsidRDefault="00035BFF">
            <w:pPr>
              <w:pStyle w:val="Body"/>
              <w:spacing w:after="0" w:line="240" w:lineRule="auto"/>
            </w:pPr>
            <w:r>
              <w:rPr>
                <w:sz w:val="22"/>
                <w:szCs w:val="22"/>
              </w:rPr>
              <w:t> </w:t>
            </w:r>
          </w:p>
        </w:tc>
      </w:tr>
      <w:tr w:rsidR="00736E7E" w14:paraId="6F423F1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412128" w14:textId="77777777" w:rsidR="00736E7E" w:rsidRDefault="00035BFF">
            <w:pPr>
              <w:pStyle w:val="Body"/>
              <w:spacing w:after="0" w:line="240" w:lineRule="auto"/>
            </w:pPr>
            <w:r>
              <w:rPr>
                <w:sz w:val="22"/>
                <w:szCs w:val="22"/>
              </w:rPr>
              <w:t> </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A1D3A6"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15229"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F9B3F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7A69C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3960C4" w14:textId="77777777" w:rsidR="00736E7E" w:rsidRDefault="00035BFF">
            <w:pPr>
              <w:pStyle w:val="Body"/>
              <w:spacing w:after="0" w:line="240" w:lineRule="auto"/>
            </w:pPr>
            <w:r>
              <w:rPr>
                <w:sz w:val="22"/>
                <w:szCs w:val="22"/>
              </w:rPr>
              <w:t> </w:t>
            </w:r>
          </w:p>
        </w:tc>
      </w:tr>
      <w:tr w:rsidR="00736E7E" w14:paraId="5F2CC861"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7BCB0B" w14:textId="77777777" w:rsidR="00736E7E" w:rsidRDefault="00035BFF">
            <w:pPr>
              <w:pStyle w:val="Body"/>
              <w:spacing w:after="0" w:line="240" w:lineRule="auto"/>
            </w:pPr>
            <w:r>
              <w:rPr>
                <w:sz w:val="22"/>
                <w:szCs w:val="22"/>
              </w:rPr>
              <w:t> </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2955EA"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D1C195"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FC473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45243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8BD310" w14:textId="77777777" w:rsidR="00736E7E" w:rsidRDefault="00035BFF">
            <w:pPr>
              <w:pStyle w:val="Body"/>
              <w:spacing w:after="0" w:line="240" w:lineRule="auto"/>
            </w:pPr>
            <w:r>
              <w:rPr>
                <w:sz w:val="22"/>
                <w:szCs w:val="22"/>
              </w:rPr>
              <w:t> </w:t>
            </w:r>
          </w:p>
        </w:tc>
      </w:tr>
      <w:tr w:rsidR="00736E7E" w14:paraId="23478963"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101A96" w14:textId="77777777" w:rsidR="00736E7E" w:rsidRDefault="00035BFF">
            <w:pPr>
              <w:pStyle w:val="Body"/>
              <w:spacing w:after="0" w:line="240" w:lineRule="auto"/>
            </w:pPr>
            <w:r>
              <w:rPr>
                <w:sz w:val="22"/>
                <w:szCs w:val="22"/>
              </w:rPr>
              <w:t>Microhabitat Post Hoc, Least squared means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8D52C"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76A2F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55ECF7"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708B6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A10B9F" w14:textId="77777777" w:rsidR="00736E7E" w:rsidRDefault="00035BFF">
            <w:pPr>
              <w:pStyle w:val="Body"/>
              <w:spacing w:after="0" w:line="240" w:lineRule="auto"/>
            </w:pPr>
            <w:r>
              <w:rPr>
                <w:sz w:val="22"/>
                <w:szCs w:val="22"/>
              </w:rPr>
              <w:t> </w:t>
            </w:r>
          </w:p>
        </w:tc>
      </w:tr>
      <w:tr w:rsidR="00736E7E" w14:paraId="7393CC11"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6E5E67" w14:textId="77777777" w:rsidR="00736E7E" w:rsidRDefault="00035BFF">
            <w:pPr>
              <w:pStyle w:val="Body"/>
              <w:spacing w:after="0" w:line="240" w:lineRule="auto"/>
            </w:pPr>
            <w:r>
              <w:rPr>
                <w:sz w:val="22"/>
                <w:szCs w:val="22"/>
              </w:rPr>
              <w:t>contrast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285B2D" w14:textId="77777777" w:rsidR="00736E7E" w:rsidRDefault="00035BFF">
            <w:pPr>
              <w:pStyle w:val="Body"/>
              <w:spacing w:after="0" w:line="240" w:lineRule="auto"/>
            </w:pPr>
            <w:r>
              <w:rPr>
                <w:sz w:val="22"/>
                <w:szCs w:val="22"/>
              </w:rPr>
              <w:t>estimate</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3EAB4E" w14:textId="77777777" w:rsidR="00736E7E" w:rsidRDefault="00035BFF">
            <w:pPr>
              <w:pStyle w:val="Body"/>
              <w:spacing w:after="0" w:line="240" w:lineRule="auto"/>
            </w:pPr>
            <w:r>
              <w:rPr>
                <w:sz w:val="22"/>
                <w:szCs w:val="22"/>
              </w:rPr>
              <w:t>SE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3EC6FF" w14:textId="77777777" w:rsidR="00736E7E" w:rsidRDefault="00035BFF">
            <w:pPr>
              <w:pStyle w:val="Body"/>
              <w:spacing w:after="0" w:line="240" w:lineRule="auto"/>
            </w:pPr>
            <w:r>
              <w:rPr>
                <w:sz w:val="22"/>
                <w:szCs w:val="22"/>
              </w:rPr>
              <w:t>df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6501A0" w14:textId="77777777" w:rsidR="00736E7E" w:rsidRDefault="00035BFF">
            <w:pPr>
              <w:pStyle w:val="Body"/>
              <w:spacing w:after="0" w:line="240" w:lineRule="auto"/>
            </w:pPr>
            <w:r>
              <w:rPr>
                <w:sz w:val="22"/>
                <w:szCs w:val="22"/>
              </w:rPr>
              <w:t>z.ratio</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FC1A8F" w14:textId="77777777" w:rsidR="00736E7E" w:rsidRDefault="00035BFF">
            <w:pPr>
              <w:pStyle w:val="Body"/>
              <w:spacing w:after="0" w:line="240" w:lineRule="auto"/>
            </w:pPr>
            <w:r>
              <w:rPr>
                <w:sz w:val="22"/>
                <w:szCs w:val="22"/>
              </w:rPr>
              <w:t>p.value</w:t>
            </w:r>
          </w:p>
        </w:tc>
      </w:tr>
      <w:tr w:rsidR="00736E7E" w14:paraId="4621181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08AC81" w14:textId="77777777" w:rsidR="00736E7E" w:rsidRDefault="00035BFF">
            <w:pPr>
              <w:pStyle w:val="Body"/>
              <w:spacing w:after="0" w:line="240" w:lineRule="auto"/>
            </w:pPr>
            <w:r>
              <w:rPr>
                <w:sz w:val="22"/>
                <w:szCs w:val="22"/>
              </w:rPr>
              <w:t>annuals-bare</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CE7BF2" w14:textId="77777777" w:rsidR="00736E7E" w:rsidRDefault="00035BFF">
            <w:pPr>
              <w:pStyle w:val="Body"/>
              <w:spacing w:after="0" w:line="240" w:lineRule="auto"/>
              <w:jc w:val="right"/>
            </w:pPr>
            <w:r>
              <w:rPr>
                <w:sz w:val="22"/>
                <w:szCs w:val="22"/>
              </w:rPr>
              <w:t>0.3377215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75DDC3" w14:textId="77777777" w:rsidR="00736E7E" w:rsidRDefault="00035BFF">
            <w:pPr>
              <w:pStyle w:val="Body"/>
              <w:spacing w:after="0" w:line="240" w:lineRule="auto"/>
              <w:jc w:val="right"/>
            </w:pPr>
            <w:r>
              <w:rPr>
                <w:sz w:val="22"/>
                <w:szCs w:val="22"/>
              </w:rPr>
              <w:t>0.179633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C95C6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EBB296" w14:textId="77777777" w:rsidR="00736E7E" w:rsidRDefault="00035BFF">
            <w:pPr>
              <w:pStyle w:val="Body"/>
              <w:spacing w:after="0" w:line="240" w:lineRule="auto"/>
              <w:jc w:val="right"/>
            </w:pPr>
            <w:r>
              <w:rPr>
                <w:sz w:val="22"/>
                <w:szCs w:val="22"/>
              </w:rPr>
              <w:t>1.88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2F2166" w14:textId="77777777" w:rsidR="00736E7E" w:rsidRDefault="00035BFF">
            <w:pPr>
              <w:pStyle w:val="Body"/>
              <w:spacing w:after="0" w:line="240" w:lineRule="auto"/>
              <w:jc w:val="right"/>
            </w:pPr>
            <w:r>
              <w:rPr>
                <w:sz w:val="22"/>
                <w:szCs w:val="22"/>
              </w:rPr>
              <w:t>0.4145</w:t>
            </w:r>
          </w:p>
        </w:tc>
      </w:tr>
      <w:tr w:rsidR="00736E7E" w14:paraId="7B44ED80"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A6734F" w14:textId="77777777" w:rsidR="00736E7E" w:rsidRDefault="00035BFF">
            <w:pPr>
              <w:pStyle w:val="Body"/>
              <w:spacing w:after="0" w:line="240" w:lineRule="auto"/>
            </w:pPr>
            <w:r>
              <w:rPr>
                <w:sz w:val="22"/>
                <w:szCs w:val="22"/>
              </w:rPr>
              <w:t>annuals-burrow</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A2A40B" w14:textId="77777777" w:rsidR="00736E7E" w:rsidRDefault="00035BFF">
            <w:pPr>
              <w:pStyle w:val="Body"/>
              <w:spacing w:after="0" w:line="240" w:lineRule="auto"/>
              <w:jc w:val="right"/>
            </w:pPr>
            <w:r>
              <w:rPr>
                <w:sz w:val="22"/>
                <w:szCs w:val="22"/>
              </w:rPr>
              <w:t>-1.95300636</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7C2E0F" w14:textId="77777777" w:rsidR="00736E7E" w:rsidRDefault="00035BFF">
            <w:pPr>
              <w:pStyle w:val="Body"/>
              <w:spacing w:after="0" w:line="240" w:lineRule="auto"/>
              <w:jc w:val="right"/>
            </w:pPr>
            <w:r>
              <w:rPr>
                <w:sz w:val="22"/>
                <w:szCs w:val="22"/>
              </w:rPr>
              <w:t>0.131068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FFDD2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3E3A0" w14:textId="77777777" w:rsidR="00736E7E" w:rsidRDefault="00035BFF">
            <w:pPr>
              <w:pStyle w:val="Body"/>
              <w:spacing w:after="0" w:line="240" w:lineRule="auto"/>
              <w:jc w:val="right"/>
            </w:pPr>
            <w:r>
              <w:rPr>
                <w:sz w:val="22"/>
                <w:szCs w:val="22"/>
              </w:rPr>
              <w:t>-14.901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D075D2" w14:textId="77777777" w:rsidR="00736E7E" w:rsidRDefault="00035BFF">
            <w:pPr>
              <w:pStyle w:val="Body"/>
              <w:spacing w:after="0" w:line="240" w:lineRule="auto"/>
            </w:pPr>
            <w:r>
              <w:rPr>
                <w:sz w:val="22"/>
                <w:szCs w:val="22"/>
              </w:rPr>
              <w:t>&lt;.0001</w:t>
            </w:r>
          </w:p>
        </w:tc>
      </w:tr>
      <w:tr w:rsidR="00736E7E" w14:paraId="0645762F"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583D37" w14:textId="77777777" w:rsidR="00736E7E" w:rsidRDefault="00035BFF">
            <w:pPr>
              <w:pStyle w:val="Body"/>
              <w:spacing w:after="0" w:line="240" w:lineRule="auto"/>
            </w:pPr>
            <w:r>
              <w:rPr>
                <w:sz w:val="22"/>
                <w:szCs w:val="22"/>
              </w:rPr>
              <w:t>annuals-road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1283E" w14:textId="77777777" w:rsidR="00736E7E" w:rsidRDefault="00035BFF">
            <w:pPr>
              <w:pStyle w:val="Body"/>
              <w:spacing w:after="0" w:line="240" w:lineRule="auto"/>
              <w:jc w:val="right"/>
            </w:pPr>
            <w:r>
              <w:rPr>
                <w:sz w:val="22"/>
                <w:szCs w:val="22"/>
              </w:rPr>
              <w:t>0.50298261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E1B462" w14:textId="77777777" w:rsidR="00736E7E" w:rsidRDefault="00035BFF">
            <w:pPr>
              <w:pStyle w:val="Body"/>
              <w:spacing w:after="0" w:line="240" w:lineRule="auto"/>
              <w:jc w:val="right"/>
            </w:pPr>
            <w:r>
              <w:rPr>
                <w:sz w:val="22"/>
                <w:szCs w:val="22"/>
              </w:rPr>
              <w:t>0.218936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1CF9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16CD31" w14:textId="77777777" w:rsidR="00736E7E" w:rsidRDefault="00035BFF">
            <w:pPr>
              <w:pStyle w:val="Body"/>
              <w:spacing w:after="0" w:line="240" w:lineRule="auto"/>
              <w:jc w:val="right"/>
            </w:pPr>
            <w:r>
              <w:rPr>
                <w:sz w:val="22"/>
                <w:szCs w:val="22"/>
              </w:rPr>
              <w:t>2.297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CAC71D" w14:textId="77777777" w:rsidR="00736E7E" w:rsidRDefault="00035BFF">
            <w:pPr>
              <w:pStyle w:val="Body"/>
              <w:spacing w:after="0" w:line="240" w:lineRule="auto"/>
              <w:jc w:val="right"/>
            </w:pPr>
            <w:r>
              <w:rPr>
                <w:sz w:val="22"/>
                <w:szCs w:val="22"/>
              </w:rPr>
              <w:t>0.195</w:t>
            </w:r>
          </w:p>
        </w:tc>
      </w:tr>
      <w:tr w:rsidR="00736E7E" w14:paraId="39733DAA"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D3A9F7" w14:textId="77777777" w:rsidR="00736E7E" w:rsidRDefault="00035BFF">
            <w:pPr>
              <w:pStyle w:val="Body"/>
              <w:spacing w:after="0" w:line="240" w:lineRule="auto"/>
            </w:pPr>
            <w:r>
              <w:rPr>
                <w:sz w:val="22"/>
                <w:szCs w:val="22"/>
              </w:rPr>
              <w:t>annuals-shrub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2C27BF" w14:textId="77777777" w:rsidR="00736E7E" w:rsidRDefault="00035BFF">
            <w:pPr>
              <w:pStyle w:val="Body"/>
              <w:spacing w:after="0" w:line="240" w:lineRule="auto"/>
              <w:jc w:val="right"/>
            </w:pPr>
            <w:r>
              <w:rPr>
                <w:sz w:val="22"/>
                <w:szCs w:val="22"/>
              </w:rPr>
              <w:t>-1.06739262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FD9B02" w14:textId="77777777" w:rsidR="00736E7E" w:rsidRDefault="00035BFF">
            <w:pPr>
              <w:pStyle w:val="Body"/>
              <w:spacing w:after="0" w:line="240" w:lineRule="auto"/>
              <w:jc w:val="right"/>
            </w:pPr>
            <w:r>
              <w:rPr>
                <w:sz w:val="22"/>
                <w:szCs w:val="22"/>
              </w:rPr>
              <w:t>0.144933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3086A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AA6FDD" w14:textId="77777777" w:rsidR="00736E7E" w:rsidRDefault="00035BFF">
            <w:pPr>
              <w:pStyle w:val="Body"/>
              <w:spacing w:after="0" w:line="240" w:lineRule="auto"/>
              <w:jc w:val="right"/>
            </w:pPr>
            <w:r>
              <w:rPr>
                <w:sz w:val="22"/>
                <w:szCs w:val="22"/>
              </w:rPr>
              <w:t>-7.365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9237CB" w14:textId="77777777" w:rsidR="00736E7E" w:rsidRDefault="00035BFF">
            <w:pPr>
              <w:pStyle w:val="Body"/>
              <w:spacing w:after="0" w:line="240" w:lineRule="auto"/>
            </w:pPr>
            <w:r>
              <w:rPr>
                <w:sz w:val="22"/>
                <w:szCs w:val="22"/>
              </w:rPr>
              <w:t>&lt;.0001</w:t>
            </w:r>
          </w:p>
        </w:tc>
      </w:tr>
      <w:tr w:rsidR="00736E7E" w14:paraId="02EF6BB7"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117136" w14:textId="77777777" w:rsidR="00736E7E" w:rsidRDefault="00035BFF">
            <w:pPr>
              <w:pStyle w:val="Body"/>
              <w:spacing w:after="0" w:line="240" w:lineRule="auto"/>
            </w:pPr>
            <w:r>
              <w:rPr>
                <w:sz w:val="22"/>
                <w:szCs w:val="22"/>
              </w:rPr>
              <w:t>annuals-wash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30DEE9" w14:textId="77777777" w:rsidR="00736E7E" w:rsidRDefault="00035BFF">
            <w:pPr>
              <w:pStyle w:val="Body"/>
              <w:spacing w:after="0" w:line="240" w:lineRule="auto"/>
              <w:jc w:val="right"/>
            </w:pPr>
            <w:r>
              <w:rPr>
                <w:sz w:val="22"/>
                <w:szCs w:val="22"/>
              </w:rPr>
              <w:t>0.24454864</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E4769F" w14:textId="77777777" w:rsidR="00736E7E" w:rsidRDefault="00035BFF">
            <w:pPr>
              <w:pStyle w:val="Body"/>
              <w:spacing w:after="0" w:line="240" w:lineRule="auto"/>
              <w:jc w:val="right"/>
            </w:pPr>
            <w:r>
              <w:rPr>
                <w:sz w:val="22"/>
                <w:szCs w:val="22"/>
              </w:rPr>
              <w:t>0.166362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A793C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DCB686" w14:textId="77777777" w:rsidR="00736E7E" w:rsidRDefault="00035BFF">
            <w:pPr>
              <w:pStyle w:val="Body"/>
              <w:spacing w:after="0" w:line="240" w:lineRule="auto"/>
              <w:jc w:val="right"/>
            </w:pPr>
            <w:r>
              <w:rPr>
                <w:sz w:val="22"/>
                <w:szCs w:val="22"/>
              </w:rPr>
              <w:t>1.47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52F0DF" w14:textId="77777777" w:rsidR="00736E7E" w:rsidRDefault="00035BFF">
            <w:pPr>
              <w:pStyle w:val="Body"/>
              <w:spacing w:after="0" w:line="240" w:lineRule="auto"/>
              <w:jc w:val="right"/>
            </w:pPr>
            <w:r>
              <w:rPr>
                <w:sz w:val="22"/>
                <w:szCs w:val="22"/>
              </w:rPr>
              <w:t>0.6836</w:t>
            </w:r>
          </w:p>
        </w:tc>
      </w:tr>
      <w:tr w:rsidR="00736E7E" w14:paraId="010DE71B"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03F0A5" w14:textId="77777777" w:rsidR="00736E7E" w:rsidRDefault="00035BFF">
            <w:pPr>
              <w:pStyle w:val="Body"/>
              <w:spacing w:after="0" w:line="240" w:lineRule="auto"/>
            </w:pPr>
            <w:r>
              <w:rPr>
                <w:sz w:val="22"/>
                <w:szCs w:val="22"/>
              </w:rPr>
              <w:t>bare-burrow</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33C761" w14:textId="77777777" w:rsidR="00736E7E" w:rsidRDefault="00035BFF">
            <w:pPr>
              <w:pStyle w:val="Body"/>
              <w:spacing w:after="0" w:line="240" w:lineRule="auto"/>
              <w:jc w:val="right"/>
            </w:pPr>
            <w:r>
              <w:rPr>
                <w:sz w:val="22"/>
                <w:szCs w:val="22"/>
              </w:rPr>
              <w:t>-2.29072786</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74B21F" w14:textId="77777777" w:rsidR="00736E7E" w:rsidRDefault="00035BFF">
            <w:pPr>
              <w:pStyle w:val="Body"/>
              <w:spacing w:after="0" w:line="240" w:lineRule="auto"/>
              <w:jc w:val="right"/>
            </w:pPr>
            <w:r>
              <w:rPr>
                <w:sz w:val="22"/>
                <w:szCs w:val="22"/>
              </w:rPr>
              <w:t>0.134072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E23FF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BC54AC" w14:textId="77777777" w:rsidR="00736E7E" w:rsidRDefault="00035BFF">
            <w:pPr>
              <w:pStyle w:val="Body"/>
              <w:spacing w:after="0" w:line="240" w:lineRule="auto"/>
              <w:jc w:val="right"/>
            </w:pPr>
            <w:r>
              <w:rPr>
                <w:sz w:val="22"/>
                <w:szCs w:val="22"/>
              </w:rPr>
              <w:t>-17.086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092CF1" w14:textId="77777777" w:rsidR="00736E7E" w:rsidRDefault="00035BFF">
            <w:pPr>
              <w:pStyle w:val="Body"/>
              <w:spacing w:after="0" w:line="240" w:lineRule="auto"/>
            </w:pPr>
            <w:r>
              <w:rPr>
                <w:sz w:val="22"/>
                <w:szCs w:val="22"/>
              </w:rPr>
              <w:t>&lt;.0001</w:t>
            </w:r>
          </w:p>
        </w:tc>
      </w:tr>
      <w:tr w:rsidR="00736E7E" w14:paraId="727E080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7AA36" w14:textId="77777777" w:rsidR="00736E7E" w:rsidRDefault="00035BFF">
            <w:pPr>
              <w:pStyle w:val="Body"/>
              <w:spacing w:after="0" w:line="240" w:lineRule="auto"/>
            </w:pPr>
            <w:r>
              <w:rPr>
                <w:sz w:val="22"/>
                <w:szCs w:val="22"/>
              </w:rPr>
              <w:t>bare-road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F9A452" w14:textId="77777777" w:rsidR="00736E7E" w:rsidRDefault="00035BFF">
            <w:pPr>
              <w:pStyle w:val="Body"/>
              <w:spacing w:after="0" w:line="240" w:lineRule="auto"/>
              <w:jc w:val="right"/>
            </w:pPr>
            <w:r>
              <w:rPr>
                <w:sz w:val="22"/>
                <w:szCs w:val="22"/>
              </w:rPr>
              <w:t>0.16526112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21C6CC" w14:textId="77777777" w:rsidR="00736E7E" w:rsidRDefault="00035BFF">
            <w:pPr>
              <w:pStyle w:val="Body"/>
              <w:spacing w:after="0" w:line="240" w:lineRule="auto"/>
              <w:jc w:val="right"/>
            </w:pPr>
            <w:r>
              <w:rPr>
                <w:sz w:val="22"/>
                <w:szCs w:val="22"/>
              </w:rPr>
              <w:t>0.220747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D482E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FEA5C" w14:textId="77777777" w:rsidR="00736E7E" w:rsidRDefault="00035BFF">
            <w:pPr>
              <w:pStyle w:val="Body"/>
              <w:spacing w:after="0" w:line="240" w:lineRule="auto"/>
              <w:jc w:val="right"/>
            </w:pPr>
            <w:r>
              <w:rPr>
                <w:sz w:val="22"/>
                <w:szCs w:val="22"/>
              </w:rPr>
              <w:t>0.749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BE9599" w14:textId="77777777" w:rsidR="00736E7E" w:rsidRDefault="00035BFF">
            <w:pPr>
              <w:pStyle w:val="Body"/>
              <w:spacing w:after="0" w:line="240" w:lineRule="auto"/>
              <w:jc w:val="right"/>
            </w:pPr>
            <w:r>
              <w:rPr>
                <w:sz w:val="22"/>
                <w:szCs w:val="22"/>
              </w:rPr>
              <w:t>0.9757</w:t>
            </w:r>
          </w:p>
        </w:tc>
      </w:tr>
      <w:tr w:rsidR="00736E7E" w14:paraId="5F267C5E"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075254" w14:textId="77777777" w:rsidR="00736E7E" w:rsidRDefault="00035BFF">
            <w:pPr>
              <w:pStyle w:val="Body"/>
              <w:spacing w:after="0" w:line="240" w:lineRule="auto"/>
            </w:pPr>
            <w:r>
              <w:rPr>
                <w:sz w:val="22"/>
                <w:szCs w:val="22"/>
              </w:rPr>
              <w:t>bare-shrub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EE5387" w14:textId="77777777" w:rsidR="00736E7E" w:rsidRDefault="00035BFF">
            <w:pPr>
              <w:pStyle w:val="Body"/>
              <w:spacing w:after="0" w:line="240" w:lineRule="auto"/>
              <w:jc w:val="right"/>
            </w:pPr>
            <w:r>
              <w:rPr>
                <w:sz w:val="22"/>
                <w:szCs w:val="22"/>
              </w:rPr>
              <w:t>-1.40511412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075B48" w14:textId="77777777" w:rsidR="00736E7E" w:rsidRDefault="00035BFF">
            <w:pPr>
              <w:pStyle w:val="Body"/>
              <w:spacing w:after="0" w:line="240" w:lineRule="auto"/>
              <w:jc w:val="right"/>
            </w:pPr>
            <w:r>
              <w:rPr>
                <w:sz w:val="22"/>
                <w:szCs w:val="22"/>
              </w:rPr>
              <w:t>0.147655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4588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9B7B41" w14:textId="77777777" w:rsidR="00736E7E" w:rsidRDefault="00035BFF">
            <w:pPr>
              <w:pStyle w:val="Body"/>
              <w:spacing w:after="0" w:line="240" w:lineRule="auto"/>
              <w:jc w:val="right"/>
            </w:pPr>
            <w:r>
              <w:rPr>
                <w:sz w:val="22"/>
                <w:szCs w:val="22"/>
              </w:rPr>
              <w:t>-9.516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D41B42" w14:textId="77777777" w:rsidR="00736E7E" w:rsidRDefault="00035BFF">
            <w:pPr>
              <w:pStyle w:val="Body"/>
              <w:spacing w:after="0" w:line="240" w:lineRule="auto"/>
            </w:pPr>
            <w:r>
              <w:rPr>
                <w:sz w:val="22"/>
                <w:szCs w:val="22"/>
              </w:rPr>
              <w:t>&lt;.0001</w:t>
            </w:r>
          </w:p>
        </w:tc>
      </w:tr>
      <w:tr w:rsidR="00736E7E" w14:paraId="159314EE"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7E0BF2" w14:textId="77777777" w:rsidR="00736E7E" w:rsidRDefault="00035BFF">
            <w:pPr>
              <w:pStyle w:val="Body"/>
              <w:spacing w:after="0" w:line="240" w:lineRule="auto"/>
            </w:pPr>
            <w:r>
              <w:rPr>
                <w:sz w:val="22"/>
                <w:szCs w:val="22"/>
              </w:rPr>
              <w:t>bare-wash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9D2F0A" w14:textId="77777777" w:rsidR="00736E7E" w:rsidRDefault="00035BFF">
            <w:pPr>
              <w:pStyle w:val="Body"/>
              <w:spacing w:after="0" w:line="240" w:lineRule="auto"/>
              <w:jc w:val="right"/>
            </w:pPr>
            <w:r>
              <w:rPr>
                <w:sz w:val="22"/>
                <w:szCs w:val="22"/>
              </w:rPr>
              <w:t>-0.09317285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224A3A" w14:textId="77777777" w:rsidR="00736E7E" w:rsidRDefault="00035BFF">
            <w:pPr>
              <w:pStyle w:val="Body"/>
              <w:spacing w:after="0" w:line="240" w:lineRule="auto"/>
              <w:jc w:val="right"/>
            </w:pPr>
            <w:r>
              <w:rPr>
                <w:sz w:val="22"/>
                <w:szCs w:val="22"/>
              </w:rPr>
              <w:t>0.168739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868AB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8504D8" w14:textId="77777777" w:rsidR="00736E7E" w:rsidRDefault="00035BFF">
            <w:pPr>
              <w:pStyle w:val="Body"/>
              <w:spacing w:after="0" w:line="240" w:lineRule="auto"/>
              <w:jc w:val="right"/>
            </w:pPr>
            <w:r>
              <w:rPr>
                <w:sz w:val="22"/>
                <w:szCs w:val="22"/>
              </w:rPr>
              <w:t>-0.552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17B54C" w14:textId="77777777" w:rsidR="00736E7E" w:rsidRDefault="00035BFF">
            <w:pPr>
              <w:pStyle w:val="Body"/>
              <w:spacing w:after="0" w:line="240" w:lineRule="auto"/>
              <w:jc w:val="right"/>
            </w:pPr>
            <w:r>
              <w:rPr>
                <w:sz w:val="22"/>
                <w:szCs w:val="22"/>
              </w:rPr>
              <w:t>0.9939</w:t>
            </w:r>
          </w:p>
        </w:tc>
      </w:tr>
      <w:tr w:rsidR="00736E7E" w14:paraId="1668EE84"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96ACA7" w14:textId="77777777" w:rsidR="00736E7E" w:rsidRDefault="00035BFF">
            <w:pPr>
              <w:pStyle w:val="Body"/>
              <w:spacing w:after="0" w:line="240" w:lineRule="auto"/>
            </w:pPr>
            <w:r>
              <w:rPr>
                <w:sz w:val="22"/>
                <w:szCs w:val="22"/>
              </w:rPr>
              <w:t>burrow-road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6A535E" w14:textId="77777777" w:rsidR="00736E7E" w:rsidRDefault="00035BFF">
            <w:pPr>
              <w:pStyle w:val="Body"/>
              <w:spacing w:after="0" w:line="240" w:lineRule="auto"/>
              <w:jc w:val="right"/>
            </w:pPr>
            <w:r>
              <w:rPr>
                <w:sz w:val="22"/>
                <w:szCs w:val="22"/>
              </w:rPr>
              <w:t>2.45598898</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0D08AE" w14:textId="77777777" w:rsidR="00736E7E" w:rsidRDefault="00035BFF">
            <w:pPr>
              <w:pStyle w:val="Body"/>
              <w:spacing w:after="0" w:line="240" w:lineRule="auto"/>
              <w:jc w:val="right"/>
            </w:pPr>
            <w:r>
              <w:rPr>
                <w:sz w:val="22"/>
                <w:szCs w:val="22"/>
              </w:rPr>
              <w:t>0.183412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12B24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4E6167" w14:textId="77777777" w:rsidR="00736E7E" w:rsidRDefault="00035BFF">
            <w:pPr>
              <w:pStyle w:val="Body"/>
              <w:spacing w:after="0" w:line="240" w:lineRule="auto"/>
              <w:jc w:val="right"/>
            </w:pPr>
            <w:r>
              <w:rPr>
                <w:sz w:val="22"/>
                <w:szCs w:val="22"/>
              </w:rPr>
              <w:t>13.391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FB7FF6" w14:textId="77777777" w:rsidR="00736E7E" w:rsidRDefault="00035BFF">
            <w:pPr>
              <w:pStyle w:val="Body"/>
              <w:spacing w:after="0" w:line="240" w:lineRule="auto"/>
            </w:pPr>
            <w:r>
              <w:rPr>
                <w:sz w:val="22"/>
                <w:szCs w:val="22"/>
              </w:rPr>
              <w:t>&lt;.0001</w:t>
            </w:r>
          </w:p>
        </w:tc>
      </w:tr>
      <w:tr w:rsidR="00736E7E" w14:paraId="18FB5CC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92F1E1" w14:textId="77777777" w:rsidR="00736E7E" w:rsidRDefault="00035BFF">
            <w:pPr>
              <w:pStyle w:val="Body"/>
              <w:spacing w:after="0" w:line="240" w:lineRule="auto"/>
            </w:pPr>
            <w:r>
              <w:rPr>
                <w:sz w:val="22"/>
                <w:szCs w:val="22"/>
              </w:rPr>
              <w:t>burrow-shrub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5619DB" w14:textId="77777777" w:rsidR="00736E7E" w:rsidRDefault="00035BFF">
            <w:pPr>
              <w:pStyle w:val="Body"/>
              <w:spacing w:after="0" w:line="240" w:lineRule="auto"/>
              <w:jc w:val="right"/>
            </w:pPr>
            <w:r>
              <w:rPr>
                <w:sz w:val="22"/>
                <w:szCs w:val="22"/>
              </w:rPr>
              <w:t>0.88561374</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2ACD97" w14:textId="77777777" w:rsidR="00736E7E" w:rsidRDefault="00035BFF">
            <w:pPr>
              <w:pStyle w:val="Body"/>
              <w:spacing w:after="0" w:line="240" w:lineRule="auto"/>
              <w:jc w:val="right"/>
            </w:pPr>
            <w:r>
              <w:rPr>
                <w:sz w:val="22"/>
                <w:szCs w:val="22"/>
              </w:rPr>
              <w:t>0.081932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DC3F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F3B7B8" w14:textId="77777777" w:rsidR="00736E7E" w:rsidRDefault="00035BFF">
            <w:pPr>
              <w:pStyle w:val="Body"/>
              <w:spacing w:after="0" w:line="240" w:lineRule="auto"/>
              <w:jc w:val="right"/>
            </w:pPr>
            <w:r>
              <w:rPr>
                <w:sz w:val="22"/>
                <w:szCs w:val="22"/>
              </w:rPr>
              <w:t>10.809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DBD15A" w14:textId="77777777" w:rsidR="00736E7E" w:rsidRDefault="00035BFF">
            <w:pPr>
              <w:pStyle w:val="Body"/>
              <w:spacing w:after="0" w:line="240" w:lineRule="auto"/>
            </w:pPr>
            <w:r>
              <w:rPr>
                <w:sz w:val="22"/>
                <w:szCs w:val="22"/>
              </w:rPr>
              <w:t>&lt;.0001</w:t>
            </w:r>
          </w:p>
        </w:tc>
      </w:tr>
      <w:tr w:rsidR="00736E7E" w14:paraId="02C85079"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2364DB" w14:textId="77777777" w:rsidR="00736E7E" w:rsidRDefault="00035BFF">
            <w:pPr>
              <w:pStyle w:val="Body"/>
              <w:spacing w:after="0" w:line="240" w:lineRule="auto"/>
            </w:pPr>
            <w:r>
              <w:rPr>
                <w:sz w:val="22"/>
                <w:szCs w:val="22"/>
              </w:rPr>
              <w:t>burrow-wash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E11D98" w14:textId="77777777" w:rsidR="00736E7E" w:rsidRDefault="00035BFF">
            <w:pPr>
              <w:pStyle w:val="Body"/>
              <w:spacing w:after="0" w:line="240" w:lineRule="auto"/>
              <w:jc w:val="right"/>
            </w:pPr>
            <w:r>
              <w:rPr>
                <w:sz w:val="22"/>
                <w:szCs w:val="22"/>
              </w:rPr>
              <w:t>2.19755501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3929C3" w14:textId="77777777" w:rsidR="00736E7E" w:rsidRDefault="00035BFF">
            <w:pPr>
              <w:pStyle w:val="Body"/>
              <w:spacing w:after="0" w:line="240" w:lineRule="auto"/>
              <w:jc w:val="right"/>
            </w:pPr>
            <w:r>
              <w:rPr>
                <w:sz w:val="22"/>
                <w:szCs w:val="22"/>
              </w:rPr>
              <w:t>0.115688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03D3A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DAFE16" w14:textId="77777777" w:rsidR="00736E7E" w:rsidRDefault="00035BFF">
            <w:pPr>
              <w:pStyle w:val="Body"/>
              <w:spacing w:after="0" w:line="240" w:lineRule="auto"/>
              <w:jc w:val="right"/>
            </w:pPr>
            <w:r>
              <w:rPr>
                <w:sz w:val="22"/>
                <w:szCs w:val="22"/>
              </w:rPr>
              <w:t>18.996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528516" w14:textId="77777777" w:rsidR="00736E7E" w:rsidRDefault="00035BFF">
            <w:pPr>
              <w:pStyle w:val="Body"/>
              <w:spacing w:after="0" w:line="240" w:lineRule="auto"/>
            </w:pPr>
            <w:r>
              <w:rPr>
                <w:sz w:val="22"/>
                <w:szCs w:val="22"/>
              </w:rPr>
              <w:t>&lt;.0001</w:t>
            </w:r>
          </w:p>
        </w:tc>
      </w:tr>
      <w:tr w:rsidR="00736E7E" w14:paraId="4C161588"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C3DD44" w14:textId="77777777" w:rsidR="00736E7E" w:rsidRDefault="00035BFF">
            <w:pPr>
              <w:pStyle w:val="Body"/>
              <w:spacing w:after="0" w:line="240" w:lineRule="auto"/>
            </w:pPr>
            <w:r>
              <w:rPr>
                <w:sz w:val="22"/>
                <w:szCs w:val="22"/>
              </w:rPr>
              <w:t>road-shrub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0C5318" w14:textId="77777777" w:rsidR="00736E7E" w:rsidRDefault="00035BFF">
            <w:pPr>
              <w:pStyle w:val="Body"/>
              <w:spacing w:after="0" w:line="240" w:lineRule="auto"/>
              <w:jc w:val="right"/>
            </w:pPr>
            <w:r>
              <w:rPr>
                <w:sz w:val="22"/>
                <w:szCs w:val="22"/>
              </w:rPr>
              <w:t>-1.57037523</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CA4F2" w14:textId="77777777" w:rsidR="00736E7E" w:rsidRDefault="00035BFF">
            <w:pPr>
              <w:pStyle w:val="Body"/>
              <w:spacing w:after="0" w:line="240" w:lineRule="auto"/>
              <w:jc w:val="right"/>
            </w:pPr>
            <w:r>
              <w:rPr>
                <w:sz w:val="22"/>
                <w:szCs w:val="22"/>
              </w:rPr>
              <w:t>0.193563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B0C0F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E79087" w14:textId="77777777" w:rsidR="00736E7E" w:rsidRDefault="00035BFF">
            <w:pPr>
              <w:pStyle w:val="Body"/>
              <w:spacing w:after="0" w:line="240" w:lineRule="auto"/>
              <w:jc w:val="right"/>
            </w:pPr>
            <w:r>
              <w:rPr>
                <w:sz w:val="22"/>
                <w:szCs w:val="22"/>
              </w:rPr>
              <w:t>-8.113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A09237" w14:textId="77777777" w:rsidR="00736E7E" w:rsidRDefault="00035BFF">
            <w:pPr>
              <w:pStyle w:val="Body"/>
              <w:spacing w:after="0" w:line="240" w:lineRule="auto"/>
            </w:pPr>
            <w:r>
              <w:rPr>
                <w:sz w:val="22"/>
                <w:szCs w:val="22"/>
              </w:rPr>
              <w:t>&lt;.0001</w:t>
            </w:r>
          </w:p>
        </w:tc>
      </w:tr>
      <w:tr w:rsidR="00736E7E" w14:paraId="6125FA51"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44DC2D" w14:textId="77777777" w:rsidR="00736E7E" w:rsidRDefault="00035BFF">
            <w:pPr>
              <w:pStyle w:val="Body"/>
              <w:spacing w:after="0" w:line="240" w:lineRule="auto"/>
            </w:pPr>
            <w:r>
              <w:rPr>
                <w:sz w:val="22"/>
                <w:szCs w:val="22"/>
              </w:rPr>
              <w:t>road-wash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BF4EB1" w14:textId="77777777" w:rsidR="00736E7E" w:rsidRDefault="00035BFF">
            <w:pPr>
              <w:pStyle w:val="Body"/>
              <w:spacing w:after="0" w:line="240" w:lineRule="auto"/>
              <w:jc w:val="right"/>
            </w:pPr>
            <w:r>
              <w:rPr>
                <w:sz w:val="22"/>
                <w:szCs w:val="22"/>
              </w:rPr>
              <w:t>-0.25843397</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3A9373" w14:textId="77777777" w:rsidR="00736E7E" w:rsidRDefault="00035BFF">
            <w:pPr>
              <w:pStyle w:val="Body"/>
              <w:spacing w:after="0" w:line="240" w:lineRule="auto"/>
              <w:jc w:val="right"/>
            </w:pPr>
            <w:r>
              <w:rPr>
                <w:sz w:val="22"/>
                <w:szCs w:val="22"/>
              </w:rPr>
              <w:t>0.210089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770A1"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E89FC2" w14:textId="77777777" w:rsidR="00736E7E" w:rsidRDefault="00035BFF">
            <w:pPr>
              <w:pStyle w:val="Body"/>
              <w:spacing w:after="0" w:line="240" w:lineRule="auto"/>
              <w:jc w:val="right"/>
            </w:pPr>
            <w:r>
              <w:rPr>
                <w:sz w:val="22"/>
                <w:szCs w:val="22"/>
              </w:rPr>
              <w:t>-1.23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45DC6D" w14:textId="77777777" w:rsidR="00736E7E" w:rsidRDefault="00035BFF">
            <w:pPr>
              <w:pStyle w:val="Body"/>
              <w:spacing w:after="0" w:line="240" w:lineRule="auto"/>
              <w:jc w:val="right"/>
            </w:pPr>
            <w:r>
              <w:rPr>
                <w:sz w:val="22"/>
                <w:szCs w:val="22"/>
              </w:rPr>
              <w:t>0.8222</w:t>
            </w:r>
          </w:p>
        </w:tc>
      </w:tr>
      <w:tr w:rsidR="00736E7E" w14:paraId="61EB49E2"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00E286" w14:textId="77777777" w:rsidR="00736E7E" w:rsidRDefault="00035BFF">
            <w:pPr>
              <w:pStyle w:val="Body"/>
              <w:spacing w:after="0" w:line="240" w:lineRule="auto"/>
            </w:pPr>
            <w:r>
              <w:rPr>
                <w:sz w:val="22"/>
                <w:szCs w:val="22"/>
              </w:rPr>
              <w:t>shrub-wash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FEF424" w14:textId="77777777" w:rsidR="00736E7E" w:rsidRDefault="00035BFF">
            <w:pPr>
              <w:pStyle w:val="Body"/>
              <w:spacing w:after="0" w:line="240" w:lineRule="auto"/>
              <w:jc w:val="right"/>
            </w:pPr>
            <w:r>
              <w:rPr>
                <w:sz w:val="22"/>
                <w:szCs w:val="22"/>
              </w:rPr>
              <w:t>1.31194127</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E8CB2B" w14:textId="77777777" w:rsidR="00736E7E" w:rsidRDefault="00035BFF">
            <w:pPr>
              <w:pStyle w:val="Body"/>
              <w:spacing w:after="0" w:line="240" w:lineRule="auto"/>
              <w:jc w:val="right"/>
            </w:pPr>
            <w:r>
              <w:rPr>
                <w:sz w:val="22"/>
                <w:szCs w:val="22"/>
              </w:rPr>
              <w:t>0.131188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C6EC0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5A2E0C" w14:textId="77777777" w:rsidR="00736E7E" w:rsidRDefault="00035BFF">
            <w:pPr>
              <w:pStyle w:val="Body"/>
              <w:spacing w:after="0" w:line="240" w:lineRule="auto"/>
              <w:jc w:val="right"/>
            </w:pPr>
            <w:r>
              <w:rPr>
                <w:sz w:val="22"/>
                <w:szCs w:val="22"/>
              </w:rPr>
              <w:t>10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A56A49" w14:textId="77777777" w:rsidR="00736E7E" w:rsidRDefault="00035BFF">
            <w:pPr>
              <w:pStyle w:val="Body"/>
              <w:spacing w:after="0" w:line="240" w:lineRule="auto"/>
            </w:pPr>
            <w:r>
              <w:rPr>
                <w:sz w:val="22"/>
                <w:szCs w:val="22"/>
              </w:rPr>
              <w:t>&lt;.0001</w:t>
            </w:r>
          </w:p>
        </w:tc>
      </w:tr>
    </w:tbl>
    <w:p w14:paraId="1A7E5B5D" w14:textId="77777777" w:rsidR="00736E7E" w:rsidRDefault="00736E7E">
      <w:pPr>
        <w:pStyle w:val="Body"/>
        <w:widowControl w:val="0"/>
        <w:spacing w:line="240" w:lineRule="auto"/>
        <w:rPr>
          <w:sz w:val="22"/>
          <w:szCs w:val="22"/>
        </w:rPr>
      </w:pPr>
    </w:p>
    <w:p w14:paraId="7C83C6B7" w14:textId="77777777" w:rsidR="00736E7E" w:rsidRDefault="00736E7E">
      <w:pPr>
        <w:pStyle w:val="Body"/>
        <w:rPr>
          <w:sz w:val="22"/>
          <w:szCs w:val="22"/>
        </w:rPr>
      </w:pPr>
    </w:p>
    <w:p w14:paraId="666B42B4" w14:textId="77777777" w:rsidR="00736E7E" w:rsidRDefault="00736E7E">
      <w:pPr>
        <w:pStyle w:val="Body"/>
        <w:rPr>
          <w:sz w:val="22"/>
          <w:szCs w:val="22"/>
        </w:rPr>
      </w:pPr>
    </w:p>
    <w:p w14:paraId="3BEAE6B5" w14:textId="77777777" w:rsidR="00736E7E" w:rsidRDefault="00035BFF">
      <w:pPr>
        <w:pStyle w:val="Body"/>
        <w:spacing w:after="160" w:line="259" w:lineRule="auto"/>
      </w:pPr>
      <w:r>
        <w:rPr>
          <w:rFonts w:ascii="Arial Unicode MS" w:hAnsi="Arial Unicode MS"/>
          <w:sz w:val="22"/>
          <w:szCs w:val="22"/>
        </w:rPr>
        <w:br w:type="page"/>
      </w:r>
    </w:p>
    <w:p w14:paraId="3DA17623" w14:textId="77777777" w:rsidR="00736E7E" w:rsidRDefault="00035BFF">
      <w:pPr>
        <w:pStyle w:val="Body"/>
        <w:rPr>
          <w:sz w:val="22"/>
          <w:szCs w:val="22"/>
        </w:rPr>
      </w:pPr>
      <w:r>
        <w:rPr>
          <w:b/>
          <w:bCs/>
          <w:sz w:val="22"/>
          <w:szCs w:val="22"/>
        </w:rPr>
        <w:t>Table 3</w:t>
      </w:r>
      <w:r>
        <w:rPr>
          <w:sz w:val="22"/>
          <w:szCs w:val="22"/>
        </w:rPr>
        <w:t>: Multinomial logistic regression for behavior observations.</w:t>
      </w:r>
    </w:p>
    <w:tbl>
      <w:tblPr>
        <w:tblW w:w="82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9"/>
        <w:gridCol w:w="678"/>
        <w:gridCol w:w="1122"/>
        <w:gridCol w:w="725"/>
        <w:gridCol w:w="525"/>
        <w:gridCol w:w="1360"/>
        <w:gridCol w:w="2440"/>
      </w:tblGrid>
      <w:tr w:rsidR="00736E7E" w14:paraId="655E24D0" w14:textId="77777777">
        <w:trPr>
          <w:trHeight w:val="280"/>
        </w:trPr>
        <w:tc>
          <w:tcPr>
            <w:tcW w:w="1379" w:type="dxa"/>
            <w:tcBorders>
              <w:top w:val="nil"/>
              <w:left w:val="nil"/>
              <w:bottom w:val="nil"/>
              <w:right w:val="nil"/>
            </w:tcBorders>
            <w:shd w:val="clear" w:color="auto" w:fill="auto"/>
            <w:tcMar>
              <w:top w:w="80" w:type="dxa"/>
              <w:left w:w="80" w:type="dxa"/>
              <w:bottom w:w="80" w:type="dxa"/>
              <w:right w:w="80" w:type="dxa"/>
            </w:tcMar>
            <w:vAlign w:val="bottom"/>
          </w:tcPr>
          <w:p w14:paraId="763DE205" w14:textId="77777777" w:rsidR="00736E7E" w:rsidRDefault="00736E7E"/>
        </w:tc>
        <w:tc>
          <w:tcPr>
            <w:tcW w:w="2525" w:type="dxa"/>
            <w:gridSpan w:val="3"/>
            <w:tcBorders>
              <w:top w:val="nil"/>
              <w:left w:val="nil"/>
              <w:bottom w:val="nil"/>
              <w:right w:val="nil"/>
            </w:tcBorders>
            <w:shd w:val="clear" w:color="auto" w:fill="auto"/>
            <w:tcMar>
              <w:top w:w="80" w:type="dxa"/>
              <w:left w:w="80" w:type="dxa"/>
              <w:bottom w:w="80" w:type="dxa"/>
              <w:right w:w="80" w:type="dxa"/>
            </w:tcMar>
            <w:vAlign w:val="bottom"/>
          </w:tcPr>
          <w:p w14:paraId="3F14DAB2" w14:textId="77777777" w:rsidR="00736E7E" w:rsidRDefault="00736E7E"/>
        </w:tc>
        <w:tc>
          <w:tcPr>
            <w:tcW w:w="4325" w:type="dxa"/>
            <w:gridSpan w:val="3"/>
            <w:tcBorders>
              <w:top w:val="nil"/>
              <w:left w:val="nil"/>
              <w:bottom w:val="single" w:sz="4" w:space="0" w:color="000000"/>
              <w:right w:val="nil"/>
            </w:tcBorders>
            <w:shd w:val="clear" w:color="auto" w:fill="auto"/>
            <w:tcMar>
              <w:top w:w="80" w:type="dxa"/>
              <w:left w:w="80" w:type="dxa"/>
              <w:bottom w:w="80" w:type="dxa"/>
              <w:right w:w="80" w:type="dxa"/>
            </w:tcMar>
          </w:tcPr>
          <w:p w14:paraId="1E16A254" w14:textId="77777777" w:rsidR="00736E7E" w:rsidRDefault="00736E7E"/>
        </w:tc>
      </w:tr>
      <w:tr w:rsidR="00736E7E" w14:paraId="5A542433" w14:textId="77777777">
        <w:trPr>
          <w:trHeight w:val="246"/>
        </w:trPr>
        <w:tc>
          <w:tcPr>
            <w:tcW w:w="2057"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bottom"/>
          </w:tcPr>
          <w:p w14:paraId="67B73785" w14:textId="77777777" w:rsidR="00736E7E" w:rsidRDefault="00736E7E"/>
        </w:tc>
        <w:tc>
          <w:tcPr>
            <w:tcW w:w="237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D9E219" w14:textId="77777777" w:rsidR="00736E7E" w:rsidRDefault="00035BFF">
            <w:pPr>
              <w:pStyle w:val="Body"/>
              <w:spacing w:after="0" w:line="240" w:lineRule="auto"/>
              <w:jc w:val="center"/>
            </w:pPr>
            <w:r>
              <w:rPr>
                <w:sz w:val="22"/>
                <w:szCs w:val="22"/>
              </w:rPr>
              <w:t>mesohabitatshrub</w:t>
            </w:r>
          </w:p>
        </w:tc>
        <w:tc>
          <w:tcPr>
            <w:tcW w:w="3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C3D1CB" w14:textId="77777777" w:rsidR="00736E7E" w:rsidRDefault="00035BFF">
            <w:pPr>
              <w:pStyle w:val="Body"/>
              <w:spacing w:after="0" w:line="240" w:lineRule="auto"/>
              <w:jc w:val="center"/>
            </w:pPr>
            <w:r>
              <w:rPr>
                <w:sz w:val="22"/>
                <w:szCs w:val="22"/>
              </w:rPr>
              <w:t>Time.class</w:t>
            </w:r>
          </w:p>
        </w:tc>
      </w:tr>
      <w:tr w:rsidR="00736E7E" w14:paraId="6783BB63"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FD8EFE" w14:textId="77777777" w:rsidR="00736E7E" w:rsidRDefault="00035BFF">
            <w:pPr>
              <w:pStyle w:val="Body"/>
              <w:spacing w:after="0" w:line="240" w:lineRule="auto"/>
            </w:pPr>
            <w:r>
              <w:rPr>
                <w:sz w:val="22"/>
                <w:szCs w:val="22"/>
              </w:rPr>
              <w:t>Factor</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6397A3" w14:textId="77777777" w:rsidR="00736E7E" w:rsidRDefault="00035BFF">
            <w:pPr>
              <w:pStyle w:val="Body"/>
              <w:spacing w:after="0" w:line="240" w:lineRule="auto"/>
            </w:pPr>
            <w:r>
              <w:rPr>
                <w:sz w:val="22"/>
                <w:szCs w:val="22"/>
              </w:rPr>
              <w:t xml:space="preserve">z </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BD419A" w14:textId="77777777" w:rsidR="00736E7E" w:rsidRDefault="00035BFF">
            <w:pPr>
              <w:pStyle w:val="Body"/>
              <w:spacing w:after="0" w:line="240" w:lineRule="auto"/>
            </w:pPr>
            <w:r>
              <w:rPr>
                <w:sz w:val="22"/>
                <w:szCs w:val="22"/>
              </w:rPr>
              <w:t>P-value</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8A6E4F" w14:textId="77777777" w:rsidR="00736E7E" w:rsidRDefault="00035BFF">
            <w:pPr>
              <w:pStyle w:val="Body"/>
              <w:spacing w:after="0" w:line="240" w:lineRule="auto"/>
            </w:pPr>
            <w:r>
              <w:rPr>
                <w:sz w:val="22"/>
                <w:szCs w:val="22"/>
              </w:rPr>
              <w:t xml:space="preserve">z </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B6C3D5" w14:textId="77777777" w:rsidR="00736E7E" w:rsidRDefault="00035BFF">
            <w:pPr>
              <w:pStyle w:val="Body"/>
              <w:spacing w:after="0" w:line="240" w:lineRule="auto"/>
            </w:pPr>
            <w:r>
              <w:rPr>
                <w:sz w:val="22"/>
                <w:szCs w:val="22"/>
              </w:rPr>
              <w:t>P-value</w:t>
            </w:r>
          </w:p>
        </w:tc>
      </w:tr>
      <w:tr w:rsidR="00736E7E" w14:paraId="49D14CE0"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B8AC4B" w14:textId="77777777" w:rsidR="00736E7E" w:rsidRDefault="00035BFF">
            <w:pPr>
              <w:pStyle w:val="Body"/>
              <w:spacing w:after="0" w:line="240" w:lineRule="auto"/>
            </w:pPr>
            <w:r>
              <w:rPr>
                <w:sz w:val="22"/>
                <w:szCs w:val="22"/>
              </w:rPr>
              <w:t>avoiding.predators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7F3B" w14:textId="77777777" w:rsidR="00736E7E" w:rsidRDefault="00035BFF">
            <w:pPr>
              <w:pStyle w:val="Body"/>
              <w:spacing w:after="0" w:line="240" w:lineRule="auto"/>
              <w:jc w:val="right"/>
            </w:pPr>
            <w:r>
              <w:rPr>
                <w:sz w:val="22"/>
                <w:szCs w:val="22"/>
              </w:rPr>
              <w:t>6.61E+01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3BC6EF"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4BAA1F" w14:textId="77777777" w:rsidR="00736E7E" w:rsidRDefault="00035BFF">
            <w:pPr>
              <w:pStyle w:val="Body"/>
              <w:spacing w:after="0" w:line="240" w:lineRule="auto"/>
              <w:jc w:val="right"/>
            </w:pPr>
            <w:r>
              <w:rPr>
                <w:sz w:val="22"/>
                <w:szCs w:val="22"/>
              </w:rPr>
              <w:t>4.60E+07</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CA454B" w14:textId="77777777" w:rsidR="00736E7E" w:rsidRDefault="00035BFF">
            <w:pPr>
              <w:pStyle w:val="Body"/>
              <w:spacing w:after="0" w:line="240" w:lineRule="auto"/>
              <w:jc w:val="right"/>
            </w:pPr>
            <w:r>
              <w:rPr>
                <w:sz w:val="22"/>
                <w:szCs w:val="22"/>
              </w:rPr>
              <w:t>&lt;0.0001</w:t>
            </w:r>
          </w:p>
        </w:tc>
      </w:tr>
      <w:tr w:rsidR="00736E7E" w14:paraId="55774431"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7F0650" w14:textId="77777777" w:rsidR="00736E7E" w:rsidRDefault="00035BFF">
            <w:pPr>
              <w:pStyle w:val="Body"/>
              <w:spacing w:after="0" w:line="240" w:lineRule="auto"/>
            </w:pPr>
            <w:r>
              <w:rPr>
                <w:sz w:val="22"/>
                <w:szCs w:val="22"/>
              </w:rPr>
              <w:t>burrowing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221C35" w14:textId="77777777" w:rsidR="00736E7E" w:rsidRDefault="00035BFF">
            <w:pPr>
              <w:pStyle w:val="Body"/>
              <w:spacing w:after="0" w:line="240" w:lineRule="auto"/>
              <w:jc w:val="right"/>
            </w:pPr>
            <w:r>
              <w:rPr>
                <w:sz w:val="22"/>
                <w:szCs w:val="22"/>
              </w:rPr>
              <w:t>-1.88E+07</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A0DB84"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1254FB" w14:textId="77777777" w:rsidR="00736E7E" w:rsidRDefault="00035BFF">
            <w:pPr>
              <w:pStyle w:val="Body"/>
              <w:spacing w:after="0" w:line="240" w:lineRule="auto"/>
              <w:jc w:val="right"/>
            </w:pPr>
            <w:r>
              <w:rPr>
                <w:sz w:val="22"/>
                <w:szCs w:val="22"/>
              </w:rPr>
              <w:t>2.71E+01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530F1A" w14:textId="77777777" w:rsidR="00736E7E" w:rsidRDefault="00035BFF">
            <w:pPr>
              <w:pStyle w:val="Body"/>
              <w:spacing w:after="0" w:line="240" w:lineRule="auto"/>
              <w:jc w:val="right"/>
            </w:pPr>
            <w:r>
              <w:rPr>
                <w:sz w:val="22"/>
                <w:szCs w:val="22"/>
              </w:rPr>
              <w:t>&lt;0.0001</w:t>
            </w:r>
          </w:p>
        </w:tc>
      </w:tr>
      <w:tr w:rsidR="00736E7E" w14:paraId="119EA64B"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7FED48" w14:textId="77777777" w:rsidR="00736E7E" w:rsidRDefault="00035BFF">
            <w:pPr>
              <w:pStyle w:val="Body"/>
              <w:spacing w:after="0" w:line="240" w:lineRule="auto"/>
            </w:pPr>
            <w:r>
              <w:rPr>
                <w:sz w:val="22"/>
                <w:szCs w:val="22"/>
              </w:rPr>
              <w:t>cooling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BEC90F" w14:textId="77777777" w:rsidR="00736E7E" w:rsidRDefault="00035BFF">
            <w:pPr>
              <w:pStyle w:val="Body"/>
              <w:spacing w:after="0" w:line="240" w:lineRule="auto"/>
              <w:jc w:val="right"/>
            </w:pPr>
            <w:r>
              <w:rPr>
                <w:sz w:val="22"/>
                <w:szCs w:val="22"/>
              </w:rPr>
              <w:t>8.80E+00</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341F7D"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A8CC7C" w14:textId="77777777" w:rsidR="00736E7E" w:rsidRDefault="00035BFF">
            <w:pPr>
              <w:pStyle w:val="Body"/>
              <w:spacing w:after="0" w:line="240" w:lineRule="auto"/>
              <w:jc w:val="right"/>
            </w:pPr>
            <w:r>
              <w:rPr>
                <w:sz w:val="22"/>
                <w:szCs w:val="22"/>
              </w:rPr>
              <w:t>1.65E+00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B9953A" w14:textId="77777777" w:rsidR="00736E7E" w:rsidRDefault="00035BFF">
            <w:pPr>
              <w:pStyle w:val="Body"/>
              <w:spacing w:after="0" w:line="240" w:lineRule="auto"/>
              <w:jc w:val="right"/>
            </w:pPr>
            <w:r>
              <w:rPr>
                <w:sz w:val="22"/>
                <w:szCs w:val="22"/>
              </w:rPr>
              <w:t>9.91E-02</w:t>
            </w:r>
          </w:p>
        </w:tc>
      </w:tr>
      <w:tr w:rsidR="00736E7E" w14:paraId="3CF7D66A"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5E4505" w14:textId="77777777" w:rsidR="00736E7E" w:rsidRDefault="00035BFF">
            <w:pPr>
              <w:pStyle w:val="Body"/>
              <w:spacing w:after="0" w:line="240" w:lineRule="auto"/>
            </w:pPr>
            <w:r>
              <w:rPr>
                <w:sz w:val="22"/>
                <w:szCs w:val="22"/>
              </w:rPr>
              <w:t>hunting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8A8604" w14:textId="77777777" w:rsidR="00736E7E" w:rsidRDefault="00035BFF">
            <w:pPr>
              <w:pStyle w:val="Body"/>
              <w:spacing w:after="0" w:line="240" w:lineRule="auto"/>
              <w:jc w:val="right"/>
            </w:pPr>
            <w:r>
              <w:rPr>
                <w:sz w:val="22"/>
                <w:szCs w:val="22"/>
              </w:rPr>
              <w:t>8.27E-01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441FF1" w14:textId="77777777" w:rsidR="00736E7E" w:rsidRDefault="00035BFF">
            <w:pPr>
              <w:pStyle w:val="Body"/>
              <w:spacing w:after="0" w:line="240" w:lineRule="auto"/>
              <w:jc w:val="right"/>
            </w:pPr>
            <w:r>
              <w:rPr>
                <w:sz w:val="22"/>
                <w:szCs w:val="22"/>
              </w:rPr>
              <w:t>0.4084232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8A4E3F" w14:textId="77777777" w:rsidR="00736E7E" w:rsidRDefault="00035BFF">
            <w:pPr>
              <w:pStyle w:val="Body"/>
              <w:spacing w:after="0" w:line="240" w:lineRule="auto"/>
              <w:jc w:val="right"/>
            </w:pPr>
            <w:r>
              <w:rPr>
                <w:sz w:val="22"/>
                <w:szCs w:val="22"/>
              </w:rPr>
              <w:t>-1.94E+00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E89DBA" w14:textId="77777777" w:rsidR="00736E7E" w:rsidRDefault="00035BFF">
            <w:pPr>
              <w:pStyle w:val="Body"/>
              <w:spacing w:after="0" w:line="240" w:lineRule="auto"/>
              <w:jc w:val="right"/>
            </w:pPr>
            <w:r>
              <w:rPr>
                <w:sz w:val="22"/>
                <w:szCs w:val="22"/>
              </w:rPr>
              <w:t>5.23E-02</w:t>
            </w:r>
          </w:p>
        </w:tc>
      </w:tr>
      <w:tr w:rsidR="00736E7E" w14:paraId="09F8438E"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E98571" w14:textId="77777777" w:rsidR="00736E7E" w:rsidRDefault="00035BFF">
            <w:pPr>
              <w:pStyle w:val="Body"/>
              <w:spacing w:after="0" w:line="240" w:lineRule="auto"/>
            </w:pPr>
            <w:r>
              <w:rPr>
                <w:sz w:val="22"/>
                <w:szCs w:val="22"/>
              </w:rPr>
              <w:t>interacting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B0E6DD" w14:textId="77777777" w:rsidR="00736E7E" w:rsidRDefault="00035BFF">
            <w:pPr>
              <w:pStyle w:val="Body"/>
              <w:spacing w:after="0" w:line="240" w:lineRule="auto"/>
              <w:jc w:val="right"/>
            </w:pPr>
            <w:r>
              <w:rPr>
                <w:sz w:val="22"/>
                <w:szCs w:val="22"/>
              </w:rPr>
              <w:t>-1.74E+01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958993"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CB8559" w14:textId="77777777" w:rsidR="00736E7E" w:rsidRDefault="00035BFF">
            <w:pPr>
              <w:pStyle w:val="Body"/>
              <w:spacing w:after="0" w:line="240" w:lineRule="auto"/>
              <w:jc w:val="right"/>
            </w:pPr>
            <w:r>
              <w:rPr>
                <w:sz w:val="22"/>
                <w:szCs w:val="22"/>
              </w:rPr>
              <w:t>-8.19E-01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C782F9" w14:textId="77777777" w:rsidR="00736E7E" w:rsidRDefault="00035BFF">
            <w:pPr>
              <w:pStyle w:val="Body"/>
              <w:spacing w:after="0" w:line="240" w:lineRule="auto"/>
              <w:jc w:val="right"/>
            </w:pPr>
            <w:r>
              <w:rPr>
                <w:sz w:val="22"/>
                <w:szCs w:val="22"/>
              </w:rPr>
              <w:t>4.13E-01</w:t>
            </w:r>
          </w:p>
        </w:tc>
      </w:tr>
      <w:tr w:rsidR="00736E7E" w14:paraId="07A2902C"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4461CD" w14:textId="77777777" w:rsidR="00736E7E" w:rsidRDefault="00035BFF">
            <w:pPr>
              <w:pStyle w:val="Body"/>
              <w:spacing w:after="0" w:line="240" w:lineRule="auto"/>
            </w:pPr>
            <w:r>
              <w:rPr>
                <w:sz w:val="22"/>
                <w:szCs w:val="22"/>
              </w:rPr>
              <w:t>observing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68A654" w14:textId="77777777" w:rsidR="00736E7E" w:rsidRDefault="00035BFF">
            <w:pPr>
              <w:pStyle w:val="Body"/>
              <w:spacing w:after="0" w:line="240" w:lineRule="auto"/>
              <w:jc w:val="right"/>
            </w:pPr>
            <w:r>
              <w:rPr>
                <w:sz w:val="22"/>
                <w:szCs w:val="22"/>
              </w:rPr>
              <w:t>1.14E+00</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C1A87A" w14:textId="77777777" w:rsidR="00736E7E" w:rsidRDefault="00035BFF">
            <w:pPr>
              <w:pStyle w:val="Body"/>
              <w:spacing w:after="0" w:line="240" w:lineRule="auto"/>
              <w:jc w:val="right"/>
            </w:pPr>
            <w:r>
              <w:rPr>
                <w:sz w:val="22"/>
                <w:szCs w:val="22"/>
              </w:rPr>
              <w:t>0.2534383</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69207F" w14:textId="77777777" w:rsidR="00736E7E" w:rsidRDefault="00035BFF">
            <w:pPr>
              <w:pStyle w:val="Body"/>
              <w:spacing w:after="0" w:line="240" w:lineRule="auto"/>
              <w:jc w:val="right"/>
            </w:pPr>
            <w:r>
              <w:rPr>
                <w:sz w:val="22"/>
                <w:szCs w:val="22"/>
              </w:rPr>
              <w:t>-8.04E-01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10693F" w14:textId="77777777" w:rsidR="00736E7E" w:rsidRDefault="00035BFF">
            <w:pPr>
              <w:pStyle w:val="Body"/>
              <w:spacing w:after="0" w:line="240" w:lineRule="auto"/>
              <w:jc w:val="right"/>
            </w:pPr>
            <w:r>
              <w:rPr>
                <w:sz w:val="22"/>
                <w:szCs w:val="22"/>
              </w:rPr>
              <w:t>4.21E-01</w:t>
            </w:r>
          </w:p>
        </w:tc>
      </w:tr>
      <w:tr w:rsidR="00736E7E" w14:paraId="15A310BA"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81AC40" w14:textId="77777777" w:rsidR="00736E7E" w:rsidRDefault="00035BFF">
            <w:pPr>
              <w:pStyle w:val="Body"/>
              <w:spacing w:after="0" w:line="240" w:lineRule="auto"/>
            </w:pPr>
            <w:r>
              <w:rPr>
                <w:sz w:val="22"/>
                <w:szCs w:val="22"/>
              </w:rPr>
              <w:t>sunning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B9B292" w14:textId="77777777" w:rsidR="00736E7E" w:rsidRDefault="00035BFF">
            <w:pPr>
              <w:pStyle w:val="Body"/>
              <w:spacing w:after="0" w:line="240" w:lineRule="auto"/>
              <w:jc w:val="right"/>
            </w:pPr>
            <w:r>
              <w:rPr>
                <w:sz w:val="22"/>
                <w:szCs w:val="22"/>
              </w:rPr>
              <w:t>6.02E-01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046208" w14:textId="77777777" w:rsidR="00736E7E" w:rsidRDefault="00035BFF">
            <w:pPr>
              <w:pStyle w:val="Body"/>
              <w:spacing w:after="0" w:line="240" w:lineRule="auto"/>
              <w:jc w:val="right"/>
            </w:pPr>
            <w:r>
              <w:rPr>
                <w:sz w:val="22"/>
                <w:szCs w:val="22"/>
              </w:rPr>
              <w:t>0.5468632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31B954" w14:textId="77777777" w:rsidR="00736E7E" w:rsidRDefault="00035BFF">
            <w:pPr>
              <w:pStyle w:val="Body"/>
              <w:spacing w:after="0" w:line="240" w:lineRule="auto"/>
              <w:jc w:val="right"/>
            </w:pPr>
            <w:r>
              <w:rPr>
                <w:sz w:val="22"/>
                <w:szCs w:val="22"/>
              </w:rPr>
              <w:t>-6.51E+00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9F9EFC" w14:textId="77777777" w:rsidR="00736E7E" w:rsidRDefault="00035BFF">
            <w:pPr>
              <w:pStyle w:val="Body"/>
              <w:spacing w:after="0" w:line="240" w:lineRule="auto"/>
              <w:jc w:val="right"/>
            </w:pPr>
            <w:r>
              <w:rPr>
                <w:sz w:val="22"/>
                <w:szCs w:val="22"/>
              </w:rPr>
              <w:t>7.67E-11</w:t>
            </w:r>
          </w:p>
        </w:tc>
      </w:tr>
    </w:tbl>
    <w:p w14:paraId="2BC5679E" w14:textId="77777777" w:rsidR="00736E7E" w:rsidRDefault="00736E7E">
      <w:pPr>
        <w:pStyle w:val="Body"/>
        <w:widowControl w:val="0"/>
        <w:spacing w:line="240" w:lineRule="auto"/>
        <w:rPr>
          <w:sz w:val="22"/>
          <w:szCs w:val="22"/>
        </w:rPr>
      </w:pPr>
    </w:p>
    <w:p w14:paraId="4F24ED24" w14:textId="77777777" w:rsidR="00736E7E" w:rsidRDefault="00736E7E">
      <w:pPr>
        <w:pStyle w:val="Body"/>
        <w:rPr>
          <w:sz w:val="22"/>
          <w:szCs w:val="22"/>
        </w:rPr>
      </w:pPr>
    </w:p>
    <w:p w14:paraId="56AA68A0" w14:textId="77777777" w:rsidR="00736E7E" w:rsidRDefault="00736E7E">
      <w:pPr>
        <w:pStyle w:val="Body"/>
        <w:rPr>
          <w:sz w:val="22"/>
          <w:szCs w:val="22"/>
        </w:rPr>
      </w:pPr>
    </w:p>
    <w:p w14:paraId="627CA734" w14:textId="77777777" w:rsidR="00736E7E" w:rsidRDefault="00736E7E">
      <w:pPr>
        <w:pStyle w:val="Body"/>
        <w:rPr>
          <w:sz w:val="22"/>
          <w:szCs w:val="22"/>
        </w:rPr>
      </w:pPr>
    </w:p>
    <w:p w14:paraId="63275100" w14:textId="77777777" w:rsidR="00736E7E" w:rsidRDefault="00736E7E">
      <w:pPr>
        <w:pStyle w:val="Body"/>
        <w:rPr>
          <w:sz w:val="22"/>
          <w:szCs w:val="22"/>
        </w:rPr>
      </w:pPr>
    </w:p>
    <w:p w14:paraId="765B6867" w14:textId="77777777" w:rsidR="00736E7E" w:rsidRDefault="00736E7E">
      <w:pPr>
        <w:pStyle w:val="Body"/>
        <w:rPr>
          <w:sz w:val="22"/>
          <w:szCs w:val="22"/>
        </w:rPr>
      </w:pPr>
    </w:p>
    <w:p w14:paraId="2BC13DD7" w14:textId="77777777" w:rsidR="00736E7E" w:rsidRDefault="00736E7E">
      <w:pPr>
        <w:pStyle w:val="Body"/>
        <w:rPr>
          <w:sz w:val="22"/>
          <w:szCs w:val="22"/>
        </w:rPr>
      </w:pPr>
    </w:p>
    <w:p w14:paraId="2F6E35DA" w14:textId="77777777" w:rsidR="00736E7E" w:rsidRDefault="00736E7E">
      <w:pPr>
        <w:pStyle w:val="Body"/>
        <w:rPr>
          <w:sz w:val="22"/>
          <w:szCs w:val="22"/>
        </w:rPr>
      </w:pPr>
    </w:p>
    <w:p w14:paraId="3214B062" w14:textId="77777777" w:rsidR="00736E7E" w:rsidRDefault="00736E7E">
      <w:pPr>
        <w:pStyle w:val="Body"/>
        <w:rPr>
          <w:sz w:val="22"/>
          <w:szCs w:val="22"/>
        </w:rPr>
      </w:pPr>
    </w:p>
    <w:p w14:paraId="5EBF5E51" w14:textId="77777777" w:rsidR="00736E7E" w:rsidRDefault="00736E7E">
      <w:pPr>
        <w:pStyle w:val="Body"/>
        <w:rPr>
          <w:sz w:val="22"/>
          <w:szCs w:val="22"/>
        </w:rPr>
      </w:pPr>
    </w:p>
    <w:p w14:paraId="6E922489" w14:textId="77777777" w:rsidR="00736E7E" w:rsidRDefault="00736E7E">
      <w:pPr>
        <w:pStyle w:val="Body"/>
        <w:rPr>
          <w:sz w:val="22"/>
          <w:szCs w:val="22"/>
        </w:rPr>
      </w:pPr>
    </w:p>
    <w:p w14:paraId="7790972C" w14:textId="77777777" w:rsidR="00736E7E" w:rsidRDefault="00736E7E">
      <w:pPr>
        <w:pStyle w:val="Body"/>
        <w:rPr>
          <w:sz w:val="22"/>
          <w:szCs w:val="22"/>
        </w:rPr>
      </w:pPr>
    </w:p>
    <w:p w14:paraId="0104797C" w14:textId="77777777" w:rsidR="00736E7E" w:rsidRDefault="00736E7E">
      <w:pPr>
        <w:pStyle w:val="Body"/>
        <w:rPr>
          <w:sz w:val="22"/>
          <w:szCs w:val="22"/>
        </w:rPr>
      </w:pPr>
    </w:p>
    <w:p w14:paraId="23B53F53" w14:textId="77777777" w:rsidR="00736E7E" w:rsidRDefault="00736E7E">
      <w:pPr>
        <w:pStyle w:val="Body"/>
        <w:rPr>
          <w:sz w:val="22"/>
          <w:szCs w:val="22"/>
        </w:rPr>
      </w:pPr>
    </w:p>
    <w:p w14:paraId="7B4B0C3F" w14:textId="77777777" w:rsidR="00736E7E" w:rsidRDefault="00736E7E">
      <w:pPr>
        <w:pStyle w:val="Body"/>
        <w:rPr>
          <w:sz w:val="22"/>
          <w:szCs w:val="22"/>
        </w:rPr>
      </w:pPr>
    </w:p>
    <w:p w14:paraId="0921C1F7" w14:textId="77777777" w:rsidR="00736E7E" w:rsidRDefault="00736E7E">
      <w:pPr>
        <w:pStyle w:val="Body"/>
        <w:rPr>
          <w:b/>
          <w:bCs/>
          <w:sz w:val="22"/>
          <w:szCs w:val="22"/>
        </w:rPr>
      </w:pPr>
    </w:p>
    <w:p w14:paraId="6F1AE058" w14:textId="77777777" w:rsidR="00736E7E" w:rsidRDefault="00736E7E">
      <w:pPr>
        <w:pStyle w:val="Body"/>
        <w:rPr>
          <w:b/>
          <w:bCs/>
          <w:sz w:val="22"/>
          <w:szCs w:val="22"/>
        </w:rPr>
      </w:pPr>
    </w:p>
    <w:p w14:paraId="05AA4DC7" w14:textId="15F8D956" w:rsidR="00736E7E" w:rsidRDefault="00035BFF">
      <w:pPr>
        <w:pStyle w:val="Body"/>
        <w:rPr>
          <w:b/>
          <w:bCs/>
          <w:sz w:val="22"/>
          <w:szCs w:val="22"/>
        </w:rPr>
      </w:pPr>
      <w:r>
        <w:rPr>
          <w:b/>
          <w:bCs/>
          <w:sz w:val="22"/>
          <w:szCs w:val="22"/>
          <w:lang w:val="fr-FR"/>
        </w:rPr>
        <w:t>Figures</w:t>
      </w:r>
    </w:p>
    <w:p w14:paraId="7176898E" w14:textId="68405023" w:rsidR="00736E7E" w:rsidRDefault="00736E7E">
      <w:pPr>
        <w:pStyle w:val="Body"/>
        <w:rPr>
          <w:b/>
          <w:bCs/>
          <w:sz w:val="22"/>
          <w:szCs w:val="22"/>
        </w:rPr>
      </w:pPr>
    </w:p>
    <w:p w14:paraId="6B880A9D" w14:textId="46ABB684" w:rsidR="00736E7E" w:rsidRDefault="00736E7E">
      <w:pPr>
        <w:pStyle w:val="Body"/>
        <w:rPr>
          <w:b/>
          <w:bCs/>
          <w:sz w:val="22"/>
          <w:szCs w:val="22"/>
        </w:rPr>
      </w:pPr>
    </w:p>
    <w:p w14:paraId="393BE951" w14:textId="22896B68" w:rsidR="00736E7E" w:rsidRDefault="00035BFF" w:rsidP="00F71251">
      <w:pPr>
        <w:pStyle w:val="Body"/>
        <w:rPr>
          <w:sz w:val="22"/>
          <w:szCs w:val="22"/>
        </w:rPr>
      </w:pPr>
      <w:commentRangeStart w:id="83"/>
      <w:r>
        <w:rPr>
          <w:b/>
          <w:bCs/>
          <w:sz w:val="22"/>
          <w:szCs w:val="22"/>
        </w:rPr>
        <w:t xml:space="preserve">Figure 1: </w:t>
      </w:r>
      <w:commentRangeEnd w:id="83"/>
      <w:r w:rsidR="004C08C5">
        <w:rPr>
          <w:rStyle w:val="CommentReference"/>
          <w:rFonts w:cs="Times New Roman"/>
          <w:color w:val="auto"/>
        </w:rPr>
        <w:commentReference w:id="83"/>
      </w:r>
      <w:r w:rsidR="00F71251">
        <w:rPr>
          <w:bCs/>
          <w:sz w:val="22"/>
          <w:szCs w:val="22"/>
        </w:rPr>
        <w:t>Left: location of study.  Middle:</w:t>
      </w:r>
      <w:r w:rsidR="001C690E">
        <w:rPr>
          <w:bCs/>
          <w:sz w:val="22"/>
          <w:szCs w:val="22"/>
        </w:rPr>
        <w:t xml:space="preserve"> </w:t>
      </w:r>
      <w:r w:rsidR="00F71251">
        <w:rPr>
          <w:sz w:val="22"/>
          <w:szCs w:val="22"/>
        </w:rPr>
        <w:t xml:space="preserve">aerial photograph of study site overlain with home ranges </w:t>
      </w:r>
      <w:r>
        <w:rPr>
          <w:sz w:val="22"/>
          <w:szCs w:val="22"/>
        </w:rPr>
        <w:t xml:space="preserve">calculated using a 95% minimum convex polygon </w:t>
      </w:r>
      <w:r w:rsidR="00F71251">
        <w:rPr>
          <w:sz w:val="22"/>
          <w:szCs w:val="22"/>
        </w:rPr>
        <w:t xml:space="preserve">(MCP) </w:t>
      </w:r>
      <w:r>
        <w:rPr>
          <w:sz w:val="22"/>
          <w:szCs w:val="22"/>
        </w:rPr>
        <w:t xml:space="preserve">estimate, for each individual. Different individuals are indicated by different colors. </w:t>
      </w:r>
      <w:r w:rsidR="00F71251">
        <w:rPr>
          <w:sz w:val="22"/>
          <w:szCs w:val="22"/>
        </w:rPr>
        <w:t>Right:  Two example MCPs showing the presence of shrubs.</w:t>
      </w:r>
    </w:p>
    <w:p w14:paraId="0CEA2FAE" w14:textId="1411B398" w:rsidR="00F71251" w:rsidRDefault="00577BC5" w:rsidP="00F71251">
      <w:pPr>
        <w:pStyle w:val="Body"/>
        <w:rPr>
          <w:sz w:val="22"/>
          <w:szCs w:val="22"/>
        </w:rPr>
      </w:pPr>
      <w:r>
        <w:rPr>
          <w:sz w:val="22"/>
          <w:szCs w:val="22"/>
        </w:rPr>
        <w:t>This figure is not that pretty.</w:t>
      </w:r>
    </w:p>
    <w:p w14:paraId="299BEAD4" w14:textId="110B4683" w:rsidR="00F71251" w:rsidRDefault="00F71251" w:rsidP="00F71251">
      <w:pPr>
        <w:pStyle w:val="Body"/>
        <w:rPr>
          <w:sz w:val="22"/>
          <w:szCs w:val="22"/>
        </w:rPr>
      </w:pPr>
      <w:r>
        <w:rPr>
          <w:noProof/>
          <w:sz w:val="22"/>
          <w:szCs w:val="22"/>
        </w:rPr>
        <w:drawing>
          <wp:inline distT="0" distB="0" distL="0" distR="0" wp14:anchorId="789CC589" wp14:editId="1C36E3E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or and MCP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72AA35" w14:textId="77777777" w:rsidR="00736E7E" w:rsidRDefault="00736E7E">
      <w:pPr>
        <w:pStyle w:val="Body"/>
        <w:rPr>
          <w:sz w:val="22"/>
          <w:szCs w:val="22"/>
        </w:rPr>
      </w:pPr>
    </w:p>
    <w:p w14:paraId="2BF88EAB" w14:textId="77777777" w:rsidR="00736E7E" w:rsidRDefault="00736E7E">
      <w:pPr>
        <w:pStyle w:val="Body"/>
        <w:rPr>
          <w:sz w:val="22"/>
          <w:szCs w:val="22"/>
        </w:rPr>
      </w:pPr>
    </w:p>
    <w:p w14:paraId="798600AC" w14:textId="77777777" w:rsidR="00736E7E" w:rsidRDefault="00736E7E">
      <w:pPr>
        <w:pStyle w:val="Body"/>
        <w:rPr>
          <w:sz w:val="22"/>
          <w:szCs w:val="22"/>
        </w:rPr>
      </w:pPr>
    </w:p>
    <w:p w14:paraId="24D4BC6C" w14:textId="77777777" w:rsidR="00736E7E" w:rsidRDefault="00736E7E">
      <w:pPr>
        <w:pStyle w:val="Body"/>
        <w:rPr>
          <w:sz w:val="22"/>
          <w:szCs w:val="22"/>
        </w:rPr>
      </w:pPr>
    </w:p>
    <w:p w14:paraId="104D517B" w14:textId="77777777" w:rsidR="00736E7E" w:rsidRDefault="00736E7E">
      <w:pPr>
        <w:pStyle w:val="Body"/>
        <w:rPr>
          <w:sz w:val="22"/>
          <w:szCs w:val="22"/>
        </w:rPr>
      </w:pPr>
    </w:p>
    <w:p w14:paraId="013B91C9" w14:textId="77777777" w:rsidR="00736E7E" w:rsidRDefault="00736E7E">
      <w:pPr>
        <w:pStyle w:val="Body"/>
        <w:rPr>
          <w:sz w:val="22"/>
          <w:szCs w:val="22"/>
        </w:rPr>
      </w:pPr>
    </w:p>
    <w:p w14:paraId="6554850A" w14:textId="77777777" w:rsidR="00736E7E" w:rsidRDefault="00736E7E">
      <w:pPr>
        <w:pStyle w:val="Body"/>
        <w:rPr>
          <w:sz w:val="22"/>
          <w:szCs w:val="22"/>
        </w:rPr>
      </w:pPr>
    </w:p>
    <w:p w14:paraId="07B487AF" w14:textId="7474396B" w:rsidR="00736E7E" w:rsidRDefault="00736E7E">
      <w:pPr>
        <w:pStyle w:val="Body"/>
        <w:rPr>
          <w:sz w:val="22"/>
          <w:szCs w:val="22"/>
        </w:rPr>
      </w:pPr>
    </w:p>
    <w:p w14:paraId="4A1D0AF2" w14:textId="77777777" w:rsidR="004C08C5" w:rsidRDefault="004C08C5">
      <w:pPr>
        <w:pStyle w:val="Body"/>
        <w:rPr>
          <w:b/>
          <w:bCs/>
          <w:sz w:val="22"/>
          <w:szCs w:val="22"/>
        </w:rPr>
      </w:pPr>
    </w:p>
    <w:p w14:paraId="33C5EE89" w14:textId="270E441E" w:rsidR="00736E7E" w:rsidRDefault="00035BFF">
      <w:pPr>
        <w:pStyle w:val="Body"/>
        <w:rPr>
          <w:sz w:val="22"/>
          <w:szCs w:val="22"/>
        </w:rPr>
      </w:pPr>
      <w:r>
        <w:rPr>
          <w:b/>
          <w:bCs/>
          <w:sz w:val="22"/>
          <w:szCs w:val="22"/>
        </w:rPr>
        <w:t xml:space="preserve">Figure </w:t>
      </w:r>
      <w:r w:rsidR="004C08C5">
        <w:rPr>
          <w:b/>
          <w:bCs/>
          <w:sz w:val="22"/>
          <w:szCs w:val="22"/>
        </w:rPr>
        <w:t>2</w:t>
      </w:r>
      <w:r>
        <w:rPr>
          <w:sz w:val="22"/>
          <w:szCs w:val="22"/>
        </w:rPr>
        <w:t xml:space="preserve">: </w:t>
      </w:r>
      <w:r w:rsidR="00F71251">
        <w:rPr>
          <w:sz w:val="22"/>
          <w:szCs w:val="22"/>
        </w:rPr>
        <w:t>Boxplot</w:t>
      </w:r>
      <w:r>
        <w:rPr>
          <w:sz w:val="22"/>
          <w:szCs w:val="22"/>
        </w:rPr>
        <w:t xml:space="preserve"> showing the frequency of observation by mesohabitat type</w:t>
      </w:r>
      <w:r w:rsidR="00F71251">
        <w:rPr>
          <w:sz w:val="22"/>
          <w:szCs w:val="22"/>
        </w:rPr>
        <w:t xml:space="preserve"> and gender.  </w:t>
      </w:r>
    </w:p>
    <w:p w14:paraId="2D7D36D3" w14:textId="7454EA0E" w:rsidR="00F71251" w:rsidRDefault="00F71251">
      <w:pPr>
        <w:pStyle w:val="Body"/>
        <w:rPr>
          <w:sz w:val="22"/>
          <w:szCs w:val="22"/>
        </w:rPr>
      </w:pPr>
    </w:p>
    <w:p w14:paraId="78A413F1" w14:textId="0E84894E" w:rsidR="00F71251" w:rsidRDefault="00F71251">
      <w:pPr>
        <w:pStyle w:val="Body"/>
        <w:rPr>
          <w:sz w:val="22"/>
          <w:szCs w:val="22"/>
        </w:rPr>
      </w:pPr>
      <w:r>
        <w:rPr>
          <w:noProof/>
          <w:sz w:val="22"/>
          <w:szCs w:val="22"/>
        </w:rPr>
        <w:drawing>
          <wp:inline distT="0" distB="0" distL="0" distR="0" wp14:anchorId="0D942345" wp14:editId="6A370F3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919F5B" w14:textId="77777777" w:rsidR="004E377F" w:rsidRDefault="004E377F">
      <w:pPr>
        <w:pStyle w:val="Body"/>
        <w:rPr>
          <w:sz w:val="22"/>
          <w:szCs w:val="22"/>
        </w:rPr>
      </w:pPr>
    </w:p>
    <w:p w14:paraId="4FF40016" w14:textId="62DF1B07" w:rsidR="004E377F" w:rsidRDefault="004E377F">
      <w:pPr>
        <w:pStyle w:val="Body"/>
        <w:rPr>
          <w:sz w:val="22"/>
          <w:szCs w:val="22"/>
        </w:rPr>
      </w:pPr>
      <w:r>
        <w:rPr>
          <w:sz w:val="22"/>
          <w:szCs w:val="22"/>
        </w:rPr>
        <w:t>if you present microhabitat, you should also have a figure?</w:t>
      </w:r>
    </w:p>
    <w:p w14:paraId="55010338" w14:textId="77A558D8" w:rsidR="00F71251" w:rsidRDefault="00F71251">
      <w:pPr>
        <w:rPr>
          <w:rFonts w:cs="Arial Unicode MS"/>
          <w:color w:val="000000"/>
          <w:sz w:val="22"/>
          <w:szCs w:val="22"/>
          <w:u w:color="000000"/>
        </w:rPr>
      </w:pPr>
      <w:r>
        <w:rPr>
          <w:sz w:val="22"/>
          <w:szCs w:val="22"/>
        </w:rPr>
        <w:br w:type="page"/>
      </w:r>
    </w:p>
    <w:p w14:paraId="22E54F7E" w14:textId="6F2A6025" w:rsidR="00736E7E" w:rsidRDefault="00F71251">
      <w:pPr>
        <w:pStyle w:val="Body"/>
        <w:rPr>
          <w:sz w:val="22"/>
          <w:szCs w:val="22"/>
        </w:rPr>
      </w:pPr>
      <w:r>
        <w:rPr>
          <w:b/>
          <w:bCs/>
          <w:sz w:val="22"/>
          <w:szCs w:val="22"/>
        </w:rPr>
        <w:t>Figure 3:</w:t>
      </w:r>
      <w:r w:rsidR="0072439F">
        <w:rPr>
          <w:b/>
          <w:bCs/>
          <w:sz w:val="22"/>
          <w:szCs w:val="22"/>
        </w:rPr>
        <w:t xml:space="preserve">  </w:t>
      </w:r>
      <w:r w:rsidR="0072439F" w:rsidRPr="0072439F">
        <w:rPr>
          <w:bCs/>
          <w:sz w:val="22"/>
          <w:szCs w:val="22"/>
        </w:rPr>
        <w:t xml:space="preserve">Plots </w:t>
      </w:r>
      <w:r w:rsidR="0072439F">
        <w:rPr>
          <w:bCs/>
          <w:sz w:val="22"/>
          <w:szCs w:val="22"/>
        </w:rPr>
        <w:t xml:space="preserve">of shrub density on the </w:t>
      </w:r>
      <w:r w:rsidR="006A5F2D">
        <w:rPr>
          <w:bCs/>
          <w:sz w:val="22"/>
          <w:szCs w:val="22"/>
        </w:rPr>
        <w:t>weighted lizar</w:t>
      </w:r>
      <w:r w:rsidR="00195AC0">
        <w:rPr>
          <w:bCs/>
          <w:sz w:val="22"/>
          <w:szCs w:val="22"/>
        </w:rPr>
        <w:t>d</w:t>
      </w:r>
      <w:r w:rsidR="006A5F2D">
        <w:rPr>
          <w:bCs/>
          <w:sz w:val="22"/>
          <w:szCs w:val="22"/>
        </w:rPr>
        <w:t xml:space="preserve"> a</w:t>
      </w:r>
      <w:r w:rsidR="0072439F">
        <w:rPr>
          <w:bCs/>
          <w:sz w:val="22"/>
          <w:szCs w:val="22"/>
        </w:rPr>
        <w:t>ssociat</w:t>
      </w:r>
      <w:r w:rsidR="006A5F2D">
        <w:rPr>
          <w:bCs/>
          <w:sz w:val="22"/>
          <w:szCs w:val="22"/>
        </w:rPr>
        <w:t>ions</w:t>
      </w:r>
      <w:r w:rsidR="0072439F">
        <w:rPr>
          <w:bCs/>
          <w:sz w:val="22"/>
          <w:szCs w:val="22"/>
        </w:rPr>
        <w:t xml:space="preserve"> with shrubs.</w:t>
      </w:r>
      <w:r w:rsidR="0072439F">
        <w:rPr>
          <w:b/>
          <w:bCs/>
          <w:sz w:val="22"/>
          <w:szCs w:val="22"/>
        </w:rPr>
        <w:t xml:space="preserve"> </w:t>
      </w:r>
    </w:p>
    <w:p w14:paraId="52274793" w14:textId="1A8A335B" w:rsidR="00736E7E" w:rsidRDefault="0072439F">
      <w:pPr>
        <w:pStyle w:val="Body"/>
        <w:rPr>
          <w:b/>
          <w:bCs/>
          <w:sz w:val="22"/>
          <w:szCs w:val="22"/>
        </w:rPr>
      </w:pPr>
      <w:r>
        <w:rPr>
          <w:b/>
          <w:bCs/>
          <w:noProof/>
          <w:sz w:val="22"/>
          <w:szCs w:val="22"/>
        </w:rPr>
        <w:drawing>
          <wp:inline distT="0" distB="0" distL="0" distR="0" wp14:anchorId="42E0E27B" wp14:editId="3622D0E6">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rub use x shrub densit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7F1B216" w14:textId="77777777" w:rsidR="00736E7E" w:rsidRDefault="00736E7E">
      <w:pPr>
        <w:pStyle w:val="Body"/>
        <w:rPr>
          <w:b/>
          <w:bCs/>
          <w:sz w:val="22"/>
          <w:szCs w:val="22"/>
        </w:rPr>
      </w:pPr>
    </w:p>
    <w:p w14:paraId="1E49CE1C" w14:textId="77777777" w:rsidR="00736E7E" w:rsidRDefault="00736E7E">
      <w:pPr>
        <w:pStyle w:val="Body"/>
        <w:rPr>
          <w:b/>
          <w:bCs/>
          <w:sz w:val="22"/>
          <w:szCs w:val="22"/>
        </w:rPr>
      </w:pPr>
    </w:p>
    <w:p w14:paraId="1074D307" w14:textId="77777777" w:rsidR="00736E7E" w:rsidRDefault="00736E7E">
      <w:pPr>
        <w:pStyle w:val="Body"/>
        <w:rPr>
          <w:b/>
          <w:bCs/>
          <w:sz w:val="22"/>
          <w:szCs w:val="22"/>
        </w:rPr>
      </w:pPr>
    </w:p>
    <w:p w14:paraId="6CD078A0" w14:textId="77777777" w:rsidR="00736E7E" w:rsidRDefault="00736E7E">
      <w:pPr>
        <w:pStyle w:val="Body"/>
        <w:rPr>
          <w:b/>
          <w:bCs/>
          <w:sz w:val="22"/>
          <w:szCs w:val="22"/>
        </w:rPr>
      </w:pPr>
    </w:p>
    <w:p w14:paraId="14B07E1A" w14:textId="77777777" w:rsidR="00736E7E" w:rsidRDefault="00736E7E">
      <w:pPr>
        <w:pStyle w:val="Body"/>
        <w:rPr>
          <w:b/>
          <w:bCs/>
          <w:sz w:val="22"/>
          <w:szCs w:val="22"/>
        </w:rPr>
      </w:pPr>
    </w:p>
    <w:p w14:paraId="51E2552E" w14:textId="77777777" w:rsidR="00736E7E" w:rsidRDefault="00736E7E">
      <w:pPr>
        <w:pStyle w:val="Body"/>
        <w:rPr>
          <w:b/>
          <w:bCs/>
          <w:sz w:val="22"/>
          <w:szCs w:val="22"/>
        </w:rPr>
      </w:pPr>
    </w:p>
    <w:p w14:paraId="72EAA637" w14:textId="77777777" w:rsidR="00736E7E" w:rsidRDefault="00736E7E">
      <w:pPr>
        <w:pStyle w:val="Body"/>
        <w:rPr>
          <w:b/>
          <w:bCs/>
          <w:sz w:val="22"/>
          <w:szCs w:val="22"/>
        </w:rPr>
      </w:pPr>
    </w:p>
    <w:p w14:paraId="2EF78A63" w14:textId="77777777" w:rsidR="00736E7E" w:rsidRDefault="00736E7E">
      <w:pPr>
        <w:pStyle w:val="Body"/>
        <w:rPr>
          <w:b/>
          <w:bCs/>
          <w:sz w:val="22"/>
          <w:szCs w:val="22"/>
        </w:rPr>
      </w:pPr>
    </w:p>
    <w:p w14:paraId="6984BBEC" w14:textId="77777777" w:rsidR="00736E7E" w:rsidRDefault="00736E7E">
      <w:pPr>
        <w:pStyle w:val="Body"/>
        <w:rPr>
          <w:b/>
          <w:bCs/>
          <w:sz w:val="22"/>
          <w:szCs w:val="22"/>
        </w:rPr>
      </w:pPr>
    </w:p>
    <w:p w14:paraId="6D21BC09" w14:textId="77777777" w:rsidR="0072439F" w:rsidRDefault="0072439F">
      <w:pPr>
        <w:rPr>
          <w:rFonts w:cs="Arial Unicode MS"/>
          <w:b/>
          <w:bCs/>
          <w:color w:val="000000"/>
          <w:sz w:val="22"/>
          <w:szCs w:val="22"/>
          <w:u w:color="000000"/>
        </w:rPr>
      </w:pPr>
      <w:r>
        <w:rPr>
          <w:b/>
          <w:bCs/>
          <w:sz w:val="22"/>
          <w:szCs w:val="22"/>
        </w:rPr>
        <w:br w:type="page"/>
      </w:r>
    </w:p>
    <w:p w14:paraId="242A4346" w14:textId="1F9D35B2" w:rsidR="00736E7E" w:rsidRDefault="00035BFF">
      <w:pPr>
        <w:pStyle w:val="Body"/>
        <w:rPr>
          <w:b/>
          <w:bCs/>
          <w:sz w:val="22"/>
          <w:szCs w:val="22"/>
        </w:rPr>
      </w:pPr>
      <w:r>
        <w:rPr>
          <w:b/>
          <w:bCs/>
          <w:sz w:val="22"/>
          <w:szCs w:val="22"/>
        </w:rPr>
        <w:t>Supporting Information</w:t>
      </w:r>
    </w:p>
    <w:p w14:paraId="0463958C" w14:textId="77777777" w:rsidR="00736E7E" w:rsidRDefault="00035BFF">
      <w:pPr>
        <w:pStyle w:val="Body"/>
        <w:rPr>
          <w:sz w:val="22"/>
          <w:szCs w:val="22"/>
        </w:rPr>
      </w:pPr>
      <w:r>
        <w:rPr>
          <w:b/>
          <w:bCs/>
          <w:sz w:val="22"/>
          <w:szCs w:val="22"/>
        </w:rPr>
        <w:t>Table S1</w:t>
      </w:r>
      <w:r>
        <w:rPr>
          <w:sz w:val="22"/>
          <w:szCs w:val="22"/>
        </w:rPr>
        <w:t xml:space="preserve">: Behavior classification table for lizard observations. </w:t>
      </w:r>
    </w:p>
    <w:tbl>
      <w:tblPr>
        <w:tblW w:w="97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80"/>
        <w:gridCol w:w="6935"/>
      </w:tblGrid>
      <w:tr w:rsidR="00736E7E" w14:paraId="6AC5281C" w14:textId="77777777">
        <w:trPr>
          <w:trHeight w:val="24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6CC96A" w14:textId="77777777" w:rsidR="00736E7E" w:rsidRDefault="00035BFF">
            <w:pPr>
              <w:pStyle w:val="Body"/>
              <w:spacing w:after="0" w:line="240" w:lineRule="auto"/>
            </w:pPr>
            <w:r>
              <w:rPr>
                <w:sz w:val="22"/>
                <w:szCs w:val="22"/>
              </w:rPr>
              <w:t>Classification</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77D222" w14:textId="77777777" w:rsidR="00736E7E" w:rsidRDefault="00035BFF">
            <w:pPr>
              <w:pStyle w:val="Body"/>
              <w:spacing w:after="0" w:line="240" w:lineRule="auto"/>
            </w:pPr>
            <w:r>
              <w:rPr>
                <w:sz w:val="22"/>
                <w:szCs w:val="22"/>
              </w:rPr>
              <w:t>Observed behavior</w:t>
            </w:r>
          </w:p>
        </w:tc>
      </w:tr>
      <w:tr w:rsidR="00736E7E" w14:paraId="779279F4" w14:textId="77777777">
        <w:trPr>
          <w:trHeight w:val="120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A09822" w14:textId="77777777" w:rsidR="00736E7E" w:rsidRDefault="00035BFF">
            <w:pPr>
              <w:pStyle w:val="Body"/>
              <w:spacing w:after="0" w:line="240" w:lineRule="auto"/>
            </w:pPr>
            <w:r>
              <w:rPr>
                <w:sz w:val="22"/>
                <w:szCs w:val="22"/>
              </w:rPr>
              <w:t>avoiding predators</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F921CD" w14:textId="77777777" w:rsidR="00736E7E" w:rsidRDefault="00035BFF">
            <w:pPr>
              <w:pStyle w:val="Body"/>
              <w:spacing w:after="0" w:line="240" w:lineRule="auto"/>
            </w:pPr>
            <w:r>
              <w:rPr>
                <w:sz w:val="22"/>
                <w:szCs w:val="22"/>
              </w:rPr>
              <w:t>Moving (most often running) away from predators, in this study aerial predators such as ravens and raptor species were the only predators observed.  The lizard would typically look up as the predator flew overhead or nearby then move quickly towards some form of refuge, such as shrub, annuals or burrow.</w:t>
            </w:r>
          </w:p>
        </w:tc>
      </w:tr>
      <w:tr w:rsidR="00736E7E" w14:paraId="5EFE1E3E" w14:textId="77777777">
        <w:trPr>
          <w:trHeight w:val="1378"/>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5D8698" w14:textId="77777777" w:rsidR="00736E7E" w:rsidRDefault="00035BFF">
            <w:pPr>
              <w:pStyle w:val="Body"/>
              <w:spacing w:after="0" w:line="240" w:lineRule="auto"/>
            </w:pPr>
            <w:r>
              <w:rPr>
                <w:sz w:val="22"/>
                <w:szCs w:val="22"/>
              </w:rPr>
              <w:t>burrowing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013FED" w14:textId="77777777" w:rsidR="00736E7E" w:rsidRDefault="00035BFF">
            <w:pPr>
              <w:pStyle w:val="Body"/>
              <w:spacing w:after="0" w:line="240" w:lineRule="auto"/>
            </w:pPr>
            <w:r>
              <w:rPr>
                <w:sz w:val="22"/>
                <w:szCs w:val="22"/>
              </w:rPr>
              <w:t xml:space="preserve">Actively digging a burrow, or burying itself. This behavior occurred more often towards the end of the season where some lizards were found in shallow spiral burrows after becoming dormant. This classification was only used if the lizards was actively creating its own burrow, it was not used if a pre-existing burrow was utilized.   </w:t>
            </w:r>
          </w:p>
        </w:tc>
      </w:tr>
      <w:tr w:rsidR="00736E7E" w14:paraId="22AAF269" w14:textId="77777777">
        <w:trPr>
          <w:trHeight w:val="120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B24BC" w14:textId="77777777" w:rsidR="00736E7E" w:rsidRDefault="00035BFF">
            <w:pPr>
              <w:pStyle w:val="Body"/>
              <w:spacing w:after="0" w:line="240" w:lineRule="auto"/>
            </w:pPr>
            <w:r>
              <w:rPr>
                <w:sz w:val="22"/>
                <w:szCs w:val="22"/>
              </w:rPr>
              <w:t>cooling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1D35EF" w14:textId="77777777" w:rsidR="00736E7E" w:rsidRDefault="00035BFF">
            <w:pPr>
              <w:pStyle w:val="Body"/>
              <w:spacing w:after="0" w:line="240" w:lineRule="auto"/>
            </w:pPr>
            <w:r>
              <w:rPr>
                <w:sz w:val="22"/>
                <w:szCs w:val="22"/>
              </w:rPr>
              <w:t xml:space="preserve">Lizard moving into, or remaining still in shade. Shade could be from any source including shrubs, rocks, burrow mounds, annuals or manmade objects such as fence posts. Lizard would typically sit upright in shade with front legs extended and rear toes pointed up and off the ground. Occasionally the tail would be lifted off the ground as well. </w:t>
            </w:r>
          </w:p>
        </w:tc>
      </w:tr>
      <w:tr w:rsidR="00736E7E" w14:paraId="6992D82B" w14:textId="77777777">
        <w:trPr>
          <w:trHeight w:val="72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225ECB" w14:textId="77777777" w:rsidR="00736E7E" w:rsidRDefault="00035BFF">
            <w:pPr>
              <w:pStyle w:val="Body"/>
              <w:spacing w:after="0" w:line="240" w:lineRule="auto"/>
            </w:pPr>
            <w:r>
              <w:rPr>
                <w:sz w:val="22"/>
                <w:szCs w:val="22"/>
              </w:rPr>
              <w:t>hunting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B5183" w14:textId="77777777" w:rsidR="00736E7E" w:rsidRDefault="00035BFF">
            <w:pPr>
              <w:pStyle w:val="Body"/>
              <w:spacing w:after="0" w:line="240" w:lineRule="auto"/>
            </w:pPr>
            <w:r>
              <w:rPr>
                <w:sz w:val="22"/>
                <w:szCs w:val="22"/>
              </w:rPr>
              <w:t xml:space="preserve">Actively stalking or attempting to catch prey. Usually comprised of a slow stalking of an insect and then a sudden burst of speed for the ambush. </w:t>
            </w:r>
          </w:p>
        </w:tc>
      </w:tr>
      <w:tr w:rsidR="00736E7E" w14:paraId="1A9BB9C0" w14:textId="77777777">
        <w:trPr>
          <w:trHeight w:val="96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7BD1B2" w14:textId="77777777" w:rsidR="00736E7E" w:rsidRDefault="00035BFF">
            <w:pPr>
              <w:pStyle w:val="Body"/>
              <w:spacing w:after="0" w:line="240" w:lineRule="auto"/>
            </w:pPr>
            <w:r>
              <w:rPr>
                <w:sz w:val="22"/>
                <w:szCs w:val="22"/>
              </w:rPr>
              <w:t>interacting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287EF8" w14:textId="77777777" w:rsidR="00736E7E" w:rsidRDefault="00035BFF">
            <w:pPr>
              <w:pStyle w:val="Body"/>
              <w:spacing w:after="0" w:line="240" w:lineRule="auto"/>
            </w:pPr>
            <w:r>
              <w:rPr>
                <w:sz w:val="22"/>
                <w:szCs w:val="22"/>
              </w:rPr>
              <w:t xml:space="preserve">Interacting with another lizard including both members of the same species and members of other lizard species such as whiptail lizards. Usually as part of mating or territory displays. Included pushups, mating, and chasing another lizard. </w:t>
            </w:r>
          </w:p>
        </w:tc>
      </w:tr>
      <w:tr w:rsidR="00736E7E" w14:paraId="6C943978" w14:textId="77777777">
        <w:trPr>
          <w:trHeight w:val="793"/>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31C36E" w14:textId="77777777" w:rsidR="00736E7E" w:rsidRDefault="00035BFF">
            <w:pPr>
              <w:pStyle w:val="Body"/>
              <w:spacing w:after="0" w:line="240" w:lineRule="auto"/>
            </w:pPr>
            <w:r>
              <w:rPr>
                <w:sz w:val="22"/>
                <w:szCs w:val="22"/>
              </w:rPr>
              <w:t>observing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233426" w14:textId="77777777" w:rsidR="00736E7E" w:rsidRDefault="00035BFF">
            <w:pPr>
              <w:pStyle w:val="Body"/>
              <w:spacing w:after="0" w:line="240" w:lineRule="auto"/>
            </w:pPr>
            <w:r>
              <w:rPr>
                <w:sz w:val="22"/>
                <w:szCs w:val="22"/>
              </w:rPr>
              <w:t xml:space="preserve">Actively observing environment. Usually from vantage point such as burrow mound, open area or from branches of shrub. Occasional head turning. </w:t>
            </w:r>
          </w:p>
        </w:tc>
      </w:tr>
      <w:tr w:rsidR="00736E7E" w14:paraId="5CC7AF18" w14:textId="77777777">
        <w:trPr>
          <w:trHeight w:val="532"/>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D9C1F" w14:textId="77777777" w:rsidR="00736E7E" w:rsidRDefault="00035BFF">
            <w:pPr>
              <w:pStyle w:val="Body"/>
              <w:spacing w:after="0" w:line="240" w:lineRule="auto"/>
            </w:pPr>
            <w:r>
              <w:rPr>
                <w:sz w:val="22"/>
                <w:szCs w:val="22"/>
              </w:rPr>
              <w:t>underground</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0AF78D" w14:textId="77777777" w:rsidR="00736E7E" w:rsidRDefault="00035BFF">
            <w:pPr>
              <w:pStyle w:val="Body"/>
              <w:spacing w:after="0" w:line="240" w:lineRule="auto"/>
            </w:pPr>
            <w:r>
              <w:rPr>
                <w:sz w:val="22"/>
                <w:szCs w:val="22"/>
              </w:rPr>
              <w:t xml:space="preserve">Lizard underground, behavior could not be otherwise be determined.  </w:t>
            </w:r>
          </w:p>
        </w:tc>
      </w:tr>
      <w:tr w:rsidR="00736E7E" w14:paraId="48C7270E" w14:textId="77777777">
        <w:trPr>
          <w:trHeight w:val="802"/>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950182" w14:textId="77777777" w:rsidR="00736E7E" w:rsidRDefault="00035BFF">
            <w:pPr>
              <w:pStyle w:val="Body"/>
              <w:spacing w:after="0" w:line="240" w:lineRule="auto"/>
            </w:pPr>
            <w:r>
              <w:rPr>
                <w:sz w:val="22"/>
                <w:szCs w:val="22"/>
              </w:rPr>
              <w:t>sunning</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67D79B" w14:textId="77777777" w:rsidR="00736E7E" w:rsidRDefault="00035BFF">
            <w:pPr>
              <w:pStyle w:val="Body"/>
              <w:spacing w:after="0" w:line="240" w:lineRule="auto"/>
            </w:pPr>
            <w:r>
              <w:rPr>
                <w:sz w:val="22"/>
                <w:szCs w:val="22"/>
              </w:rPr>
              <w:t xml:space="preserve">Lizard in sun, not moving. Most often either low to ground, with lower body touching ground or sitting upright with head and shoulders up and rear toes pointed out. Eyes often closed or squinted. </w:t>
            </w:r>
          </w:p>
        </w:tc>
      </w:tr>
    </w:tbl>
    <w:p w14:paraId="1B322472" w14:textId="77777777" w:rsidR="00736E7E" w:rsidRDefault="00736E7E">
      <w:pPr>
        <w:pStyle w:val="Body"/>
        <w:widowControl w:val="0"/>
        <w:spacing w:line="240" w:lineRule="auto"/>
        <w:rPr>
          <w:sz w:val="22"/>
          <w:szCs w:val="22"/>
        </w:rPr>
      </w:pPr>
    </w:p>
    <w:p w14:paraId="6DACF384" w14:textId="77777777" w:rsidR="00736E7E" w:rsidRDefault="00736E7E">
      <w:pPr>
        <w:pStyle w:val="Body"/>
        <w:rPr>
          <w:sz w:val="22"/>
          <w:szCs w:val="22"/>
        </w:rPr>
      </w:pPr>
    </w:p>
    <w:p w14:paraId="1F070172" w14:textId="77777777" w:rsidR="00736E7E" w:rsidRDefault="00736E7E">
      <w:pPr>
        <w:pStyle w:val="Body"/>
        <w:rPr>
          <w:b/>
          <w:bCs/>
          <w:sz w:val="22"/>
          <w:szCs w:val="22"/>
        </w:rPr>
      </w:pPr>
    </w:p>
    <w:p w14:paraId="6ACF3ADE" w14:textId="77777777" w:rsidR="00736E7E" w:rsidRDefault="00736E7E">
      <w:pPr>
        <w:pStyle w:val="Body"/>
        <w:rPr>
          <w:b/>
          <w:bCs/>
          <w:sz w:val="22"/>
          <w:szCs w:val="22"/>
        </w:rPr>
      </w:pPr>
    </w:p>
    <w:p w14:paraId="2B12494A" w14:textId="77777777" w:rsidR="00736E7E" w:rsidRDefault="00736E7E">
      <w:pPr>
        <w:pStyle w:val="Body"/>
        <w:rPr>
          <w:b/>
          <w:bCs/>
          <w:sz w:val="22"/>
          <w:szCs w:val="22"/>
        </w:rPr>
      </w:pPr>
    </w:p>
    <w:p w14:paraId="7792726C" w14:textId="77777777" w:rsidR="00736E7E" w:rsidRDefault="00035BFF">
      <w:pPr>
        <w:pStyle w:val="Body"/>
        <w:rPr>
          <w:sz w:val="22"/>
          <w:szCs w:val="22"/>
        </w:rPr>
      </w:pPr>
      <w:r>
        <w:rPr>
          <w:b/>
          <w:bCs/>
          <w:sz w:val="22"/>
          <w:szCs w:val="22"/>
        </w:rPr>
        <w:t>Table S2</w:t>
      </w:r>
      <w:r>
        <w:rPr>
          <w:sz w:val="22"/>
          <w:szCs w:val="22"/>
        </w:rPr>
        <w:t xml:space="preserve">: Least means squares post hoc test for </w:t>
      </w:r>
      <w:r>
        <w:rPr>
          <w:sz w:val="22"/>
          <w:szCs w:val="22"/>
          <w:lang w:val="it-IT"/>
        </w:rPr>
        <w:t xml:space="preserve">microhabitat:time class. </w:t>
      </w:r>
    </w:p>
    <w:tbl>
      <w:tblPr>
        <w:tblW w:w="78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20"/>
        <w:gridCol w:w="1261"/>
        <w:gridCol w:w="1041"/>
        <w:gridCol w:w="960"/>
        <w:gridCol w:w="960"/>
        <w:gridCol w:w="960"/>
      </w:tblGrid>
      <w:tr w:rsidR="00736E7E" w14:paraId="02E2B9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3C9192" w14:textId="77777777" w:rsidR="00736E7E" w:rsidRDefault="00035BFF">
            <w:pPr>
              <w:pStyle w:val="Body"/>
              <w:spacing w:after="0" w:line="240" w:lineRule="auto"/>
            </w:pPr>
            <w:r>
              <w:rPr>
                <w:sz w:val="22"/>
                <w:szCs w:val="22"/>
              </w:rPr>
              <w:t>contrast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A95D16" w14:textId="77777777" w:rsidR="00736E7E" w:rsidRDefault="00035BFF">
            <w:pPr>
              <w:pStyle w:val="Body"/>
              <w:spacing w:after="0" w:line="240" w:lineRule="auto"/>
            </w:pPr>
            <w:r>
              <w:rPr>
                <w:sz w:val="22"/>
                <w:szCs w:val="22"/>
              </w:rPr>
              <w:t>estimate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650709" w14:textId="77777777" w:rsidR="00736E7E" w:rsidRDefault="00035BFF">
            <w:pPr>
              <w:pStyle w:val="Body"/>
              <w:spacing w:after="0" w:line="240" w:lineRule="auto"/>
            </w:pPr>
            <w:r>
              <w:rPr>
                <w:sz w:val="22"/>
                <w:szCs w:val="22"/>
              </w:rPr>
              <w:t>SE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CBA947" w14:textId="77777777" w:rsidR="00736E7E" w:rsidRDefault="00035BFF">
            <w:pPr>
              <w:pStyle w:val="Body"/>
              <w:spacing w:after="0" w:line="240" w:lineRule="auto"/>
            </w:pPr>
            <w:r>
              <w:rPr>
                <w:sz w:val="22"/>
                <w:szCs w:val="22"/>
              </w:rPr>
              <w:t>df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29EDCC" w14:textId="77777777" w:rsidR="00736E7E" w:rsidRDefault="00035BFF">
            <w:pPr>
              <w:pStyle w:val="Body"/>
              <w:spacing w:after="0" w:line="240" w:lineRule="auto"/>
            </w:pPr>
            <w:r>
              <w:rPr>
                <w:sz w:val="22"/>
                <w:szCs w:val="22"/>
              </w:rPr>
              <w:t>z.ratio</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947F41" w14:textId="77777777" w:rsidR="00736E7E" w:rsidRDefault="00035BFF">
            <w:pPr>
              <w:pStyle w:val="Body"/>
              <w:spacing w:after="0" w:line="240" w:lineRule="auto"/>
            </w:pPr>
            <w:r>
              <w:rPr>
                <w:sz w:val="22"/>
                <w:szCs w:val="22"/>
              </w:rPr>
              <w:t>p.value</w:t>
            </w:r>
          </w:p>
        </w:tc>
      </w:tr>
      <w:tr w:rsidR="00736E7E" w14:paraId="32011760"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FDE6FA" w14:textId="77777777" w:rsidR="00736E7E" w:rsidRDefault="00035BFF">
            <w:pPr>
              <w:pStyle w:val="Body"/>
              <w:spacing w:after="0" w:line="240" w:lineRule="auto"/>
            </w:pPr>
            <w:r>
              <w:rPr>
                <w:sz w:val="22"/>
                <w:szCs w:val="22"/>
              </w:rPr>
              <w:t>annuals,AM-bare,AM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92DCEF" w14:textId="77777777" w:rsidR="00736E7E" w:rsidRDefault="00035BFF">
            <w:pPr>
              <w:pStyle w:val="Body"/>
              <w:spacing w:after="0" w:line="240" w:lineRule="auto"/>
              <w:jc w:val="right"/>
            </w:pPr>
            <w:r>
              <w:rPr>
                <w:sz w:val="22"/>
                <w:szCs w:val="22"/>
              </w:rPr>
              <w:t>0.31079988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32C50C" w14:textId="77777777" w:rsidR="00736E7E" w:rsidRDefault="00035BFF">
            <w:pPr>
              <w:pStyle w:val="Body"/>
              <w:spacing w:after="0" w:line="240" w:lineRule="auto"/>
              <w:jc w:val="right"/>
            </w:pPr>
            <w:r>
              <w:rPr>
                <w:sz w:val="22"/>
                <w:szCs w:val="22"/>
              </w:rPr>
              <w:t>0.193404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BE198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E62469" w14:textId="77777777" w:rsidR="00736E7E" w:rsidRDefault="00035BFF">
            <w:pPr>
              <w:pStyle w:val="Body"/>
              <w:spacing w:after="0" w:line="240" w:lineRule="auto"/>
              <w:jc w:val="right"/>
            </w:pPr>
            <w:r>
              <w:rPr>
                <w:sz w:val="22"/>
                <w:szCs w:val="22"/>
              </w:rPr>
              <w:t>1.607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0FBE36" w14:textId="77777777" w:rsidR="00736E7E" w:rsidRDefault="00035BFF">
            <w:pPr>
              <w:pStyle w:val="Body"/>
              <w:spacing w:after="0" w:line="240" w:lineRule="auto"/>
              <w:jc w:val="right"/>
            </w:pPr>
            <w:r>
              <w:rPr>
                <w:sz w:val="22"/>
                <w:szCs w:val="22"/>
              </w:rPr>
              <w:t>0.907</w:t>
            </w:r>
          </w:p>
        </w:tc>
      </w:tr>
      <w:tr w:rsidR="00736E7E" w14:paraId="7799012E"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EA9E28" w14:textId="77777777" w:rsidR="00736E7E" w:rsidRDefault="00035BFF">
            <w:pPr>
              <w:pStyle w:val="Body"/>
              <w:spacing w:after="0" w:line="240" w:lineRule="auto"/>
            </w:pPr>
            <w:r>
              <w:rPr>
                <w:sz w:val="22"/>
                <w:szCs w:val="22"/>
              </w:rPr>
              <w:t>annuals,AM-burrow,AM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24E08" w14:textId="77777777" w:rsidR="00736E7E" w:rsidRDefault="00035BFF">
            <w:pPr>
              <w:pStyle w:val="Body"/>
              <w:spacing w:after="0" w:line="240" w:lineRule="auto"/>
              <w:jc w:val="right"/>
            </w:pPr>
            <w:r>
              <w:rPr>
                <w:sz w:val="22"/>
                <w:szCs w:val="22"/>
              </w:rPr>
              <w:t>-1.72643262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385927" w14:textId="77777777" w:rsidR="00736E7E" w:rsidRDefault="00035BFF">
            <w:pPr>
              <w:pStyle w:val="Body"/>
              <w:spacing w:after="0" w:line="240" w:lineRule="auto"/>
              <w:jc w:val="right"/>
            </w:pPr>
            <w:r>
              <w:rPr>
                <w:sz w:val="22"/>
                <w:szCs w:val="22"/>
              </w:rPr>
              <w:t>0.156305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C11B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4D25FC" w14:textId="77777777" w:rsidR="00736E7E" w:rsidRDefault="00035BFF">
            <w:pPr>
              <w:pStyle w:val="Body"/>
              <w:spacing w:after="0" w:line="240" w:lineRule="auto"/>
              <w:jc w:val="right"/>
            </w:pPr>
            <w:r>
              <w:rPr>
                <w:sz w:val="22"/>
                <w:szCs w:val="22"/>
              </w:rPr>
              <w:t>-11.045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B7071F" w14:textId="77777777" w:rsidR="00736E7E" w:rsidRDefault="00035BFF">
            <w:pPr>
              <w:pStyle w:val="Body"/>
              <w:spacing w:after="0" w:line="240" w:lineRule="auto"/>
            </w:pPr>
            <w:r>
              <w:rPr>
                <w:sz w:val="22"/>
                <w:szCs w:val="22"/>
              </w:rPr>
              <w:t>&lt;.0001</w:t>
            </w:r>
          </w:p>
        </w:tc>
      </w:tr>
      <w:tr w:rsidR="00736E7E" w14:paraId="3D2CC4E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CF4882" w14:textId="77777777" w:rsidR="00736E7E" w:rsidRDefault="00035BFF">
            <w:pPr>
              <w:pStyle w:val="Body"/>
              <w:spacing w:after="0" w:line="240" w:lineRule="auto"/>
            </w:pPr>
            <w:r>
              <w:rPr>
                <w:sz w:val="22"/>
                <w:szCs w:val="22"/>
              </w:rPr>
              <w:t>annuals,AM-road,AM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1D7461" w14:textId="77777777" w:rsidR="00736E7E" w:rsidRDefault="00035BFF">
            <w:pPr>
              <w:pStyle w:val="Body"/>
              <w:spacing w:after="0" w:line="240" w:lineRule="auto"/>
              <w:jc w:val="right"/>
            </w:pPr>
            <w:r>
              <w:rPr>
                <w:sz w:val="22"/>
                <w:szCs w:val="22"/>
              </w:rPr>
              <w:t>1.1420974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655DA" w14:textId="77777777" w:rsidR="00736E7E" w:rsidRDefault="00035BFF">
            <w:pPr>
              <w:pStyle w:val="Body"/>
              <w:spacing w:after="0" w:line="240" w:lineRule="auto"/>
              <w:jc w:val="right"/>
            </w:pPr>
            <w:r>
              <w:rPr>
                <w:sz w:val="22"/>
                <w:szCs w:val="22"/>
              </w:rPr>
              <w:t>0.323435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1850E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E4B46A" w14:textId="77777777" w:rsidR="00736E7E" w:rsidRDefault="00035BFF">
            <w:pPr>
              <w:pStyle w:val="Body"/>
              <w:spacing w:after="0" w:line="240" w:lineRule="auto"/>
              <w:jc w:val="right"/>
            </w:pPr>
            <w:r>
              <w:rPr>
                <w:sz w:val="22"/>
                <w:szCs w:val="22"/>
              </w:rPr>
              <w:t>3.531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A2224" w14:textId="77777777" w:rsidR="00736E7E" w:rsidRDefault="00035BFF">
            <w:pPr>
              <w:pStyle w:val="Body"/>
              <w:spacing w:after="0" w:line="240" w:lineRule="auto"/>
              <w:jc w:val="right"/>
            </w:pPr>
            <w:r>
              <w:rPr>
                <w:sz w:val="22"/>
                <w:szCs w:val="22"/>
              </w:rPr>
              <w:t>0.0212</w:t>
            </w:r>
          </w:p>
        </w:tc>
      </w:tr>
      <w:tr w:rsidR="00736E7E" w14:paraId="5AA5EE9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8A9546" w14:textId="77777777" w:rsidR="00736E7E" w:rsidRDefault="00035BFF">
            <w:pPr>
              <w:pStyle w:val="Body"/>
              <w:spacing w:after="0" w:line="240" w:lineRule="auto"/>
            </w:pPr>
            <w:r>
              <w:rPr>
                <w:sz w:val="22"/>
                <w:szCs w:val="22"/>
              </w:rPr>
              <w:t>annuals,AM-shrub,AM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8DA9F2" w14:textId="77777777" w:rsidR="00736E7E" w:rsidRDefault="00035BFF">
            <w:pPr>
              <w:pStyle w:val="Body"/>
              <w:spacing w:after="0" w:line="240" w:lineRule="auto"/>
              <w:jc w:val="right"/>
            </w:pPr>
            <w:r>
              <w:rPr>
                <w:sz w:val="22"/>
                <w:szCs w:val="22"/>
              </w:rPr>
              <w:t>-0.39834764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BD8B25" w14:textId="77777777" w:rsidR="00736E7E" w:rsidRDefault="00035BFF">
            <w:pPr>
              <w:pStyle w:val="Body"/>
              <w:spacing w:after="0" w:line="240" w:lineRule="auto"/>
              <w:jc w:val="right"/>
            </w:pPr>
            <w:r>
              <w:rPr>
                <w:sz w:val="22"/>
                <w:szCs w:val="22"/>
              </w:rPr>
              <w:t>0.182157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8FE94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F6072A" w14:textId="77777777" w:rsidR="00736E7E" w:rsidRDefault="00035BFF">
            <w:pPr>
              <w:pStyle w:val="Body"/>
              <w:spacing w:after="0" w:line="240" w:lineRule="auto"/>
              <w:jc w:val="right"/>
            </w:pPr>
            <w:r>
              <w:rPr>
                <w:sz w:val="22"/>
                <w:szCs w:val="22"/>
              </w:rPr>
              <w:t>-2.187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7DA814" w14:textId="77777777" w:rsidR="00736E7E" w:rsidRDefault="00035BFF">
            <w:pPr>
              <w:pStyle w:val="Body"/>
              <w:spacing w:after="0" w:line="240" w:lineRule="auto"/>
              <w:jc w:val="right"/>
            </w:pPr>
            <w:r>
              <w:rPr>
                <w:sz w:val="22"/>
                <w:szCs w:val="22"/>
              </w:rPr>
              <w:t>0.5593</w:t>
            </w:r>
          </w:p>
        </w:tc>
      </w:tr>
      <w:tr w:rsidR="00736E7E" w14:paraId="21888F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F0334" w14:textId="77777777" w:rsidR="00736E7E" w:rsidRDefault="00035BFF">
            <w:pPr>
              <w:pStyle w:val="Body"/>
              <w:spacing w:after="0" w:line="240" w:lineRule="auto"/>
            </w:pPr>
            <w:r>
              <w:rPr>
                <w:sz w:val="22"/>
                <w:szCs w:val="22"/>
              </w:rPr>
              <w:t>annuals,AM-wash,AM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AAE64" w14:textId="77777777" w:rsidR="00736E7E" w:rsidRDefault="00035BFF">
            <w:pPr>
              <w:pStyle w:val="Body"/>
              <w:spacing w:after="0" w:line="240" w:lineRule="auto"/>
              <w:jc w:val="right"/>
            </w:pPr>
            <w:r>
              <w:rPr>
                <w:sz w:val="22"/>
                <w:szCs w:val="22"/>
              </w:rPr>
              <w:t>0.85441533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311DA0" w14:textId="77777777" w:rsidR="00736E7E" w:rsidRDefault="00035BFF">
            <w:pPr>
              <w:pStyle w:val="Body"/>
              <w:spacing w:after="0" w:line="240" w:lineRule="auto"/>
              <w:jc w:val="right"/>
            </w:pPr>
            <w:r>
              <w:rPr>
                <w:sz w:val="22"/>
                <w:szCs w:val="22"/>
              </w:rPr>
              <w:t>0.238728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4A612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7E3A29" w14:textId="77777777" w:rsidR="00736E7E" w:rsidRDefault="00035BFF">
            <w:pPr>
              <w:pStyle w:val="Body"/>
              <w:spacing w:after="0" w:line="240" w:lineRule="auto"/>
              <w:jc w:val="right"/>
            </w:pPr>
            <w:r>
              <w:rPr>
                <w:sz w:val="22"/>
                <w:szCs w:val="22"/>
              </w:rPr>
              <w:t>3.579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8A0FAF" w14:textId="77777777" w:rsidR="00736E7E" w:rsidRDefault="00035BFF">
            <w:pPr>
              <w:pStyle w:val="Body"/>
              <w:spacing w:after="0" w:line="240" w:lineRule="auto"/>
              <w:jc w:val="right"/>
            </w:pPr>
            <w:r>
              <w:rPr>
                <w:sz w:val="22"/>
                <w:szCs w:val="22"/>
              </w:rPr>
              <w:t>0.0179</w:t>
            </w:r>
          </w:p>
        </w:tc>
      </w:tr>
      <w:tr w:rsidR="00736E7E" w14:paraId="1145597E"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00B204" w14:textId="77777777" w:rsidR="00736E7E" w:rsidRDefault="00035BFF">
            <w:pPr>
              <w:pStyle w:val="Body"/>
              <w:spacing w:after="0" w:line="240" w:lineRule="auto"/>
            </w:pPr>
            <w:r>
              <w:rPr>
                <w:sz w:val="22"/>
                <w:szCs w:val="22"/>
              </w:rPr>
              <w:t>annuals,AM-annuals,PM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BA0C6F" w14:textId="77777777" w:rsidR="00736E7E" w:rsidRDefault="00035BFF">
            <w:pPr>
              <w:pStyle w:val="Body"/>
              <w:spacing w:after="0" w:line="240" w:lineRule="auto"/>
              <w:jc w:val="right"/>
            </w:pPr>
            <w:r>
              <w:rPr>
                <w:sz w:val="22"/>
                <w:szCs w:val="22"/>
              </w:rPr>
              <w:t>0.67209377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7BD505" w14:textId="77777777" w:rsidR="00736E7E" w:rsidRDefault="00035BFF">
            <w:pPr>
              <w:pStyle w:val="Body"/>
              <w:spacing w:after="0" w:line="240" w:lineRule="auto"/>
              <w:jc w:val="right"/>
            </w:pPr>
            <w:r>
              <w:rPr>
                <w:sz w:val="22"/>
                <w:szCs w:val="22"/>
              </w:rPr>
              <w:t>0.250885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7DA5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70E871" w14:textId="77777777" w:rsidR="00736E7E" w:rsidRDefault="00035BFF">
            <w:pPr>
              <w:pStyle w:val="Body"/>
              <w:spacing w:after="0" w:line="240" w:lineRule="auto"/>
              <w:jc w:val="right"/>
            </w:pPr>
            <w:r>
              <w:rPr>
                <w:sz w:val="22"/>
                <w:szCs w:val="22"/>
              </w:rPr>
              <w:t>2.679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921BE7" w14:textId="77777777" w:rsidR="00736E7E" w:rsidRDefault="00035BFF">
            <w:pPr>
              <w:pStyle w:val="Body"/>
              <w:spacing w:after="0" w:line="240" w:lineRule="auto"/>
              <w:jc w:val="right"/>
            </w:pPr>
            <w:r>
              <w:rPr>
                <w:sz w:val="22"/>
                <w:szCs w:val="22"/>
              </w:rPr>
              <w:t>0.2367</w:t>
            </w:r>
          </w:p>
        </w:tc>
      </w:tr>
      <w:tr w:rsidR="00736E7E" w14:paraId="540D01D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86F1D2" w14:textId="77777777" w:rsidR="00736E7E" w:rsidRDefault="00035BFF">
            <w:pPr>
              <w:pStyle w:val="Body"/>
              <w:spacing w:after="0" w:line="240" w:lineRule="auto"/>
            </w:pPr>
            <w:r>
              <w:rPr>
                <w:sz w:val="22"/>
                <w:szCs w:val="22"/>
              </w:rPr>
              <w:t>annuals,AM-bare,PM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F7BDDC" w14:textId="77777777" w:rsidR="00736E7E" w:rsidRDefault="00035BFF">
            <w:pPr>
              <w:pStyle w:val="Body"/>
              <w:spacing w:after="0" w:line="240" w:lineRule="auto"/>
              <w:jc w:val="right"/>
            </w:pPr>
            <w:r>
              <w:rPr>
                <w:sz w:val="22"/>
                <w:szCs w:val="22"/>
              </w:rPr>
              <w:t>1.03673688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3B8014" w14:textId="77777777" w:rsidR="00736E7E" w:rsidRDefault="00035BFF">
            <w:pPr>
              <w:pStyle w:val="Body"/>
              <w:spacing w:after="0" w:line="240" w:lineRule="auto"/>
              <w:jc w:val="right"/>
            </w:pPr>
            <w:r>
              <w:rPr>
                <w:sz w:val="22"/>
                <w:szCs w:val="22"/>
              </w:rPr>
              <w:t>0.266977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AD735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2E454B" w14:textId="77777777" w:rsidR="00736E7E" w:rsidRDefault="00035BFF">
            <w:pPr>
              <w:pStyle w:val="Body"/>
              <w:spacing w:after="0" w:line="240" w:lineRule="auto"/>
              <w:jc w:val="right"/>
            </w:pPr>
            <w:r>
              <w:rPr>
                <w:sz w:val="22"/>
                <w:szCs w:val="22"/>
              </w:rPr>
              <w:t>3.883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2517C0" w14:textId="77777777" w:rsidR="00736E7E" w:rsidRDefault="00035BFF">
            <w:pPr>
              <w:pStyle w:val="Body"/>
              <w:spacing w:after="0" w:line="240" w:lineRule="auto"/>
              <w:jc w:val="right"/>
            </w:pPr>
            <w:r>
              <w:rPr>
                <w:sz w:val="22"/>
                <w:szCs w:val="22"/>
              </w:rPr>
              <w:t>0.0058</w:t>
            </w:r>
          </w:p>
        </w:tc>
      </w:tr>
      <w:tr w:rsidR="00736E7E" w14:paraId="2BC5DA56"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0D17FC" w14:textId="77777777" w:rsidR="00736E7E" w:rsidRDefault="00035BFF">
            <w:pPr>
              <w:pStyle w:val="Body"/>
              <w:spacing w:after="0" w:line="240" w:lineRule="auto"/>
            </w:pPr>
            <w:r>
              <w:rPr>
                <w:sz w:val="22"/>
                <w:szCs w:val="22"/>
              </w:rPr>
              <w:t>annuals,AM-burrow,PM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DE7D4" w14:textId="77777777" w:rsidR="00736E7E" w:rsidRDefault="00035BFF">
            <w:pPr>
              <w:pStyle w:val="Body"/>
              <w:spacing w:after="0" w:line="240" w:lineRule="auto"/>
              <w:jc w:val="right"/>
            </w:pPr>
            <w:r>
              <w:rPr>
                <w:sz w:val="22"/>
                <w:szCs w:val="22"/>
              </w:rPr>
              <w:t>-1.50748634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937C37" w14:textId="77777777" w:rsidR="00736E7E" w:rsidRDefault="00035BFF">
            <w:pPr>
              <w:pStyle w:val="Body"/>
              <w:spacing w:after="0" w:line="240" w:lineRule="auto"/>
              <w:jc w:val="right"/>
            </w:pPr>
            <w:r>
              <w:rPr>
                <w:sz w:val="22"/>
                <w:szCs w:val="22"/>
              </w:rPr>
              <w:t>0.154578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13FC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C830B9" w14:textId="77777777" w:rsidR="00736E7E" w:rsidRDefault="00035BFF">
            <w:pPr>
              <w:pStyle w:val="Body"/>
              <w:spacing w:after="0" w:line="240" w:lineRule="auto"/>
              <w:jc w:val="right"/>
            </w:pPr>
            <w:r>
              <w:rPr>
                <w:sz w:val="22"/>
                <w:szCs w:val="22"/>
              </w:rPr>
              <w:t>-9.752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1FFFA" w14:textId="77777777" w:rsidR="00736E7E" w:rsidRDefault="00035BFF">
            <w:pPr>
              <w:pStyle w:val="Body"/>
              <w:spacing w:after="0" w:line="240" w:lineRule="auto"/>
            </w:pPr>
            <w:r>
              <w:rPr>
                <w:sz w:val="22"/>
                <w:szCs w:val="22"/>
              </w:rPr>
              <w:t>&lt;.0001</w:t>
            </w:r>
          </w:p>
        </w:tc>
      </w:tr>
      <w:tr w:rsidR="00736E7E" w14:paraId="522C014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55D7C7" w14:textId="77777777" w:rsidR="00736E7E" w:rsidRDefault="00035BFF">
            <w:pPr>
              <w:pStyle w:val="Body"/>
              <w:spacing w:after="0" w:line="240" w:lineRule="auto"/>
            </w:pPr>
            <w:r>
              <w:rPr>
                <w:sz w:val="22"/>
                <w:szCs w:val="22"/>
              </w:rPr>
              <w:t>annuals,AM-road,PM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43D285" w14:textId="77777777" w:rsidR="00736E7E" w:rsidRDefault="00035BFF">
            <w:pPr>
              <w:pStyle w:val="Body"/>
              <w:spacing w:after="0" w:line="240" w:lineRule="auto"/>
              <w:jc w:val="right"/>
            </w:pPr>
            <w:r>
              <w:rPr>
                <w:sz w:val="22"/>
                <w:szCs w:val="22"/>
              </w:rPr>
              <w:t>0.5359616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F0215E" w14:textId="77777777" w:rsidR="00736E7E" w:rsidRDefault="00035BFF">
            <w:pPr>
              <w:pStyle w:val="Body"/>
              <w:spacing w:after="0" w:line="240" w:lineRule="auto"/>
              <w:jc w:val="right"/>
            </w:pPr>
            <w:r>
              <w:rPr>
                <w:sz w:val="22"/>
                <w:szCs w:val="22"/>
              </w:rPr>
              <w:t>0.258324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3CDFF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84E16" w14:textId="77777777" w:rsidR="00736E7E" w:rsidRDefault="00035BFF">
            <w:pPr>
              <w:pStyle w:val="Body"/>
              <w:spacing w:after="0" w:line="240" w:lineRule="auto"/>
              <w:jc w:val="right"/>
            </w:pPr>
            <w:r>
              <w:rPr>
                <w:sz w:val="22"/>
                <w:szCs w:val="22"/>
              </w:rPr>
              <w:t>2.075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886F8C" w14:textId="77777777" w:rsidR="00736E7E" w:rsidRDefault="00035BFF">
            <w:pPr>
              <w:pStyle w:val="Body"/>
              <w:spacing w:after="0" w:line="240" w:lineRule="auto"/>
              <w:jc w:val="right"/>
            </w:pPr>
            <w:r>
              <w:rPr>
                <w:sz w:val="22"/>
                <w:szCs w:val="22"/>
              </w:rPr>
              <w:t>0.641</w:t>
            </w:r>
          </w:p>
        </w:tc>
      </w:tr>
      <w:tr w:rsidR="00736E7E" w14:paraId="2E72FA52"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9320A" w14:textId="77777777" w:rsidR="00736E7E" w:rsidRDefault="00035BFF">
            <w:pPr>
              <w:pStyle w:val="Body"/>
              <w:spacing w:after="0" w:line="240" w:lineRule="auto"/>
            </w:pPr>
            <w:r>
              <w:rPr>
                <w:sz w:val="22"/>
                <w:szCs w:val="22"/>
              </w:rPr>
              <w:t>annuals,AM-shrub,PM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41AD82" w14:textId="77777777" w:rsidR="00736E7E" w:rsidRDefault="00035BFF">
            <w:pPr>
              <w:pStyle w:val="Body"/>
              <w:spacing w:after="0" w:line="240" w:lineRule="auto"/>
              <w:jc w:val="right"/>
            </w:pPr>
            <w:r>
              <w:rPr>
                <w:sz w:val="22"/>
                <w:szCs w:val="22"/>
              </w:rPr>
              <w:t>-1.06434383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AA2213" w14:textId="77777777" w:rsidR="00736E7E" w:rsidRDefault="00035BFF">
            <w:pPr>
              <w:pStyle w:val="Body"/>
              <w:spacing w:after="0" w:line="240" w:lineRule="auto"/>
              <w:jc w:val="right"/>
            </w:pPr>
            <w:r>
              <w:rPr>
                <w:sz w:val="22"/>
                <w:szCs w:val="22"/>
              </w:rPr>
              <w:t>0.174502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EA288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2216DE" w14:textId="77777777" w:rsidR="00736E7E" w:rsidRDefault="00035BFF">
            <w:pPr>
              <w:pStyle w:val="Body"/>
              <w:spacing w:after="0" w:line="240" w:lineRule="auto"/>
              <w:jc w:val="right"/>
            </w:pPr>
            <w:r>
              <w:rPr>
                <w:sz w:val="22"/>
                <w:szCs w:val="22"/>
              </w:rPr>
              <w:t>-6.099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D4093B" w14:textId="77777777" w:rsidR="00736E7E" w:rsidRDefault="00035BFF">
            <w:pPr>
              <w:pStyle w:val="Body"/>
              <w:spacing w:after="0" w:line="240" w:lineRule="auto"/>
            </w:pPr>
            <w:r>
              <w:rPr>
                <w:sz w:val="22"/>
                <w:szCs w:val="22"/>
              </w:rPr>
              <w:t>&lt;.0001</w:t>
            </w:r>
          </w:p>
        </w:tc>
      </w:tr>
      <w:tr w:rsidR="00736E7E" w14:paraId="51AC74FF"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F9E61F" w14:textId="77777777" w:rsidR="00736E7E" w:rsidRDefault="00035BFF">
            <w:pPr>
              <w:pStyle w:val="Body"/>
              <w:spacing w:after="0" w:line="240" w:lineRule="auto"/>
            </w:pPr>
            <w:r>
              <w:rPr>
                <w:sz w:val="22"/>
                <w:szCs w:val="22"/>
              </w:rPr>
              <w:t>annuals,AM-wash,PM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FDEDEF" w14:textId="77777777" w:rsidR="00736E7E" w:rsidRDefault="00035BFF">
            <w:pPr>
              <w:pStyle w:val="Body"/>
              <w:spacing w:after="0" w:line="240" w:lineRule="auto"/>
              <w:jc w:val="right"/>
            </w:pPr>
            <w:r>
              <w:rPr>
                <w:sz w:val="22"/>
                <w:szCs w:val="22"/>
              </w:rPr>
              <w:t>0.30677573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9DA5EC" w14:textId="77777777" w:rsidR="00736E7E" w:rsidRDefault="00035BFF">
            <w:pPr>
              <w:pStyle w:val="Body"/>
              <w:spacing w:after="0" w:line="240" w:lineRule="auto"/>
              <w:jc w:val="right"/>
            </w:pPr>
            <w:r>
              <w:rPr>
                <w:sz w:val="22"/>
                <w:szCs w:val="22"/>
              </w:rPr>
              <w:t>0.182551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F2F5C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B78C2" w14:textId="77777777" w:rsidR="00736E7E" w:rsidRDefault="00035BFF">
            <w:pPr>
              <w:pStyle w:val="Body"/>
              <w:spacing w:after="0" w:line="240" w:lineRule="auto"/>
              <w:jc w:val="right"/>
            </w:pPr>
            <w:r>
              <w:rPr>
                <w:sz w:val="22"/>
                <w:szCs w:val="22"/>
              </w:rPr>
              <w:t>1.68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E47D6C" w14:textId="77777777" w:rsidR="00736E7E" w:rsidRDefault="00035BFF">
            <w:pPr>
              <w:pStyle w:val="Body"/>
              <w:spacing w:after="0" w:line="240" w:lineRule="auto"/>
              <w:jc w:val="right"/>
            </w:pPr>
            <w:r>
              <w:rPr>
                <w:sz w:val="22"/>
                <w:szCs w:val="22"/>
              </w:rPr>
              <w:t>0.8774</w:t>
            </w:r>
          </w:p>
        </w:tc>
      </w:tr>
      <w:tr w:rsidR="00736E7E" w14:paraId="482CBDF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112F87" w14:textId="77777777" w:rsidR="00736E7E" w:rsidRDefault="00035BFF">
            <w:pPr>
              <w:pStyle w:val="Body"/>
              <w:spacing w:after="0" w:line="240" w:lineRule="auto"/>
            </w:pPr>
            <w:r>
              <w:rPr>
                <w:sz w:val="22"/>
                <w:szCs w:val="22"/>
              </w:rPr>
              <w:t>bare,AM-burrow,AM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594688" w14:textId="77777777" w:rsidR="00736E7E" w:rsidRDefault="00035BFF">
            <w:pPr>
              <w:pStyle w:val="Body"/>
              <w:spacing w:after="0" w:line="240" w:lineRule="auto"/>
              <w:jc w:val="right"/>
            </w:pPr>
            <w:r>
              <w:rPr>
                <w:sz w:val="22"/>
                <w:szCs w:val="22"/>
              </w:rPr>
              <w:t>-2.0372325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F385E2" w14:textId="77777777" w:rsidR="00736E7E" w:rsidRDefault="00035BFF">
            <w:pPr>
              <w:pStyle w:val="Body"/>
              <w:spacing w:after="0" w:line="240" w:lineRule="auto"/>
              <w:jc w:val="right"/>
            </w:pPr>
            <w:r>
              <w:rPr>
                <w:sz w:val="22"/>
                <w:szCs w:val="22"/>
              </w:rPr>
              <w:t>0.138864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63E49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45B5F3" w14:textId="77777777" w:rsidR="00736E7E" w:rsidRDefault="00035BFF">
            <w:pPr>
              <w:pStyle w:val="Body"/>
              <w:spacing w:after="0" w:line="240" w:lineRule="auto"/>
              <w:jc w:val="right"/>
            </w:pPr>
            <w:r>
              <w:rPr>
                <w:sz w:val="22"/>
                <w:szCs w:val="22"/>
              </w:rPr>
              <w:t>-14.671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61E21F" w14:textId="77777777" w:rsidR="00736E7E" w:rsidRDefault="00035BFF">
            <w:pPr>
              <w:pStyle w:val="Body"/>
              <w:spacing w:after="0" w:line="240" w:lineRule="auto"/>
            </w:pPr>
            <w:r>
              <w:rPr>
                <w:sz w:val="22"/>
                <w:szCs w:val="22"/>
              </w:rPr>
              <w:t>&lt;.0001</w:t>
            </w:r>
          </w:p>
        </w:tc>
      </w:tr>
      <w:tr w:rsidR="00736E7E" w14:paraId="1EA09F1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8097F3" w14:textId="77777777" w:rsidR="00736E7E" w:rsidRDefault="00035BFF">
            <w:pPr>
              <w:pStyle w:val="Body"/>
              <w:spacing w:after="0" w:line="240" w:lineRule="auto"/>
            </w:pPr>
            <w:r>
              <w:rPr>
                <w:sz w:val="22"/>
                <w:szCs w:val="22"/>
              </w:rPr>
              <w:t>bare,AM-road,AM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242B6" w14:textId="77777777" w:rsidR="00736E7E" w:rsidRDefault="00035BFF">
            <w:pPr>
              <w:pStyle w:val="Body"/>
              <w:spacing w:after="0" w:line="240" w:lineRule="auto"/>
              <w:jc w:val="right"/>
            </w:pPr>
            <w:r>
              <w:rPr>
                <w:sz w:val="22"/>
                <w:szCs w:val="22"/>
              </w:rPr>
              <w:t>0.83129752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D5F64A" w14:textId="77777777" w:rsidR="00736E7E" w:rsidRDefault="00035BFF">
            <w:pPr>
              <w:pStyle w:val="Body"/>
              <w:spacing w:after="0" w:line="240" w:lineRule="auto"/>
              <w:jc w:val="right"/>
            </w:pPr>
            <w:r>
              <w:rPr>
                <w:sz w:val="22"/>
                <w:szCs w:val="22"/>
              </w:rPr>
              <w:t>0.315376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565B3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F6EB49" w14:textId="77777777" w:rsidR="00736E7E" w:rsidRDefault="00035BFF">
            <w:pPr>
              <w:pStyle w:val="Body"/>
              <w:spacing w:after="0" w:line="240" w:lineRule="auto"/>
              <w:jc w:val="right"/>
            </w:pPr>
            <w:r>
              <w:rPr>
                <w:sz w:val="22"/>
                <w:szCs w:val="22"/>
              </w:rPr>
              <w:t>2.636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AD04DF" w14:textId="77777777" w:rsidR="00736E7E" w:rsidRDefault="00035BFF">
            <w:pPr>
              <w:pStyle w:val="Body"/>
              <w:spacing w:after="0" w:line="240" w:lineRule="auto"/>
              <w:jc w:val="right"/>
            </w:pPr>
            <w:r>
              <w:rPr>
                <w:sz w:val="22"/>
                <w:szCs w:val="22"/>
              </w:rPr>
              <w:t>0.2594</w:t>
            </w:r>
          </w:p>
        </w:tc>
      </w:tr>
      <w:tr w:rsidR="00736E7E" w14:paraId="701A3FD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03815C" w14:textId="77777777" w:rsidR="00736E7E" w:rsidRDefault="00035BFF">
            <w:pPr>
              <w:pStyle w:val="Body"/>
              <w:spacing w:after="0" w:line="240" w:lineRule="auto"/>
            </w:pPr>
            <w:r>
              <w:rPr>
                <w:sz w:val="22"/>
                <w:szCs w:val="22"/>
              </w:rPr>
              <w:t>bare,AM-shrub,AM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8657A7" w14:textId="77777777" w:rsidR="00736E7E" w:rsidRDefault="00035BFF">
            <w:pPr>
              <w:pStyle w:val="Body"/>
              <w:spacing w:after="0" w:line="240" w:lineRule="auto"/>
              <w:jc w:val="right"/>
            </w:pPr>
            <w:r>
              <w:rPr>
                <w:sz w:val="22"/>
                <w:szCs w:val="22"/>
              </w:rPr>
              <w:t>-0.70914752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DD621C" w14:textId="77777777" w:rsidR="00736E7E" w:rsidRDefault="00035BFF">
            <w:pPr>
              <w:pStyle w:val="Body"/>
              <w:spacing w:after="0" w:line="240" w:lineRule="auto"/>
              <w:jc w:val="right"/>
            </w:pPr>
            <w:r>
              <w:rPr>
                <w:sz w:val="22"/>
                <w:szCs w:val="22"/>
              </w:rPr>
              <w:t>0.167432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0987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94702" w14:textId="77777777" w:rsidR="00736E7E" w:rsidRDefault="00035BFF">
            <w:pPr>
              <w:pStyle w:val="Body"/>
              <w:spacing w:after="0" w:line="240" w:lineRule="auto"/>
              <w:jc w:val="right"/>
            </w:pPr>
            <w:r>
              <w:rPr>
                <w:sz w:val="22"/>
                <w:szCs w:val="22"/>
              </w:rPr>
              <w:t>-4.235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160067" w14:textId="77777777" w:rsidR="00736E7E" w:rsidRDefault="00035BFF">
            <w:pPr>
              <w:pStyle w:val="Body"/>
              <w:spacing w:after="0" w:line="240" w:lineRule="auto"/>
              <w:jc w:val="right"/>
            </w:pPr>
            <w:r>
              <w:rPr>
                <w:sz w:val="22"/>
                <w:szCs w:val="22"/>
              </w:rPr>
              <w:t>0.0014</w:t>
            </w:r>
          </w:p>
        </w:tc>
      </w:tr>
      <w:tr w:rsidR="00736E7E" w14:paraId="709AD1A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0F0AF2" w14:textId="77777777" w:rsidR="00736E7E" w:rsidRDefault="00035BFF">
            <w:pPr>
              <w:pStyle w:val="Body"/>
              <w:spacing w:after="0" w:line="240" w:lineRule="auto"/>
            </w:pPr>
            <w:r>
              <w:rPr>
                <w:sz w:val="22"/>
                <w:szCs w:val="22"/>
              </w:rPr>
              <w:t>bare,AM-wash,AM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23AD78" w14:textId="77777777" w:rsidR="00736E7E" w:rsidRDefault="00035BFF">
            <w:pPr>
              <w:pStyle w:val="Body"/>
              <w:spacing w:after="0" w:line="240" w:lineRule="auto"/>
              <w:jc w:val="right"/>
            </w:pPr>
            <w:r>
              <w:rPr>
                <w:sz w:val="22"/>
                <w:szCs w:val="22"/>
              </w:rPr>
              <w:t>0.54361545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C2C057" w14:textId="77777777" w:rsidR="00736E7E" w:rsidRDefault="00035BFF">
            <w:pPr>
              <w:pStyle w:val="Body"/>
              <w:spacing w:after="0" w:line="240" w:lineRule="auto"/>
              <w:jc w:val="right"/>
            </w:pPr>
            <w:r>
              <w:rPr>
                <w:sz w:val="22"/>
                <w:szCs w:val="22"/>
              </w:rPr>
              <w:t>0.22769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59AB3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B10A2" w14:textId="77777777" w:rsidR="00736E7E" w:rsidRDefault="00035BFF">
            <w:pPr>
              <w:pStyle w:val="Body"/>
              <w:spacing w:after="0" w:line="240" w:lineRule="auto"/>
              <w:jc w:val="right"/>
            </w:pPr>
            <w:r>
              <w:rPr>
                <w:sz w:val="22"/>
                <w:szCs w:val="22"/>
              </w:rPr>
              <w:t>2.388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8A1029" w14:textId="77777777" w:rsidR="00736E7E" w:rsidRDefault="00035BFF">
            <w:pPr>
              <w:pStyle w:val="Body"/>
              <w:spacing w:after="0" w:line="240" w:lineRule="auto"/>
              <w:jc w:val="right"/>
            </w:pPr>
            <w:r>
              <w:rPr>
                <w:sz w:val="22"/>
                <w:szCs w:val="22"/>
              </w:rPr>
              <w:t>0.4145</w:t>
            </w:r>
          </w:p>
        </w:tc>
      </w:tr>
      <w:tr w:rsidR="00736E7E" w14:paraId="14D9991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69EEEC" w14:textId="77777777" w:rsidR="00736E7E" w:rsidRDefault="00035BFF">
            <w:pPr>
              <w:pStyle w:val="Body"/>
              <w:spacing w:after="0" w:line="240" w:lineRule="auto"/>
            </w:pPr>
            <w:r>
              <w:rPr>
                <w:sz w:val="22"/>
                <w:szCs w:val="22"/>
              </w:rPr>
              <w:t>bare,AM-annuals,PM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0FFCC4B" w14:textId="77777777" w:rsidR="00736E7E" w:rsidRDefault="00035BFF">
            <w:pPr>
              <w:pStyle w:val="Body"/>
              <w:spacing w:after="0" w:line="240" w:lineRule="auto"/>
              <w:jc w:val="right"/>
            </w:pPr>
            <w:r>
              <w:rPr>
                <w:sz w:val="22"/>
                <w:szCs w:val="22"/>
              </w:rPr>
              <w:t>0.36129389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4D3D20" w14:textId="77777777" w:rsidR="00736E7E" w:rsidRDefault="00035BFF">
            <w:pPr>
              <w:pStyle w:val="Body"/>
              <w:spacing w:after="0" w:line="240" w:lineRule="auto"/>
              <w:jc w:val="right"/>
            </w:pPr>
            <w:r>
              <w:rPr>
                <w:sz w:val="22"/>
                <w:szCs w:val="22"/>
              </w:rPr>
              <w:t>0.240407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2ED35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6E5480" w14:textId="77777777" w:rsidR="00736E7E" w:rsidRDefault="00035BFF">
            <w:pPr>
              <w:pStyle w:val="Body"/>
              <w:spacing w:after="0" w:line="240" w:lineRule="auto"/>
              <w:jc w:val="right"/>
            </w:pPr>
            <w:r>
              <w:rPr>
                <w:sz w:val="22"/>
                <w:szCs w:val="22"/>
              </w:rPr>
              <w:t>1.503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C6633" w14:textId="77777777" w:rsidR="00736E7E" w:rsidRDefault="00035BFF">
            <w:pPr>
              <w:pStyle w:val="Body"/>
              <w:spacing w:after="0" w:line="240" w:lineRule="auto"/>
              <w:jc w:val="right"/>
            </w:pPr>
            <w:r>
              <w:rPr>
                <w:sz w:val="22"/>
                <w:szCs w:val="22"/>
              </w:rPr>
              <w:t>0.9403</w:t>
            </w:r>
          </w:p>
        </w:tc>
      </w:tr>
      <w:tr w:rsidR="00736E7E" w14:paraId="1F241BF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D36DE8" w14:textId="77777777" w:rsidR="00736E7E" w:rsidRDefault="00035BFF">
            <w:pPr>
              <w:pStyle w:val="Body"/>
              <w:spacing w:after="0" w:line="240" w:lineRule="auto"/>
            </w:pPr>
            <w:r>
              <w:rPr>
                <w:sz w:val="22"/>
                <w:szCs w:val="22"/>
              </w:rPr>
              <w:t>bare,AM-bare,PM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2C59F7" w14:textId="77777777" w:rsidR="00736E7E" w:rsidRDefault="00035BFF">
            <w:pPr>
              <w:pStyle w:val="Body"/>
              <w:spacing w:after="0" w:line="240" w:lineRule="auto"/>
              <w:jc w:val="right"/>
            </w:pPr>
            <w:r>
              <w:rPr>
                <w:sz w:val="22"/>
                <w:szCs w:val="22"/>
              </w:rPr>
              <w:t>0.725937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8415CB" w14:textId="77777777" w:rsidR="00736E7E" w:rsidRDefault="00035BFF">
            <w:pPr>
              <w:pStyle w:val="Body"/>
              <w:spacing w:after="0" w:line="240" w:lineRule="auto"/>
              <w:jc w:val="right"/>
            </w:pPr>
            <w:r>
              <w:rPr>
                <w:sz w:val="22"/>
                <w:szCs w:val="22"/>
              </w:rPr>
              <w:t>0.257155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50E6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4535A4" w14:textId="77777777" w:rsidR="00736E7E" w:rsidRDefault="00035BFF">
            <w:pPr>
              <w:pStyle w:val="Body"/>
              <w:spacing w:after="0" w:line="240" w:lineRule="auto"/>
              <w:jc w:val="right"/>
            </w:pPr>
            <w:r>
              <w:rPr>
                <w:sz w:val="22"/>
                <w:szCs w:val="22"/>
              </w:rPr>
              <w:t>2.823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7BA55" w14:textId="77777777" w:rsidR="00736E7E" w:rsidRDefault="00035BFF">
            <w:pPr>
              <w:pStyle w:val="Body"/>
              <w:spacing w:after="0" w:line="240" w:lineRule="auto"/>
              <w:jc w:val="right"/>
            </w:pPr>
            <w:r>
              <w:rPr>
                <w:sz w:val="22"/>
                <w:szCs w:val="22"/>
              </w:rPr>
              <w:t>0.1702</w:t>
            </w:r>
          </w:p>
        </w:tc>
      </w:tr>
      <w:tr w:rsidR="00736E7E" w14:paraId="0C0F779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524280" w14:textId="77777777" w:rsidR="00736E7E" w:rsidRDefault="00035BFF">
            <w:pPr>
              <w:pStyle w:val="Body"/>
              <w:spacing w:after="0" w:line="240" w:lineRule="auto"/>
            </w:pPr>
            <w:r>
              <w:rPr>
                <w:sz w:val="22"/>
                <w:szCs w:val="22"/>
              </w:rPr>
              <w:t>bare,AM-burrow,PM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E0BEE" w14:textId="77777777" w:rsidR="00736E7E" w:rsidRDefault="00035BFF">
            <w:pPr>
              <w:pStyle w:val="Body"/>
              <w:spacing w:after="0" w:line="240" w:lineRule="auto"/>
              <w:jc w:val="right"/>
            </w:pPr>
            <w:r>
              <w:rPr>
                <w:sz w:val="22"/>
                <w:szCs w:val="22"/>
              </w:rPr>
              <w:t>-1.81828622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AC84BA" w14:textId="77777777" w:rsidR="00736E7E" w:rsidRDefault="00035BFF">
            <w:pPr>
              <w:pStyle w:val="Body"/>
              <w:spacing w:after="0" w:line="240" w:lineRule="auto"/>
              <w:jc w:val="right"/>
            </w:pPr>
            <w:r>
              <w:rPr>
                <w:sz w:val="22"/>
                <w:szCs w:val="22"/>
              </w:rPr>
              <w:t>0.136917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6C902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E45942" w14:textId="77777777" w:rsidR="00736E7E" w:rsidRDefault="00035BFF">
            <w:pPr>
              <w:pStyle w:val="Body"/>
              <w:spacing w:after="0" w:line="240" w:lineRule="auto"/>
              <w:jc w:val="right"/>
            </w:pPr>
            <w:r>
              <w:rPr>
                <w:sz w:val="22"/>
                <w:szCs w:val="22"/>
              </w:rPr>
              <w:t>-13.28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40E7F5" w14:textId="77777777" w:rsidR="00736E7E" w:rsidRDefault="00035BFF">
            <w:pPr>
              <w:pStyle w:val="Body"/>
              <w:spacing w:after="0" w:line="240" w:lineRule="auto"/>
            </w:pPr>
            <w:r>
              <w:rPr>
                <w:sz w:val="22"/>
                <w:szCs w:val="22"/>
              </w:rPr>
              <w:t>&lt;.0001</w:t>
            </w:r>
          </w:p>
        </w:tc>
      </w:tr>
      <w:tr w:rsidR="00736E7E" w14:paraId="6BEF7D8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6B0683" w14:textId="77777777" w:rsidR="00736E7E" w:rsidRDefault="00035BFF">
            <w:pPr>
              <w:pStyle w:val="Body"/>
              <w:spacing w:after="0" w:line="240" w:lineRule="auto"/>
            </w:pPr>
            <w:r>
              <w:rPr>
                <w:sz w:val="22"/>
                <w:szCs w:val="22"/>
              </w:rPr>
              <w:t>bare,AM-road,PM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E5ADB3" w14:textId="77777777" w:rsidR="00736E7E" w:rsidRDefault="00035BFF">
            <w:pPr>
              <w:pStyle w:val="Body"/>
              <w:spacing w:after="0" w:line="240" w:lineRule="auto"/>
              <w:jc w:val="right"/>
            </w:pPr>
            <w:r>
              <w:rPr>
                <w:sz w:val="22"/>
                <w:szCs w:val="22"/>
              </w:rPr>
              <w:t>0.22516172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58B43" w14:textId="77777777" w:rsidR="00736E7E" w:rsidRDefault="00035BFF">
            <w:pPr>
              <w:pStyle w:val="Body"/>
              <w:spacing w:after="0" w:line="240" w:lineRule="auto"/>
              <w:jc w:val="right"/>
            </w:pPr>
            <w:r>
              <w:rPr>
                <w:sz w:val="22"/>
                <w:szCs w:val="22"/>
              </w:rPr>
              <w:t>0.24816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FC5E0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AF564E" w14:textId="77777777" w:rsidR="00736E7E" w:rsidRDefault="00035BFF">
            <w:pPr>
              <w:pStyle w:val="Body"/>
              <w:spacing w:after="0" w:line="240" w:lineRule="auto"/>
              <w:jc w:val="right"/>
            </w:pPr>
            <w:r>
              <w:rPr>
                <w:sz w:val="22"/>
                <w:szCs w:val="22"/>
              </w:rPr>
              <w:t>0.907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8ED788" w14:textId="77777777" w:rsidR="00736E7E" w:rsidRDefault="00035BFF">
            <w:pPr>
              <w:pStyle w:val="Body"/>
              <w:spacing w:after="0" w:line="240" w:lineRule="auto"/>
              <w:jc w:val="right"/>
            </w:pPr>
            <w:r>
              <w:rPr>
                <w:sz w:val="22"/>
                <w:szCs w:val="22"/>
              </w:rPr>
              <w:t>0.9991</w:t>
            </w:r>
          </w:p>
        </w:tc>
      </w:tr>
      <w:tr w:rsidR="00736E7E" w14:paraId="2E40A858"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AEBCDE" w14:textId="77777777" w:rsidR="00736E7E" w:rsidRDefault="00035BFF">
            <w:pPr>
              <w:pStyle w:val="Body"/>
              <w:spacing w:after="0" w:line="240" w:lineRule="auto"/>
            </w:pPr>
            <w:r>
              <w:rPr>
                <w:sz w:val="22"/>
                <w:szCs w:val="22"/>
              </w:rPr>
              <w:t>bare,AM-shrub,PM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9065FF" w14:textId="77777777" w:rsidR="00736E7E" w:rsidRDefault="00035BFF">
            <w:pPr>
              <w:pStyle w:val="Body"/>
              <w:spacing w:after="0" w:line="240" w:lineRule="auto"/>
              <w:jc w:val="right"/>
            </w:pPr>
            <w:r>
              <w:rPr>
                <w:sz w:val="22"/>
                <w:szCs w:val="22"/>
              </w:rPr>
              <w:t>-1.37514371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596D8" w14:textId="77777777" w:rsidR="00736E7E" w:rsidRDefault="00035BFF">
            <w:pPr>
              <w:pStyle w:val="Body"/>
              <w:spacing w:after="0" w:line="240" w:lineRule="auto"/>
              <w:jc w:val="right"/>
            </w:pPr>
            <w:r>
              <w:rPr>
                <w:sz w:val="22"/>
                <w:szCs w:val="22"/>
              </w:rPr>
              <w:t>0.159069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8A09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552BE0" w14:textId="77777777" w:rsidR="00736E7E" w:rsidRDefault="00035BFF">
            <w:pPr>
              <w:pStyle w:val="Body"/>
              <w:spacing w:after="0" w:line="240" w:lineRule="auto"/>
              <w:jc w:val="right"/>
            </w:pPr>
            <w:r>
              <w:rPr>
                <w:sz w:val="22"/>
                <w:szCs w:val="22"/>
              </w:rPr>
              <w:t>-8.645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810F9B" w14:textId="77777777" w:rsidR="00736E7E" w:rsidRDefault="00035BFF">
            <w:pPr>
              <w:pStyle w:val="Body"/>
              <w:spacing w:after="0" w:line="240" w:lineRule="auto"/>
            </w:pPr>
            <w:r>
              <w:rPr>
                <w:sz w:val="22"/>
                <w:szCs w:val="22"/>
              </w:rPr>
              <w:t>&lt;.0001</w:t>
            </w:r>
          </w:p>
        </w:tc>
      </w:tr>
      <w:tr w:rsidR="00736E7E" w14:paraId="15589D06"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86F557" w14:textId="77777777" w:rsidR="00736E7E" w:rsidRDefault="00035BFF">
            <w:pPr>
              <w:pStyle w:val="Body"/>
              <w:spacing w:after="0" w:line="240" w:lineRule="auto"/>
            </w:pPr>
            <w:r>
              <w:rPr>
                <w:sz w:val="22"/>
                <w:szCs w:val="22"/>
              </w:rPr>
              <w:t>bare,AM-wash,PM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7EB504" w14:textId="77777777" w:rsidR="00736E7E" w:rsidRDefault="00035BFF">
            <w:pPr>
              <w:pStyle w:val="Body"/>
              <w:spacing w:after="0" w:line="240" w:lineRule="auto"/>
              <w:jc w:val="right"/>
            </w:pPr>
            <w:r>
              <w:rPr>
                <w:sz w:val="22"/>
                <w:szCs w:val="22"/>
              </w:rPr>
              <w:t>-0.00402415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F32CF3" w14:textId="77777777" w:rsidR="00736E7E" w:rsidRDefault="00035BFF">
            <w:pPr>
              <w:pStyle w:val="Body"/>
              <w:spacing w:after="0" w:line="240" w:lineRule="auto"/>
              <w:jc w:val="right"/>
            </w:pPr>
            <w:r>
              <w:rPr>
                <w:sz w:val="22"/>
                <w:szCs w:val="22"/>
              </w:rPr>
              <w:t>0.16786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104B1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1DAD96" w14:textId="77777777" w:rsidR="00736E7E" w:rsidRDefault="00035BFF">
            <w:pPr>
              <w:pStyle w:val="Body"/>
              <w:spacing w:after="0" w:line="240" w:lineRule="auto"/>
              <w:jc w:val="right"/>
            </w:pPr>
            <w:r>
              <w:rPr>
                <w:sz w:val="22"/>
                <w:szCs w:val="22"/>
              </w:rPr>
              <w:t>-0.024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99337A" w14:textId="77777777" w:rsidR="00736E7E" w:rsidRDefault="00035BFF">
            <w:pPr>
              <w:pStyle w:val="Body"/>
              <w:spacing w:after="0" w:line="240" w:lineRule="auto"/>
              <w:jc w:val="right"/>
            </w:pPr>
            <w:r>
              <w:rPr>
                <w:sz w:val="22"/>
                <w:szCs w:val="22"/>
              </w:rPr>
              <w:t>1</w:t>
            </w:r>
          </w:p>
        </w:tc>
      </w:tr>
      <w:tr w:rsidR="00736E7E" w14:paraId="1BFE473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8CB085" w14:textId="77777777" w:rsidR="00736E7E" w:rsidRDefault="00035BFF">
            <w:pPr>
              <w:pStyle w:val="Body"/>
              <w:spacing w:after="0" w:line="240" w:lineRule="auto"/>
            </w:pPr>
            <w:r>
              <w:rPr>
                <w:sz w:val="22"/>
                <w:szCs w:val="22"/>
              </w:rPr>
              <w:t>burrow,AM-road,AM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5CA0C7" w14:textId="77777777" w:rsidR="00736E7E" w:rsidRDefault="00035BFF">
            <w:pPr>
              <w:pStyle w:val="Body"/>
              <w:spacing w:after="0" w:line="240" w:lineRule="auto"/>
              <w:jc w:val="right"/>
            </w:pPr>
            <w:r>
              <w:rPr>
                <w:sz w:val="22"/>
                <w:szCs w:val="22"/>
              </w:rPr>
              <w:t>2.86853002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90D08D" w14:textId="77777777" w:rsidR="00736E7E" w:rsidRDefault="00035BFF">
            <w:pPr>
              <w:pStyle w:val="Body"/>
              <w:spacing w:after="0" w:line="240" w:lineRule="auto"/>
              <w:jc w:val="right"/>
            </w:pPr>
            <w:r>
              <w:rPr>
                <w:sz w:val="22"/>
                <w:szCs w:val="22"/>
              </w:rPr>
              <w:t>0.294088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9D9E6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D2551E" w14:textId="77777777" w:rsidR="00736E7E" w:rsidRDefault="00035BFF">
            <w:pPr>
              <w:pStyle w:val="Body"/>
              <w:spacing w:after="0" w:line="240" w:lineRule="auto"/>
              <w:jc w:val="right"/>
            </w:pPr>
            <w:r>
              <w:rPr>
                <w:sz w:val="22"/>
                <w:szCs w:val="22"/>
              </w:rPr>
              <w:t>9.754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184439" w14:textId="77777777" w:rsidR="00736E7E" w:rsidRDefault="00035BFF">
            <w:pPr>
              <w:pStyle w:val="Body"/>
              <w:spacing w:after="0" w:line="240" w:lineRule="auto"/>
            </w:pPr>
            <w:r>
              <w:rPr>
                <w:sz w:val="22"/>
                <w:szCs w:val="22"/>
              </w:rPr>
              <w:t>&lt;.0001</w:t>
            </w:r>
          </w:p>
        </w:tc>
      </w:tr>
      <w:tr w:rsidR="00736E7E" w14:paraId="62AAB84A"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FF541D" w14:textId="77777777" w:rsidR="00736E7E" w:rsidRDefault="00035BFF">
            <w:pPr>
              <w:pStyle w:val="Body"/>
              <w:spacing w:after="0" w:line="240" w:lineRule="auto"/>
            </w:pPr>
            <w:r>
              <w:rPr>
                <w:sz w:val="22"/>
                <w:szCs w:val="22"/>
              </w:rPr>
              <w:t>burrow,AM-shrub,AM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4AA06B" w14:textId="77777777" w:rsidR="00736E7E" w:rsidRDefault="00035BFF">
            <w:pPr>
              <w:pStyle w:val="Body"/>
              <w:spacing w:after="0" w:line="240" w:lineRule="auto"/>
              <w:jc w:val="right"/>
            </w:pPr>
            <w:r>
              <w:rPr>
                <w:sz w:val="22"/>
                <w:szCs w:val="22"/>
              </w:rPr>
              <w:t>1.32808498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F91871" w14:textId="77777777" w:rsidR="00736E7E" w:rsidRDefault="00035BFF">
            <w:pPr>
              <w:pStyle w:val="Body"/>
              <w:spacing w:after="0" w:line="240" w:lineRule="auto"/>
              <w:jc w:val="right"/>
            </w:pPr>
            <w:r>
              <w:rPr>
                <w:sz w:val="22"/>
                <w:szCs w:val="22"/>
              </w:rPr>
              <w:t>0.122716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2B6C4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E60010" w14:textId="77777777" w:rsidR="00736E7E" w:rsidRDefault="00035BFF">
            <w:pPr>
              <w:pStyle w:val="Body"/>
              <w:spacing w:after="0" w:line="240" w:lineRule="auto"/>
              <w:jc w:val="right"/>
            </w:pPr>
            <w:r>
              <w:rPr>
                <w:sz w:val="22"/>
                <w:szCs w:val="22"/>
              </w:rPr>
              <w:t>10.822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9D53F5" w14:textId="77777777" w:rsidR="00736E7E" w:rsidRDefault="00035BFF">
            <w:pPr>
              <w:pStyle w:val="Body"/>
              <w:spacing w:after="0" w:line="240" w:lineRule="auto"/>
            </w:pPr>
            <w:r>
              <w:rPr>
                <w:sz w:val="22"/>
                <w:szCs w:val="22"/>
              </w:rPr>
              <w:t>&lt;.0001</w:t>
            </w:r>
          </w:p>
        </w:tc>
      </w:tr>
      <w:tr w:rsidR="00736E7E" w14:paraId="670AF7A9"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6CEA5D" w14:textId="77777777" w:rsidR="00736E7E" w:rsidRDefault="00035BFF">
            <w:pPr>
              <w:pStyle w:val="Body"/>
              <w:spacing w:after="0" w:line="240" w:lineRule="auto"/>
            </w:pPr>
            <w:r>
              <w:rPr>
                <w:sz w:val="22"/>
                <w:szCs w:val="22"/>
              </w:rPr>
              <w:t>burrow,AM-wash,AM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67D8D0" w14:textId="77777777" w:rsidR="00736E7E" w:rsidRDefault="00035BFF">
            <w:pPr>
              <w:pStyle w:val="Body"/>
              <w:spacing w:after="0" w:line="240" w:lineRule="auto"/>
              <w:jc w:val="right"/>
            </w:pPr>
            <w:r>
              <w:rPr>
                <w:sz w:val="22"/>
                <w:szCs w:val="22"/>
              </w:rPr>
              <w:t>2.58084794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F57409" w14:textId="77777777" w:rsidR="00736E7E" w:rsidRDefault="00035BFF">
            <w:pPr>
              <w:pStyle w:val="Body"/>
              <w:spacing w:after="0" w:line="240" w:lineRule="auto"/>
              <w:jc w:val="right"/>
            </w:pPr>
            <w:r>
              <w:rPr>
                <w:sz w:val="22"/>
                <w:szCs w:val="22"/>
              </w:rPr>
              <w:t>0.197152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715A4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A0596A" w14:textId="77777777" w:rsidR="00736E7E" w:rsidRDefault="00035BFF">
            <w:pPr>
              <w:pStyle w:val="Body"/>
              <w:spacing w:after="0" w:line="240" w:lineRule="auto"/>
              <w:jc w:val="right"/>
            </w:pPr>
            <w:r>
              <w:rPr>
                <w:sz w:val="22"/>
                <w:szCs w:val="22"/>
              </w:rPr>
              <w:t>13.091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92FD45" w14:textId="77777777" w:rsidR="00736E7E" w:rsidRDefault="00035BFF">
            <w:pPr>
              <w:pStyle w:val="Body"/>
              <w:spacing w:after="0" w:line="240" w:lineRule="auto"/>
            </w:pPr>
            <w:r>
              <w:rPr>
                <w:sz w:val="22"/>
                <w:szCs w:val="22"/>
              </w:rPr>
              <w:t>&lt;.0001</w:t>
            </w:r>
          </w:p>
        </w:tc>
      </w:tr>
      <w:tr w:rsidR="00736E7E" w14:paraId="5B2883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CC060E" w14:textId="77777777" w:rsidR="00736E7E" w:rsidRDefault="00035BFF">
            <w:pPr>
              <w:pStyle w:val="Body"/>
              <w:spacing w:after="0" w:line="240" w:lineRule="auto"/>
            </w:pPr>
            <w:r>
              <w:rPr>
                <w:sz w:val="22"/>
                <w:szCs w:val="22"/>
              </w:rPr>
              <w:t>burrow,AM-annuals,PM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1123FF" w14:textId="77777777" w:rsidR="00736E7E" w:rsidRDefault="00035BFF">
            <w:pPr>
              <w:pStyle w:val="Body"/>
              <w:spacing w:after="0" w:line="240" w:lineRule="auto"/>
              <w:jc w:val="right"/>
            </w:pPr>
            <w:r>
              <w:rPr>
                <w:sz w:val="22"/>
                <w:szCs w:val="22"/>
              </w:rPr>
              <w:t>2.39852639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ED077" w14:textId="77777777" w:rsidR="00736E7E" w:rsidRDefault="00035BFF">
            <w:pPr>
              <w:pStyle w:val="Body"/>
              <w:spacing w:after="0" w:line="240" w:lineRule="auto"/>
              <w:jc w:val="right"/>
            </w:pPr>
            <w:r>
              <w:rPr>
                <w:sz w:val="22"/>
                <w:szCs w:val="22"/>
              </w:rPr>
              <w:t>0.21171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B0558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CEC06A" w14:textId="77777777" w:rsidR="00736E7E" w:rsidRDefault="00035BFF">
            <w:pPr>
              <w:pStyle w:val="Body"/>
              <w:spacing w:after="0" w:line="240" w:lineRule="auto"/>
              <w:jc w:val="right"/>
            </w:pPr>
            <w:r>
              <w:rPr>
                <w:sz w:val="22"/>
                <w:szCs w:val="22"/>
              </w:rPr>
              <w:t>11.329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B87335" w14:textId="77777777" w:rsidR="00736E7E" w:rsidRDefault="00035BFF">
            <w:pPr>
              <w:pStyle w:val="Body"/>
              <w:spacing w:after="0" w:line="240" w:lineRule="auto"/>
            </w:pPr>
            <w:r>
              <w:rPr>
                <w:sz w:val="22"/>
                <w:szCs w:val="22"/>
              </w:rPr>
              <w:t>&lt;.0001</w:t>
            </w:r>
          </w:p>
        </w:tc>
      </w:tr>
      <w:tr w:rsidR="00736E7E" w14:paraId="3CAA6D0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546D18" w14:textId="77777777" w:rsidR="00736E7E" w:rsidRDefault="00035BFF">
            <w:pPr>
              <w:pStyle w:val="Body"/>
              <w:spacing w:after="0" w:line="240" w:lineRule="auto"/>
            </w:pPr>
            <w:r>
              <w:rPr>
                <w:sz w:val="22"/>
                <w:szCs w:val="22"/>
              </w:rPr>
              <w:t>burrow,AM-bare,PM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E9F89B" w14:textId="77777777" w:rsidR="00736E7E" w:rsidRDefault="00035BFF">
            <w:pPr>
              <w:pStyle w:val="Body"/>
              <w:spacing w:after="0" w:line="240" w:lineRule="auto"/>
              <w:jc w:val="right"/>
            </w:pPr>
            <w:r>
              <w:rPr>
                <w:sz w:val="22"/>
                <w:szCs w:val="22"/>
              </w:rPr>
              <w:t>2.7631695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F2FF57" w14:textId="77777777" w:rsidR="00736E7E" w:rsidRDefault="00035BFF">
            <w:pPr>
              <w:pStyle w:val="Body"/>
              <w:spacing w:after="0" w:line="240" w:lineRule="auto"/>
              <w:jc w:val="right"/>
            </w:pPr>
            <w:r>
              <w:rPr>
                <w:sz w:val="22"/>
                <w:szCs w:val="22"/>
              </w:rPr>
              <w:t>0.230553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3A8CC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38EA17" w14:textId="77777777" w:rsidR="00736E7E" w:rsidRDefault="00035BFF">
            <w:pPr>
              <w:pStyle w:val="Body"/>
              <w:spacing w:after="0" w:line="240" w:lineRule="auto"/>
              <w:jc w:val="right"/>
            </w:pPr>
            <w:r>
              <w:rPr>
                <w:sz w:val="22"/>
                <w:szCs w:val="22"/>
              </w:rPr>
              <w:t>11.985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96F2A" w14:textId="77777777" w:rsidR="00736E7E" w:rsidRDefault="00035BFF">
            <w:pPr>
              <w:pStyle w:val="Body"/>
              <w:spacing w:after="0" w:line="240" w:lineRule="auto"/>
            </w:pPr>
            <w:r>
              <w:rPr>
                <w:sz w:val="22"/>
                <w:szCs w:val="22"/>
              </w:rPr>
              <w:t>&lt;.0001</w:t>
            </w:r>
          </w:p>
        </w:tc>
      </w:tr>
      <w:tr w:rsidR="00736E7E" w14:paraId="1E0C9D35"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24BBE4" w14:textId="77777777" w:rsidR="00736E7E" w:rsidRDefault="00035BFF">
            <w:pPr>
              <w:pStyle w:val="Body"/>
              <w:spacing w:after="0" w:line="240" w:lineRule="auto"/>
            </w:pPr>
            <w:r>
              <w:rPr>
                <w:sz w:val="22"/>
                <w:szCs w:val="22"/>
              </w:rPr>
              <w:t>burrow,AM-burrow,PM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4915B0" w14:textId="77777777" w:rsidR="00736E7E" w:rsidRDefault="00035BFF">
            <w:pPr>
              <w:pStyle w:val="Body"/>
              <w:spacing w:after="0" w:line="240" w:lineRule="auto"/>
              <w:jc w:val="right"/>
            </w:pPr>
            <w:r>
              <w:rPr>
                <w:sz w:val="22"/>
                <w:szCs w:val="22"/>
              </w:rPr>
              <w:t>0.21894627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D1BE27" w14:textId="77777777" w:rsidR="00736E7E" w:rsidRDefault="00035BFF">
            <w:pPr>
              <w:pStyle w:val="Body"/>
              <w:spacing w:after="0" w:line="240" w:lineRule="auto"/>
              <w:jc w:val="right"/>
            </w:pPr>
            <w:r>
              <w:rPr>
                <w:sz w:val="22"/>
                <w:szCs w:val="22"/>
              </w:rPr>
              <w:t>0.075975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78C75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853BE3" w14:textId="77777777" w:rsidR="00736E7E" w:rsidRDefault="00035BFF">
            <w:pPr>
              <w:pStyle w:val="Body"/>
              <w:spacing w:after="0" w:line="240" w:lineRule="auto"/>
              <w:jc w:val="right"/>
            </w:pPr>
            <w:r>
              <w:rPr>
                <w:sz w:val="22"/>
                <w:szCs w:val="22"/>
              </w:rPr>
              <w:t>2.882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574C08" w14:textId="77777777" w:rsidR="00736E7E" w:rsidRDefault="00035BFF">
            <w:pPr>
              <w:pStyle w:val="Body"/>
              <w:spacing w:after="0" w:line="240" w:lineRule="auto"/>
              <w:jc w:val="right"/>
            </w:pPr>
            <w:r>
              <w:rPr>
                <w:sz w:val="22"/>
                <w:szCs w:val="22"/>
              </w:rPr>
              <w:t>0.1473</w:t>
            </w:r>
          </w:p>
        </w:tc>
      </w:tr>
      <w:tr w:rsidR="00736E7E" w14:paraId="081EEFE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F7CCF9" w14:textId="77777777" w:rsidR="00736E7E" w:rsidRDefault="00035BFF">
            <w:pPr>
              <w:pStyle w:val="Body"/>
              <w:spacing w:after="0" w:line="240" w:lineRule="auto"/>
            </w:pPr>
            <w:r>
              <w:rPr>
                <w:sz w:val="22"/>
                <w:szCs w:val="22"/>
              </w:rPr>
              <w:t>burrow,AM-road,PM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7F5AAE" w14:textId="77777777" w:rsidR="00736E7E" w:rsidRDefault="00035BFF">
            <w:pPr>
              <w:pStyle w:val="Body"/>
              <w:spacing w:after="0" w:line="240" w:lineRule="auto"/>
              <w:jc w:val="right"/>
            </w:pPr>
            <w:r>
              <w:rPr>
                <w:sz w:val="22"/>
                <w:szCs w:val="22"/>
              </w:rPr>
              <w:t>2.26239421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C6801A" w14:textId="77777777" w:rsidR="00736E7E" w:rsidRDefault="00035BFF">
            <w:pPr>
              <w:pStyle w:val="Body"/>
              <w:spacing w:after="0" w:line="240" w:lineRule="auto"/>
              <w:jc w:val="right"/>
            </w:pPr>
            <w:r>
              <w:rPr>
                <w:sz w:val="22"/>
                <w:szCs w:val="22"/>
              </w:rPr>
              <w:t>0.220475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2D5CC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4E323D" w14:textId="77777777" w:rsidR="00736E7E" w:rsidRDefault="00035BFF">
            <w:pPr>
              <w:pStyle w:val="Body"/>
              <w:spacing w:after="0" w:line="240" w:lineRule="auto"/>
              <w:jc w:val="right"/>
            </w:pPr>
            <w:r>
              <w:rPr>
                <w:sz w:val="22"/>
                <w:szCs w:val="22"/>
              </w:rPr>
              <w:t>10.261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EA1B1D" w14:textId="77777777" w:rsidR="00736E7E" w:rsidRDefault="00035BFF">
            <w:pPr>
              <w:pStyle w:val="Body"/>
              <w:spacing w:after="0" w:line="240" w:lineRule="auto"/>
            </w:pPr>
            <w:r>
              <w:rPr>
                <w:sz w:val="22"/>
                <w:szCs w:val="22"/>
              </w:rPr>
              <w:t>&lt;.0001</w:t>
            </w:r>
          </w:p>
        </w:tc>
      </w:tr>
      <w:tr w:rsidR="00736E7E" w14:paraId="54A3873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E6CFAF" w14:textId="77777777" w:rsidR="00736E7E" w:rsidRDefault="00035BFF">
            <w:pPr>
              <w:pStyle w:val="Body"/>
              <w:spacing w:after="0" w:line="240" w:lineRule="auto"/>
            </w:pPr>
            <w:r>
              <w:rPr>
                <w:sz w:val="22"/>
                <w:szCs w:val="22"/>
              </w:rPr>
              <w:t>burrow,AM-shrub,PM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BA20BA" w14:textId="77777777" w:rsidR="00736E7E" w:rsidRDefault="00035BFF">
            <w:pPr>
              <w:pStyle w:val="Body"/>
              <w:spacing w:after="0" w:line="240" w:lineRule="auto"/>
              <w:jc w:val="right"/>
            </w:pPr>
            <w:r>
              <w:rPr>
                <w:sz w:val="22"/>
                <w:szCs w:val="22"/>
              </w:rPr>
              <w:t>0.66208878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86433B" w14:textId="77777777" w:rsidR="00736E7E" w:rsidRDefault="00035BFF">
            <w:pPr>
              <w:pStyle w:val="Body"/>
              <w:spacing w:after="0" w:line="240" w:lineRule="auto"/>
              <w:jc w:val="right"/>
            </w:pPr>
            <w:r>
              <w:rPr>
                <w:sz w:val="22"/>
                <w:szCs w:val="22"/>
              </w:rPr>
              <w:t>0.111036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CE091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3FD5AF" w14:textId="77777777" w:rsidR="00736E7E" w:rsidRDefault="00035BFF">
            <w:pPr>
              <w:pStyle w:val="Body"/>
              <w:spacing w:after="0" w:line="240" w:lineRule="auto"/>
              <w:jc w:val="right"/>
            </w:pPr>
            <w:r>
              <w:rPr>
                <w:sz w:val="22"/>
                <w:szCs w:val="22"/>
              </w:rPr>
              <w:t>5.963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F546A2" w14:textId="77777777" w:rsidR="00736E7E" w:rsidRDefault="00035BFF">
            <w:pPr>
              <w:pStyle w:val="Body"/>
              <w:spacing w:after="0" w:line="240" w:lineRule="auto"/>
            </w:pPr>
            <w:r>
              <w:rPr>
                <w:sz w:val="22"/>
                <w:szCs w:val="22"/>
              </w:rPr>
              <w:t>&lt;.0001</w:t>
            </w:r>
          </w:p>
        </w:tc>
      </w:tr>
      <w:tr w:rsidR="00736E7E" w14:paraId="23C3F4B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867AE8" w14:textId="77777777" w:rsidR="00736E7E" w:rsidRDefault="00035BFF">
            <w:pPr>
              <w:pStyle w:val="Body"/>
              <w:spacing w:after="0" w:line="240" w:lineRule="auto"/>
            </w:pPr>
            <w:r>
              <w:rPr>
                <w:sz w:val="22"/>
                <w:szCs w:val="22"/>
              </w:rPr>
              <w:t>burrow,AM-wash,PM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25E5C7" w14:textId="77777777" w:rsidR="00736E7E" w:rsidRDefault="00035BFF">
            <w:pPr>
              <w:pStyle w:val="Body"/>
              <w:spacing w:after="0" w:line="240" w:lineRule="auto"/>
              <w:jc w:val="right"/>
            </w:pPr>
            <w:r>
              <w:rPr>
                <w:sz w:val="22"/>
                <w:szCs w:val="22"/>
              </w:rPr>
              <w:t>2.03320835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ECF8C7" w14:textId="77777777" w:rsidR="00736E7E" w:rsidRDefault="00035BFF">
            <w:pPr>
              <w:pStyle w:val="Body"/>
              <w:spacing w:after="0" w:line="240" w:lineRule="auto"/>
              <w:jc w:val="right"/>
            </w:pPr>
            <w:r>
              <w:rPr>
                <w:sz w:val="22"/>
                <w:szCs w:val="22"/>
              </w:rPr>
              <w:t>0.1233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10E34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ECE838" w14:textId="77777777" w:rsidR="00736E7E" w:rsidRDefault="00035BFF">
            <w:pPr>
              <w:pStyle w:val="Body"/>
              <w:spacing w:after="0" w:line="240" w:lineRule="auto"/>
              <w:jc w:val="right"/>
            </w:pPr>
            <w:r>
              <w:rPr>
                <w:sz w:val="22"/>
                <w:szCs w:val="22"/>
              </w:rPr>
              <w:t>16.49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95B815" w14:textId="77777777" w:rsidR="00736E7E" w:rsidRDefault="00035BFF">
            <w:pPr>
              <w:pStyle w:val="Body"/>
              <w:spacing w:after="0" w:line="240" w:lineRule="auto"/>
            </w:pPr>
            <w:r>
              <w:rPr>
                <w:sz w:val="22"/>
                <w:szCs w:val="22"/>
              </w:rPr>
              <w:t>&lt;.0001</w:t>
            </w:r>
          </w:p>
        </w:tc>
      </w:tr>
      <w:tr w:rsidR="00736E7E" w14:paraId="0175126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8EF5E8" w14:textId="77777777" w:rsidR="00736E7E" w:rsidRDefault="00035BFF">
            <w:pPr>
              <w:pStyle w:val="Body"/>
              <w:spacing w:after="0" w:line="240" w:lineRule="auto"/>
            </w:pPr>
            <w:r>
              <w:rPr>
                <w:sz w:val="22"/>
                <w:szCs w:val="22"/>
              </w:rPr>
              <w:t>road,AM-shrub,AM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7C8353" w14:textId="77777777" w:rsidR="00736E7E" w:rsidRDefault="00035BFF">
            <w:pPr>
              <w:pStyle w:val="Body"/>
              <w:spacing w:after="0" w:line="240" w:lineRule="auto"/>
              <w:jc w:val="right"/>
            </w:pPr>
            <w:r>
              <w:rPr>
                <w:sz w:val="22"/>
                <w:szCs w:val="22"/>
              </w:rPr>
              <w:t>-1.54044504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C6C9EA" w14:textId="77777777" w:rsidR="00736E7E" w:rsidRDefault="00035BFF">
            <w:pPr>
              <w:pStyle w:val="Body"/>
              <w:spacing w:after="0" w:line="240" w:lineRule="auto"/>
              <w:jc w:val="right"/>
            </w:pPr>
            <w:r>
              <w:rPr>
                <w:sz w:val="22"/>
                <w:szCs w:val="22"/>
              </w:rPr>
              <w:t>0.308607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3CE9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E153FC" w14:textId="77777777" w:rsidR="00736E7E" w:rsidRDefault="00035BFF">
            <w:pPr>
              <w:pStyle w:val="Body"/>
              <w:spacing w:after="0" w:line="240" w:lineRule="auto"/>
              <w:jc w:val="right"/>
            </w:pPr>
            <w:r>
              <w:rPr>
                <w:sz w:val="22"/>
                <w:szCs w:val="22"/>
              </w:rPr>
              <w:t>-4.992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5F921C" w14:textId="77777777" w:rsidR="00736E7E" w:rsidRDefault="00035BFF">
            <w:pPr>
              <w:pStyle w:val="Body"/>
              <w:spacing w:after="0" w:line="240" w:lineRule="auto"/>
            </w:pPr>
            <w:r>
              <w:rPr>
                <w:sz w:val="22"/>
                <w:szCs w:val="22"/>
              </w:rPr>
              <w:t>&lt;.0001</w:t>
            </w:r>
          </w:p>
        </w:tc>
      </w:tr>
      <w:tr w:rsidR="00736E7E" w14:paraId="4C3065A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5048F9" w14:textId="77777777" w:rsidR="00736E7E" w:rsidRDefault="00035BFF">
            <w:pPr>
              <w:pStyle w:val="Body"/>
              <w:spacing w:after="0" w:line="240" w:lineRule="auto"/>
            </w:pPr>
            <w:r>
              <w:rPr>
                <w:sz w:val="22"/>
                <w:szCs w:val="22"/>
              </w:rPr>
              <w:t>road,AM-wash,AM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0C317B" w14:textId="77777777" w:rsidR="00736E7E" w:rsidRDefault="00035BFF">
            <w:pPr>
              <w:pStyle w:val="Body"/>
              <w:spacing w:after="0" w:line="240" w:lineRule="auto"/>
              <w:jc w:val="right"/>
            </w:pPr>
            <w:r>
              <w:rPr>
                <w:sz w:val="22"/>
                <w:szCs w:val="22"/>
              </w:rPr>
              <w:t>-0.28768207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D3036E" w14:textId="77777777" w:rsidR="00736E7E" w:rsidRDefault="00035BFF">
            <w:pPr>
              <w:pStyle w:val="Body"/>
              <w:spacing w:after="0" w:line="240" w:lineRule="auto"/>
              <w:jc w:val="right"/>
            </w:pPr>
            <w:r>
              <w:rPr>
                <w:sz w:val="22"/>
                <w:szCs w:val="22"/>
              </w:rPr>
              <w:t>0.345033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73F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907420" w14:textId="77777777" w:rsidR="00736E7E" w:rsidRDefault="00035BFF">
            <w:pPr>
              <w:pStyle w:val="Body"/>
              <w:spacing w:after="0" w:line="240" w:lineRule="auto"/>
              <w:jc w:val="right"/>
            </w:pPr>
            <w:r>
              <w:rPr>
                <w:sz w:val="22"/>
                <w:szCs w:val="22"/>
              </w:rPr>
              <w:t>-0.834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C3F239" w14:textId="77777777" w:rsidR="00736E7E" w:rsidRDefault="00035BFF">
            <w:pPr>
              <w:pStyle w:val="Body"/>
              <w:spacing w:after="0" w:line="240" w:lineRule="auto"/>
              <w:jc w:val="right"/>
            </w:pPr>
            <w:r>
              <w:rPr>
                <w:sz w:val="22"/>
                <w:szCs w:val="22"/>
              </w:rPr>
              <w:t>0.9996</w:t>
            </w:r>
          </w:p>
        </w:tc>
      </w:tr>
      <w:tr w:rsidR="00736E7E" w14:paraId="09A3967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B77AB2" w14:textId="77777777" w:rsidR="00736E7E" w:rsidRDefault="00035BFF">
            <w:pPr>
              <w:pStyle w:val="Body"/>
              <w:spacing w:after="0" w:line="240" w:lineRule="auto"/>
            </w:pPr>
            <w:r>
              <w:rPr>
                <w:sz w:val="22"/>
                <w:szCs w:val="22"/>
              </w:rPr>
              <w:t>road,AM-annuals,PM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EAFB1E" w14:textId="77777777" w:rsidR="00736E7E" w:rsidRDefault="00035BFF">
            <w:pPr>
              <w:pStyle w:val="Body"/>
              <w:spacing w:after="0" w:line="240" w:lineRule="auto"/>
              <w:jc w:val="right"/>
            </w:pPr>
            <w:r>
              <w:rPr>
                <w:sz w:val="22"/>
                <w:szCs w:val="22"/>
              </w:rPr>
              <w:t>-0.47000363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B0A2DC" w14:textId="77777777" w:rsidR="00736E7E" w:rsidRDefault="00035BFF">
            <w:pPr>
              <w:pStyle w:val="Body"/>
              <w:spacing w:after="0" w:line="240" w:lineRule="auto"/>
              <w:jc w:val="right"/>
            </w:pPr>
            <w:r>
              <w:rPr>
                <w:sz w:val="22"/>
                <w:szCs w:val="22"/>
              </w:rPr>
              <w:t>0.353553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64C08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3A65B0" w14:textId="77777777" w:rsidR="00736E7E" w:rsidRDefault="00035BFF">
            <w:pPr>
              <w:pStyle w:val="Body"/>
              <w:spacing w:after="0" w:line="240" w:lineRule="auto"/>
              <w:jc w:val="right"/>
            </w:pPr>
            <w:r>
              <w:rPr>
                <w:sz w:val="22"/>
                <w:szCs w:val="22"/>
              </w:rPr>
              <w:t>-1.329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5BF3C4" w14:textId="77777777" w:rsidR="00736E7E" w:rsidRDefault="00035BFF">
            <w:pPr>
              <w:pStyle w:val="Body"/>
              <w:spacing w:after="0" w:line="240" w:lineRule="auto"/>
              <w:jc w:val="right"/>
            </w:pPr>
            <w:r>
              <w:rPr>
                <w:sz w:val="22"/>
                <w:szCs w:val="22"/>
              </w:rPr>
              <w:t>0.9754</w:t>
            </w:r>
          </w:p>
        </w:tc>
      </w:tr>
      <w:tr w:rsidR="00736E7E" w14:paraId="0CAC0B52"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CF70FF" w14:textId="77777777" w:rsidR="00736E7E" w:rsidRDefault="00035BFF">
            <w:pPr>
              <w:pStyle w:val="Body"/>
              <w:spacing w:after="0" w:line="240" w:lineRule="auto"/>
            </w:pPr>
            <w:r>
              <w:rPr>
                <w:sz w:val="22"/>
                <w:szCs w:val="22"/>
              </w:rPr>
              <w:t>road,AM-bare,PM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2EE1D2" w14:textId="77777777" w:rsidR="00736E7E" w:rsidRDefault="00035BFF">
            <w:pPr>
              <w:pStyle w:val="Body"/>
              <w:spacing w:after="0" w:line="240" w:lineRule="auto"/>
              <w:jc w:val="right"/>
            </w:pPr>
            <w:r>
              <w:rPr>
                <w:sz w:val="22"/>
                <w:szCs w:val="22"/>
              </w:rPr>
              <w:t>-0.10536052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9A0072" w14:textId="77777777" w:rsidR="00736E7E" w:rsidRDefault="00035BFF">
            <w:pPr>
              <w:pStyle w:val="Body"/>
              <w:spacing w:after="0" w:line="240" w:lineRule="auto"/>
              <w:jc w:val="right"/>
            </w:pPr>
            <w:r>
              <w:rPr>
                <w:sz w:val="22"/>
                <w:szCs w:val="22"/>
              </w:rPr>
              <w:t>0.365148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FD00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ABB837" w14:textId="77777777" w:rsidR="00736E7E" w:rsidRDefault="00035BFF">
            <w:pPr>
              <w:pStyle w:val="Body"/>
              <w:spacing w:after="0" w:line="240" w:lineRule="auto"/>
              <w:jc w:val="right"/>
            </w:pPr>
            <w:r>
              <w:rPr>
                <w:sz w:val="22"/>
                <w:szCs w:val="22"/>
              </w:rPr>
              <w:t>-0.289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C6E780" w14:textId="77777777" w:rsidR="00736E7E" w:rsidRDefault="00035BFF">
            <w:pPr>
              <w:pStyle w:val="Body"/>
              <w:spacing w:after="0" w:line="240" w:lineRule="auto"/>
              <w:jc w:val="right"/>
            </w:pPr>
            <w:r>
              <w:rPr>
                <w:sz w:val="22"/>
                <w:szCs w:val="22"/>
              </w:rPr>
              <w:t>1</w:t>
            </w:r>
          </w:p>
        </w:tc>
      </w:tr>
      <w:tr w:rsidR="00736E7E" w14:paraId="5D4FE41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3AF8F8" w14:textId="77777777" w:rsidR="00736E7E" w:rsidRDefault="00035BFF">
            <w:pPr>
              <w:pStyle w:val="Body"/>
              <w:spacing w:after="0" w:line="240" w:lineRule="auto"/>
            </w:pPr>
            <w:r>
              <w:rPr>
                <w:sz w:val="22"/>
                <w:szCs w:val="22"/>
              </w:rPr>
              <w:t>road,AM-burrow,PM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E1410" w14:textId="77777777" w:rsidR="00736E7E" w:rsidRDefault="00035BFF">
            <w:pPr>
              <w:pStyle w:val="Body"/>
              <w:spacing w:after="0" w:line="240" w:lineRule="auto"/>
              <w:jc w:val="right"/>
            </w:pPr>
            <w:r>
              <w:rPr>
                <w:sz w:val="22"/>
                <w:szCs w:val="22"/>
              </w:rPr>
              <w:t>-2.64958374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049F14" w14:textId="77777777" w:rsidR="00736E7E" w:rsidRDefault="00035BFF">
            <w:pPr>
              <w:pStyle w:val="Body"/>
              <w:spacing w:after="0" w:line="240" w:lineRule="auto"/>
              <w:jc w:val="right"/>
            </w:pPr>
            <w:r>
              <w:rPr>
                <w:sz w:val="22"/>
                <w:szCs w:val="22"/>
              </w:rPr>
              <w:t>0.293174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57800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D699FA" w14:textId="77777777" w:rsidR="00736E7E" w:rsidRDefault="00035BFF">
            <w:pPr>
              <w:pStyle w:val="Body"/>
              <w:spacing w:after="0" w:line="240" w:lineRule="auto"/>
              <w:jc w:val="right"/>
            </w:pPr>
            <w:r>
              <w:rPr>
                <w:sz w:val="22"/>
                <w:szCs w:val="22"/>
              </w:rPr>
              <w:t>-9.038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DDF014" w14:textId="77777777" w:rsidR="00736E7E" w:rsidRDefault="00035BFF">
            <w:pPr>
              <w:pStyle w:val="Body"/>
              <w:spacing w:after="0" w:line="240" w:lineRule="auto"/>
            </w:pPr>
            <w:r>
              <w:rPr>
                <w:sz w:val="22"/>
                <w:szCs w:val="22"/>
              </w:rPr>
              <w:t>&lt;.0001</w:t>
            </w:r>
          </w:p>
        </w:tc>
      </w:tr>
      <w:tr w:rsidR="00736E7E" w14:paraId="01AE8E4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EE225E" w14:textId="77777777" w:rsidR="00736E7E" w:rsidRDefault="00035BFF">
            <w:pPr>
              <w:pStyle w:val="Body"/>
              <w:spacing w:after="0" w:line="240" w:lineRule="auto"/>
            </w:pPr>
            <w:r>
              <w:rPr>
                <w:sz w:val="22"/>
                <w:szCs w:val="22"/>
              </w:rPr>
              <w:t>road,AM-road,PM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A9578D" w14:textId="77777777" w:rsidR="00736E7E" w:rsidRDefault="00035BFF">
            <w:pPr>
              <w:pStyle w:val="Body"/>
              <w:spacing w:after="0" w:line="240" w:lineRule="auto"/>
              <w:jc w:val="right"/>
            </w:pPr>
            <w:r>
              <w:rPr>
                <w:sz w:val="22"/>
                <w:szCs w:val="22"/>
              </w:rPr>
              <w:t>-0.6061358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90892D" w14:textId="77777777" w:rsidR="00736E7E" w:rsidRDefault="00035BFF">
            <w:pPr>
              <w:pStyle w:val="Body"/>
              <w:spacing w:after="0" w:line="240" w:lineRule="auto"/>
              <w:jc w:val="right"/>
            </w:pPr>
            <w:r>
              <w:rPr>
                <w:sz w:val="22"/>
                <w:szCs w:val="22"/>
              </w:rPr>
              <w:t>0.35887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EB4BB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C50A3E" w14:textId="77777777" w:rsidR="00736E7E" w:rsidRDefault="00035BFF">
            <w:pPr>
              <w:pStyle w:val="Body"/>
              <w:spacing w:after="0" w:line="240" w:lineRule="auto"/>
              <w:jc w:val="right"/>
            </w:pPr>
            <w:r>
              <w:rPr>
                <w:sz w:val="22"/>
                <w:szCs w:val="22"/>
              </w:rPr>
              <w:t>-1.689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26C70A" w14:textId="77777777" w:rsidR="00736E7E" w:rsidRDefault="00035BFF">
            <w:pPr>
              <w:pStyle w:val="Body"/>
              <w:spacing w:after="0" w:line="240" w:lineRule="auto"/>
              <w:jc w:val="right"/>
            </w:pPr>
            <w:r>
              <w:rPr>
                <w:sz w:val="22"/>
                <w:szCs w:val="22"/>
              </w:rPr>
              <w:t>0.8737</w:t>
            </w:r>
          </w:p>
        </w:tc>
      </w:tr>
      <w:tr w:rsidR="00736E7E" w14:paraId="2245A0C1"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95ADEA" w14:textId="77777777" w:rsidR="00736E7E" w:rsidRDefault="00035BFF">
            <w:pPr>
              <w:pStyle w:val="Body"/>
              <w:spacing w:after="0" w:line="240" w:lineRule="auto"/>
            </w:pPr>
            <w:r>
              <w:rPr>
                <w:sz w:val="22"/>
                <w:szCs w:val="22"/>
              </w:rPr>
              <w:t>road,AM-shrub,PM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3DAC3E" w14:textId="77777777" w:rsidR="00736E7E" w:rsidRDefault="00035BFF">
            <w:pPr>
              <w:pStyle w:val="Body"/>
              <w:spacing w:after="0" w:line="240" w:lineRule="auto"/>
              <w:jc w:val="right"/>
            </w:pPr>
            <w:r>
              <w:rPr>
                <w:sz w:val="22"/>
                <w:szCs w:val="22"/>
              </w:rPr>
              <w:t>-2.20644123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05883C" w14:textId="77777777" w:rsidR="00736E7E" w:rsidRDefault="00035BFF">
            <w:pPr>
              <w:pStyle w:val="Body"/>
              <w:spacing w:after="0" w:line="240" w:lineRule="auto"/>
              <w:jc w:val="right"/>
            </w:pPr>
            <w:r>
              <w:rPr>
                <w:sz w:val="22"/>
                <w:szCs w:val="22"/>
              </w:rPr>
              <w:t>0.304151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484B1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75EE19" w14:textId="77777777" w:rsidR="00736E7E" w:rsidRDefault="00035BFF">
            <w:pPr>
              <w:pStyle w:val="Body"/>
              <w:spacing w:after="0" w:line="240" w:lineRule="auto"/>
              <w:jc w:val="right"/>
            </w:pPr>
            <w:r>
              <w:rPr>
                <w:sz w:val="22"/>
                <w:szCs w:val="22"/>
              </w:rPr>
              <w:t>-7.254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3C2433" w14:textId="77777777" w:rsidR="00736E7E" w:rsidRDefault="00035BFF">
            <w:pPr>
              <w:pStyle w:val="Body"/>
              <w:spacing w:after="0" w:line="240" w:lineRule="auto"/>
            </w:pPr>
            <w:r>
              <w:rPr>
                <w:sz w:val="22"/>
                <w:szCs w:val="22"/>
              </w:rPr>
              <w:t>&lt;.0001</w:t>
            </w:r>
          </w:p>
        </w:tc>
      </w:tr>
      <w:tr w:rsidR="00736E7E" w14:paraId="2A91E25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34D8FD" w14:textId="77777777" w:rsidR="00736E7E" w:rsidRDefault="00035BFF">
            <w:pPr>
              <w:pStyle w:val="Body"/>
              <w:spacing w:after="0" w:line="240" w:lineRule="auto"/>
            </w:pPr>
            <w:r>
              <w:rPr>
                <w:sz w:val="22"/>
                <w:szCs w:val="22"/>
              </w:rPr>
              <w:t>road,AM-wash,PM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7549AF" w14:textId="77777777" w:rsidR="00736E7E" w:rsidRDefault="00035BFF">
            <w:pPr>
              <w:pStyle w:val="Body"/>
              <w:spacing w:after="0" w:line="240" w:lineRule="auto"/>
              <w:jc w:val="right"/>
            </w:pPr>
            <w:r>
              <w:rPr>
                <w:sz w:val="22"/>
                <w:szCs w:val="22"/>
              </w:rPr>
              <w:t>-0.83532167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98AE5E" w14:textId="77777777" w:rsidR="00736E7E" w:rsidRDefault="00035BFF">
            <w:pPr>
              <w:pStyle w:val="Body"/>
              <w:spacing w:after="0" w:line="240" w:lineRule="auto"/>
              <w:jc w:val="right"/>
            </w:pPr>
            <w:r>
              <w:rPr>
                <w:sz w:val="22"/>
                <w:szCs w:val="22"/>
              </w:rPr>
              <w:t>0.308839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66264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7AC10" w14:textId="77777777" w:rsidR="00736E7E" w:rsidRDefault="00035BFF">
            <w:pPr>
              <w:pStyle w:val="Body"/>
              <w:spacing w:after="0" w:line="240" w:lineRule="auto"/>
              <w:jc w:val="right"/>
            </w:pPr>
            <w:r>
              <w:rPr>
                <w:sz w:val="22"/>
                <w:szCs w:val="22"/>
              </w:rPr>
              <w:t>-2.705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F0D115" w14:textId="77777777" w:rsidR="00736E7E" w:rsidRDefault="00035BFF">
            <w:pPr>
              <w:pStyle w:val="Body"/>
              <w:spacing w:after="0" w:line="240" w:lineRule="auto"/>
              <w:jc w:val="right"/>
            </w:pPr>
            <w:r>
              <w:rPr>
                <w:sz w:val="22"/>
                <w:szCs w:val="22"/>
              </w:rPr>
              <w:t>0.2236</w:t>
            </w:r>
          </w:p>
        </w:tc>
      </w:tr>
      <w:tr w:rsidR="00736E7E" w14:paraId="3E9D6A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A57ABA" w14:textId="77777777" w:rsidR="00736E7E" w:rsidRDefault="00035BFF">
            <w:pPr>
              <w:pStyle w:val="Body"/>
              <w:spacing w:after="0" w:line="240" w:lineRule="auto"/>
            </w:pPr>
            <w:r>
              <w:rPr>
                <w:sz w:val="22"/>
                <w:szCs w:val="22"/>
              </w:rPr>
              <w:t>shrub,AM-wash,AM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61F7DB" w14:textId="77777777" w:rsidR="00736E7E" w:rsidRDefault="00035BFF">
            <w:pPr>
              <w:pStyle w:val="Body"/>
              <w:spacing w:after="0" w:line="240" w:lineRule="auto"/>
              <w:jc w:val="right"/>
            </w:pPr>
            <w:r>
              <w:rPr>
                <w:sz w:val="22"/>
                <w:szCs w:val="22"/>
              </w:rPr>
              <w:t>1.25276297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6E4E91" w14:textId="77777777" w:rsidR="00736E7E" w:rsidRDefault="00035BFF">
            <w:pPr>
              <w:pStyle w:val="Body"/>
              <w:spacing w:after="0" w:line="240" w:lineRule="auto"/>
              <w:jc w:val="right"/>
            </w:pPr>
            <w:r>
              <w:rPr>
                <w:sz w:val="22"/>
                <w:szCs w:val="22"/>
              </w:rPr>
              <w:t>0.218218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C911D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BEB7BA" w14:textId="77777777" w:rsidR="00736E7E" w:rsidRDefault="00035BFF">
            <w:pPr>
              <w:pStyle w:val="Body"/>
              <w:spacing w:after="0" w:line="240" w:lineRule="auto"/>
              <w:jc w:val="right"/>
            </w:pPr>
            <w:r>
              <w:rPr>
                <w:sz w:val="22"/>
                <w:szCs w:val="22"/>
              </w:rPr>
              <w:t>5.741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9B4B1C" w14:textId="77777777" w:rsidR="00736E7E" w:rsidRDefault="00035BFF">
            <w:pPr>
              <w:pStyle w:val="Body"/>
              <w:spacing w:after="0" w:line="240" w:lineRule="auto"/>
            </w:pPr>
            <w:r>
              <w:rPr>
                <w:sz w:val="22"/>
                <w:szCs w:val="22"/>
              </w:rPr>
              <w:t>&lt;.0001</w:t>
            </w:r>
          </w:p>
        </w:tc>
      </w:tr>
      <w:tr w:rsidR="00736E7E" w14:paraId="5088693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164D01" w14:textId="77777777" w:rsidR="00736E7E" w:rsidRDefault="00035BFF">
            <w:pPr>
              <w:pStyle w:val="Body"/>
              <w:spacing w:after="0" w:line="240" w:lineRule="auto"/>
            </w:pPr>
            <w:r>
              <w:rPr>
                <w:sz w:val="22"/>
                <w:szCs w:val="22"/>
              </w:rPr>
              <w:t>shrub,AM-annuals,PM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94EABE" w14:textId="77777777" w:rsidR="00736E7E" w:rsidRDefault="00035BFF">
            <w:pPr>
              <w:pStyle w:val="Body"/>
              <w:spacing w:after="0" w:line="240" w:lineRule="auto"/>
              <w:jc w:val="right"/>
            </w:pPr>
            <w:r>
              <w:rPr>
                <w:sz w:val="22"/>
                <w:szCs w:val="22"/>
              </w:rPr>
              <w:t>1.07044141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FE4A86" w14:textId="77777777" w:rsidR="00736E7E" w:rsidRDefault="00035BFF">
            <w:pPr>
              <w:pStyle w:val="Body"/>
              <w:spacing w:after="0" w:line="240" w:lineRule="auto"/>
              <w:jc w:val="right"/>
            </w:pPr>
            <w:r>
              <w:rPr>
                <w:sz w:val="22"/>
                <w:szCs w:val="22"/>
              </w:rPr>
              <w:t>0.231455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7DC5C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1A427C" w14:textId="77777777" w:rsidR="00736E7E" w:rsidRDefault="00035BFF">
            <w:pPr>
              <w:pStyle w:val="Body"/>
              <w:spacing w:after="0" w:line="240" w:lineRule="auto"/>
              <w:jc w:val="right"/>
            </w:pPr>
            <w:r>
              <w:rPr>
                <w:sz w:val="22"/>
                <w:szCs w:val="22"/>
              </w:rPr>
              <w:t>4.625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754FF0" w14:textId="77777777" w:rsidR="00736E7E" w:rsidRDefault="00035BFF">
            <w:pPr>
              <w:pStyle w:val="Body"/>
              <w:spacing w:after="0" w:line="240" w:lineRule="auto"/>
              <w:jc w:val="right"/>
            </w:pPr>
            <w:r>
              <w:rPr>
                <w:sz w:val="22"/>
                <w:szCs w:val="22"/>
              </w:rPr>
              <w:t>0.0002</w:t>
            </w:r>
          </w:p>
        </w:tc>
      </w:tr>
      <w:tr w:rsidR="00736E7E" w14:paraId="40755896"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8C084" w14:textId="77777777" w:rsidR="00736E7E" w:rsidRDefault="00035BFF">
            <w:pPr>
              <w:pStyle w:val="Body"/>
              <w:spacing w:after="0" w:line="240" w:lineRule="auto"/>
            </w:pPr>
            <w:r>
              <w:rPr>
                <w:sz w:val="22"/>
                <w:szCs w:val="22"/>
              </w:rPr>
              <w:t>shrub,AM-bare,PM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3E4C83" w14:textId="77777777" w:rsidR="00736E7E" w:rsidRDefault="00035BFF">
            <w:pPr>
              <w:pStyle w:val="Body"/>
              <w:spacing w:after="0" w:line="240" w:lineRule="auto"/>
              <w:jc w:val="right"/>
            </w:pPr>
            <w:r>
              <w:rPr>
                <w:sz w:val="22"/>
                <w:szCs w:val="22"/>
              </w:rPr>
              <w:t>1.43508453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0A1F26" w14:textId="77777777" w:rsidR="00736E7E" w:rsidRDefault="00035BFF">
            <w:pPr>
              <w:pStyle w:val="Body"/>
              <w:spacing w:after="0" w:line="240" w:lineRule="auto"/>
              <w:jc w:val="right"/>
            </w:pPr>
            <w:r>
              <w:rPr>
                <w:sz w:val="22"/>
                <w:szCs w:val="22"/>
              </w:rPr>
              <w:t>0.248807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59BB5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73C2FA" w14:textId="77777777" w:rsidR="00736E7E" w:rsidRDefault="00035BFF">
            <w:pPr>
              <w:pStyle w:val="Body"/>
              <w:spacing w:after="0" w:line="240" w:lineRule="auto"/>
              <w:jc w:val="right"/>
            </w:pPr>
            <w:r>
              <w:rPr>
                <w:sz w:val="22"/>
                <w:szCs w:val="22"/>
              </w:rPr>
              <w:t>5.768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0BE5A3" w14:textId="77777777" w:rsidR="00736E7E" w:rsidRDefault="00035BFF">
            <w:pPr>
              <w:pStyle w:val="Body"/>
              <w:spacing w:after="0" w:line="240" w:lineRule="auto"/>
            </w:pPr>
            <w:r>
              <w:rPr>
                <w:sz w:val="22"/>
                <w:szCs w:val="22"/>
              </w:rPr>
              <w:t>&lt;.0001</w:t>
            </w:r>
          </w:p>
        </w:tc>
      </w:tr>
      <w:tr w:rsidR="00736E7E" w14:paraId="5547504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D43913" w14:textId="77777777" w:rsidR="00736E7E" w:rsidRDefault="00035BFF">
            <w:pPr>
              <w:pStyle w:val="Body"/>
              <w:spacing w:after="0" w:line="240" w:lineRule="auto"/>
            </w:pPr>
            <w:r>
              <w:rPr>
                <w:sz w:val="22"/>
                <w:szCs w:val="22"/>
              </w:rPr>
              <w:t>shrub,AM-burrow,PM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9E7741" w14:textId="77777777" w:rsidR="00736E7E" w:rsidRDefault="00035BFF">
            <w:pPr>
              <w:pStyle w:val="Body"/>
              <w:spacing w:after="0" w:line="240" w:lineRule="auto"/>
              <w:jc w:val="right"/>
            </w:pPr>
            <w:r>
              <w:rPr>
                <w:sz w:val="22"/>
                <w:szCs w:val="22"/>
              </w:rPr>
              <w:t>-1.1091387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51BB14" w14:textId="77777777" w:rsidR="00736E7E" w:rsidRDefault="00035BFF">
            <w:pPr>
              <w:pStyle w:val="Body"/>
              <w:spacing w:after="0" w:line="240" w:lineRule="auto"/>
              <w:jc w:val="right"/>
            </w:pPr>
            <w:r>
              <w:rPr>
                <w:sz w:val="22"/>
                <w:szCs w:val="22"/>
              </w:rPr>
              <w:t>0.120509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82A62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2D6012" w14:textId="77777777" w:rsidR="00736E7E" w:rsidRDefault="00035BFF">
            <w:pPr>
              <w:pStyle w:val="Body"/>
              <w:spacing w:after="0" w:line="240" w:lineRule="auto"/>
              <w:jc w:val="right"/>
            </w:pPr>
            <w:r>
              <w:rPr>
                <w:sz w:val="22"/>
                <w:szCs w:val="22"/>
              </w:rPr>
              <w:t>-9.204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CB3899" w14:textId="77777777" w:rsidR="00736E7E" w:rsidRDefault="00035BFF">
            <w:pPr>
              <w:pStyle w:val="Body"/>
              <w:spacing w:after="0" w:line="240" w:lineRule="auto"/>
            </w:pPr>
            <w:r>
              <w:rPr>
                <w:sz w:val="22"/>
                <w:szCs w:val="22"/>
              </w:rPr>
              <w:t>&lt;.0001</w:t>
            </w:r>
          </w:p>
        </w:tc>
      </w:tr>
      <w:tr w:rsidR="00736E7E" w14:paraId="1349CE6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DF8697" w14:textId="77777777" w:rsidR="00736E7E" w:rsidRDefault="00035BFF">
            <w:pPr>
              <w:pStyle w:val="Body"/>
              <w:spacing w:after="0" w:line="240" w:lineRule="auto"/>
            </w:pPr>
            <w:r>
              <w:rPr>
                <w:sz w:val="22"/>
                <w:szCs w:val="22"/>
              </w:rPr>
              <w:t>shrub,AM-road,PM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3B1DAE" w14:textId="77777777" w:rsidR="00736E7E" w:rsidRDefault="00035BFF">
            <w:pPr>
              <w:pStyle w:val="Body"/>
              <w:spacing w:after="0" w:line="240" w:lineRule="auto"/>
              <w:jc w:val="right"/>
            </w:pPr>
            <w:r>
              <w:rPr>
                <w:sz w:val="22"/>
                <w:szCs w:val="22"/>
              </w:rPr>
              <w:t>0.93430924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EE7959" w14:textId="77777777" w:rsidR="00736E7E" w:rsidRDefault="00035BFF">
            <w:pPr>
              <w:pStyle w:val="Body"/>
              <w:spacing w:after="0" w:line="240" w:lineRule="auto"/>
              <w:jc w:val="right"/>
            </w:pPr>
            <w:r>
              <w:rPr>
                <w:sz w:val="22"/>
                <w:szCs w:val="22"/>
              </w:rPr>
              <w:t>0.239498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B21CB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040946" w14:textId="77777777" w:rsidR="00736E7E" w:rsidRDefault="00035BFF">
            <w:pPr>
              <w:pStyle w:val="Body"/>
              <w:spacing w:after="0" w:line="240" w:lineRule="auto"/>
              <w:jc w:val="right"/>
            </w:pPr>
            <w:r>
              <w:rPr>
                <w:sz w:val="22"/>
                <w:szCs w:val="22"/>
              </w:rPr>
              <w:t>3.901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E47AD9" w14:textId="77777777" w:rsidR="00736E7E" w:rsidRDefault="00035BFF">
            <w:pPr>
              <w:pStyle w:val="Body"/>
              <w:spacing w:after="0" w:line="240" w:lineRule="auto"/>
              <w:jc w:val="right"/>
            </w:pPr>
            <w:r>
              <w:rPr>
                <w:sz w:val="22"/>
                <w:szCs w:val="22"/>
              </w:rPr>
              <w:t>0.0054</w:t>
            </w:r>
          </w:p>
        </w:tc>
      </w:tr>
      <w:tr w:rsidR="00736E7E" w14:paraId="75CFE9FC"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80B4D1" w14:textId="77777777" w:rsidR="00736E7E" w:rsidRDefault="00035BFF">
            <w:pPr>
              <w:pStyle w:val="Body"/>
              <w:spacing w:after="0" w:line="240" w:lineRule="auto"/>
            </w:pPr>
            <w:r>
              <w:rPr>
                <w:sz w:val="22"/>
                <w:szCs w:val="22"/>
              </w:rPr>
              <w:t>shrub,AM-shrub,PM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A57684" w14:textId="77777777" w:rsidR="00736E7E" w:rsidRDefault="00035BFF">
            <w:pPr>
              <w:pStyle w:val="Body"/>
              <w:spacing w:after="0" w:line="240" w:lineRule="auto"/>
              <w:jc w:val="right"/>
            </w:pPr>
            <w:r>
              <w:rPr>
                <w:sz w:val="22"/>
                <w:szCs w:val="22"/>
              </w:rPr>
              <w:t>-0.66599619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C06F76" w14:textId="77777777" w:rsidR="00736E7E" w:rsidRDefault="00035BFF">
            <w:pPr>
              <w:pStyle w:val="Body"/>
              <w:spacing w:after="0" w:line="240" w:lineRule="auto"/>
              <w:jc w:val="right"/>
            </w:pPr>
            <w:r>
              <w:rPr>
                <w:sz w:val="22"/>
                <w:szCs w:val="22"/>
              </w:rPr>
              <w:t>0.145186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80BC9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D09618" w14:textId="77777777" w:rsidR="00736E7E" w:rsidRDefault="00035BFF">
            <w:pPr>
              <w:pStyle w:val="Body"/>
              <w:spacing w:after="0" w:line="240" w:lineRule="auto"/>
              <w:jc w:val="right"/>
            </w:pPr>
            <w:r>
              <w:rPr>
                <w:sz w:val="22"/>
                <w:szCs w:val="22"/>
              </w:rPr>
              <w:t>-4.587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1B065D" w14:textId="77777777" w:rsidR="00736E7E" w:rsidRDefault="00035BFF">
            <w:pPr>
              <w:pStyle w:val="Body"/>
              <w:spacing w:after="0" w:line="240" w:lineRule="auto"/>
              <w:jc w:val="right"/>
            </w:pPr>
            <w:r>
              <w:rPr>
                <w:sz w:val="22"/>
                <w:szCs w:val="22"/>
              </w:rPr>
              <w:t>0.0003</w:t>
            </w:r>
          </w:p>
        </w:tc>
      </w:tr>
      <w:tr w:rsidR="00736E7E" w14:paraId="4444ED8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505E56" w14:textId="77777777" w:rsidR="00736E7E" w:rsidRDefault="00035BFF">
            <w:pPr>
              <w:pStyle w:val="Body"/>
              <w:spacing w:after="0" w:line="240" w:lineRule="auto"/>
            </w:pPr>
            <w:r>
              <w:rPr>
                <w:sz w:val="22"/>
                <w:szCs w:val="22"/>
              </w:rPr>
              <w:t>shrub,AM-wash,PM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3FD166" w14:textId="77777777" w:rsidR="00736E7E" w:rsidRDefault="00035BFF">
            <w:pPr>
              <w:pStyle w:val="Body"/>
              <w:spacing w:after="0" w:line="240" w:lineRule="auto"/>
              <w:jc w:val="right"/>
            </w:pPr>
            <w:r>
              <w:rPr>
                <w:sz w:val="22"/>
                <w:szCs w:val="22"/>
              </w:rPr>
              <w:t>0.70512337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510CD2" w14:textId="77777777" w:rsidR="00736E7E" w:rsidRDefault="00035BFF">
            <w:pPr>
              <w:pStyle w:val="Body"/>
              <w:spacing w:after="0" w:line="240" w:lineRule="auto"/>
              <w:jc w:val="right"/>
            </w:pPr>
            <w:r>
              <w:rPr>
                <w:sz w:val="22"/>
                <w:szCs w:val="22"/>
              </w:rPr>
              <w:t>0.154767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65BB2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CA2329" w14:textId="77777777" w:rsidR="00736E7E" w:rsidRDefault="00035BFF">
            <w:pPr>
              <w:pStyle w:val="Body"/>
              <w:spacing w:after="0" w:line="240" w:lineRule="auto"/>
              <w:jc w:val="right"/>
            </w:pPr>
            <w:r>
              <w:rPr>
                <w:sz w:val="22"/>
                <w:szCs w:val="22"/>
              </w:rPr>
              <w:t>4.556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B39AC2" w14:textId="77777777" w:rsidR="00736E7E" w:rsidRDefault="00035BFF">
            <w:pPr>
              <w:pStyle w:val="Body"/>
              <w:spacing w:after="0" w:line="240" w:lineRule="auto"/>
              <w:jc w:val="right"/>
            </w:pPr>
            <w:r>
              <w:rPr>
                <w:sz w:val="22"/>
                <w:szCs w:val="22"/>
              </w:rPr>
              <w:t>0.0003</w:t>
            </w:r>
          </w:p>
        </w:tc>
      </w:tr>
      <w:tr w:rsidR="00736E7E" w14:paraId="5B1F887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5920D9" w14:textId="77777777" w:rsidR="00736E7E" w:rsidRDefault="00035BFF">
            <w:pPr>
              <w:pStyle w:val="Body"/>
              <w:spacing w:after="0" w:line="240" w:lineRule="auto"/>
            </w:pPr>
            <w:r>
              <w:rPr>
                <w:sz w:val="22"/>
                <w:szCs w:val="22"/>
              </w:rPr>
              <w:t>wash,AM-annuals,PM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4DDF47" w14:textId="77777777" w:rsidR="00736E7E" w:rsidRDefault="00035BFF">
            <w:pPr>
              <w:pStyle w:val="Body"/>
              <w:spacing w:after="0" w:line="240" w:lineRule="auto"/>
              <w:jc w:val="right"/>
            </w:pPr>
            <w:r>
              <w:rPr>
                <w:sz w:val="22"/>
                <w:szCs w:val="22"/>
              </w:rPr>
              <w:t>-0.18232156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F7B7459" w14:textId="77777777" w:rsidR="00736E7E" w:rsidRDefault="00035BFF">
            <w:pPr>
              <w:pStyle w:val="Body"/>
              <w:spacing w:after="0" w:line="240" w:lineRule="auto"/>
              <w:jc w:val="right"/>
            </w:pPr>
            <w:r>
              <w:rPr>
                <w:sz w:val="22"/>
                <w:szCs w:val="22"/>
              </w:rPr>
              <w:t>0.278174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2B2DB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865000" w14:textId="77777777" w:rsidR="00736E7E" w:rsidRDefault="00035BFF">
            <w:pPr>
              <w:pStyle w:val="Body"/>
              <w:spacing w:after="0" w:line="240" w:lineRule="auto"/>
              <w:jc w:val="right"/>
            </w:pPr>
            <w:r>
              <w:rPr>
                <w:sz w:val="22"/>
                <w:szCs w:val="22"/>
              </w:rPr>
              <w:t>-0.655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B7ED82" w14:textId="77777777" w:rsidR="00736E7E" w:rsidRDefault="00035BFF">
            <w:pPr>
              <w:pStyle w:val="Body"/>
              <w:spacing w:after="0" w:line="240" w:lineRule="auto"/>
              <w:jc w:val="right"/>
            </w:pPr>
            <w:r>
              <w:rPr>
                <w:sz w:val="22"/>
                <w:szCs w:val="22"/>
              </w:rPr>
              <w:t>1</w:t>
            </w:r>
          </w:p>
        </w:tc>
      </w:tr>
      <w:tr w:rsidR="00736E7E" w14:paraId="789DF8E3"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C22666" w14:textId="77777777" w:rsidR="00736E7E" w:rsidRDefault="00035BFF">
            <w:pPr>
              <w:pStyle w:val="Body"/>
              <w:spacing w:after="0" w:line="240" w:lineRule="auto"/>
            </w:pPr>
            <w:r>
              <w:rPr>
                <w:sz w:val="22"/>
                <w:szCs w:val="22"/>
              </w:rPr>
              <w:t>wash,AM-bare,PM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7FE9B" w14:textId="77777777" w:rsidR="00736E7E" w:rsidRDefault="00035BFF">
            <w:pPr>
              <w:pStyle w:val="Body"/>
              <w:spacing w:after="0" w:line="240" w:lineRule="auto"/>
              <w:jc w:val="right"/>
            </w:pPr>
            <w:r>
              <w:rPr>
                <w:sz w:val="22"/>
                <w:szCs w:val="22"/>
              </w:rPr>
              <w:t>0.18232156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FF5B33" w14:textId="77777777" w:rsidR="00736E7E" w:rsidRDefault="00035BFF">
            <w:pPr>
              <w:pStyle w:val="Body"/>
              <w:spacing w:after="0" w:line="240" w:lineRule="auto"/>
              <w:jc w:val="right"/>
            </w:pPr>
            <w:r>
              <w:rPr>
                <w:sz w:val="22"/>
                <w:szCs w:val="22"/>
              </w:rPr>
              <w:t>0.29277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5A73A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142D2F" w14:textId="77777777" w:rsidR="00736E7E" w:rsidRDefault="00035BFF">
            <w:pPr>
              <w:pStyle w:val="Body"/>
              <w:spacing w:after="0" w:line="240" w:lineRule="auto"/>
              <w:jc w:val="right"/>
            </w:pPr>
            <w:r>
              <w:rPr>
                <w:sz w:val="22"/>
                <w:szCs w:val="22"/>
              </w:rPr>
              <w:t>0.623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16112E" w14:textId="77777777" w:rsidR="00736E7E" w:rsidRDefault="00035BFF">
            <w:pPr>
              <w:pStyle w:val="Body"/>
              <w:spacing w:after="0" w:line="240" w:lineRule="auto"/>
              <w:jc w:val="right"/>
            </w:pPr>
            <w:r>
              <w:rPr>
                <w:sz w:val="22"/>
                <w:szCs w:val="22"/>
              </w:rPr>
              <w:t>1</w:t>
            </w:r>
          </w:p>
        </w:tc>
      </w:tr>
      <w:tr w:rsidR="00736E7E" w14:paraId="6943F19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6211E0" w14:textId="77777777" w:rsidR="00736E7E" w:rsidRDefault="00035BFF">
            <w:pPr>
              <w:pStyle w:val="Body"/>
              <w:spacing w:after="0" w:line="240" w:lineRule="auto"/>
            </w:pPr>
            <w:r>
              <w:rPr>
                <w:sz w:val="22"/>
                <w:szCs w:val="22"/>
              </w:rPr>
              <w:t>wash,AM-burrow,PM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54B07D" w14:textId="77777777" w:rsidR="00736E7E" w:rsidRDefault="00035BFF">
            <w:pPr>
              <w:pStyle w:val="Body"/>
              <w:spacing w:after="0" w:line="240" w:lineRule="auto"/>
              <w:jc w:val="right"/>
            </w:pPr>
            <w:r>
              <w:rPr>
                <w:sz w:val="22"/>
                <w:szCs w:val="22"/>
              </w:rPr>
              <w:t>-2.36190167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039DC0" w14:textId="77777777" w:rsidR="00736E7E" w:rsidRDefault="00035BFF">
            <w:pPr>
              <w:pStyle w:val="Body"/>
              <w:spacing w:after="0" w:line="240" w:lineRule="auto"/>
              <w:jc w:val="right"/>
            </w:pPr>
            <w:r>
              <w:rPr>
                <w:sz w:val="22"/>
                <w:szCs w:val="22"/>
              </w:rPr>
              <w:t>0.195786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C7AFA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A9AE5F" w14:textId="77777777" w:rsidR="00736E7E" w:rsidRDefault="00035BFF">
            <w:pPr>
              <w:pStyle w:val="Body"/>
              <w:spacing w:after="0" w:line="240" w:lineRule="auto"/>
              <w:jc w:val="right"/>
            </w:pPr>
            <w:r>
              <w:rPr>
                <w:sz w:val="22"/>
                <w:szCs w:val="22"/>
              </w:rPr>
              <w:t>-12.064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934827" w14:textId="77777777" w:rsidR="00736E7E" w:rsidRDefault="00035BFF">
            <w:pPr>
              <w:pStyle w:val="Body"/>
              <w:spacing w:after="0" w:line="240" w:lineRule="auto"/>
            </w:pPr>
            <w:r>
              <w:rPr>
                <w:sz w:val="22"/>
                <w:szCs w:val="22"/>
              </w:rPr>
              <w:t>&lt;.0001</w:t>
            </w:r>
          </w:p>
        </w:tc>
      </w:tr>
      <w:tr w:rsidR="00736E7E" w14:paraId="22CEB35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98C7CF" w14:textId="77777777" w:rsidR="00736E7E" w:rsidRDefault="00035BFF">
            <w:pPr>
              <w:pStyle w:val="Body"/>
              <w:spacing w:after="0" w:line="240" w:lineRule="auto"/>
            </w:pPr>
            <w:r>
              <w:rPr>
                <w:sz w:val="22"/>
                <w:szCs w:val="22"/>
              </w:rPr>
              <w:t>wash,AM-road,PM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363DBE" w14:textId="77777777" w:rsidR="00736E7E" w:rsidRDefault="00035BFF">
            <w:pPr>
              <w:pStyle w:val="Body"/>
              <w:spacing w:after="0" w:line="240" w:lineRule="auto"/>
              <w:jc w:val="right"/>
            </w:pPr>
            <w:r>
              <w:rPr>
                <w:sz w:val="22"/>
                <w:szCs w:val="22"/>
              </w:rPr>
              <w:t>-0.31845373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EB9172" w14:textId="77777777" w:rsidR="00736E7E" w:rsidRDefault="00035BFF">
            <w:pPr>
              <w:pStyle w:val="Body"/>
              <w:spacing w:after="0" w:line="240" w:lineRule="auto"/>
              <w:jc w:val="right"/>
            </w:pPr>
            <w:r>
              <w:rPr>
                <w:sz w:val="22"/>
                <w:szCs w:val="22"/>
              </w:rPr>
              <w:t>0.284901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779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47F6C6" w14:textId="77777777" w:rsidR="00736E7E" w:rsidRDefault="00035BFF">
            <w:pPr>
              <w:pStyle w:val="Body"/>
              <w:spacing w:after="0" w:line="240" w:lineRule="auto"/>
              <w:jc w:val="right"/>
            </w:pPr>
            <w:r>
              <w:rPr>
                <w:sz w:val="22"/>
                <w:szCs w:val="22"/>
              </w:rPr>
              <w:t>-1.118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D2F35A" w14:textId="77777777" w:rsidR="00736E7E" w:rsidRDefault="00035BFF">
            <w:pPr>
              <w:pStyle w:val="Body"/>
              <w:spacing w:after="0" w:line="240" w:lineRule="auto"/>
              <w:jc w:val="right"/>
            </w:pPr>
            <w:r>
              <w:rPr>
                <w:sz w:val="22"/>
                <w:szCs w:val="22"/>
              </w:rPr>
              <w:t>0.994</w:t>
            </w:r>
          </w:p>
        </w:tc>
      </w:tr>
      <w:tr w:rsidR="00736E7E" w14:paraId="5C5EDC2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C2DCCE" w14:textId="77777777" w:rsidR="00736E7E" w:rsidRDefault="00035BFF">
            <w:pPr>
              <w:pStyle w:val="Body"/>
              <w:spacing w:after="0" w:line="240" w:lineRule="auto"/>
            </w:pPr>
            <w:r>
              <w:rPr>
                <w:sz w:val="22"/>
                <w:szCs w:val="22"/>
              </w:rPr>
              <w:t>wash,AM-shrub,PM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9DC0A0" w14:textId="77777777" w:rsidR="00736E7E" w:rsidRDefault="00035BFF">
            <w:pPr>
              <w:pStyle w:val="Body"/>
              <w:spacing w:after="0" w:line="240" w:lineRule="auto"/>
              <w:jc w:val="right"/>
            </w:pPr>
            <w:r>
              <w:rPr>
                <w:sz w:val="22"/>
                <w:szCs w:val="22"/>
              </w:rPr>
              <w:t>-1.91875916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F38247" w14:textId="77777777" w:rsidR="00736E7E" w:rsidRDefault="00035BFF">
            <w:pPr>
              <w:pStyle w:val="Body"/>
              <w:spacing w:after="0" w:line="240" w:lineRule="auto"/>
              <w:jc w:val="right"/>
            </w:pPr>
            <w:r>
              <w:rPr>
                <w:sz w:val="22"/>
                <w:szCs w:val="22"/>
              </w:rPr>
              <w:t>0.211869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D9DAE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B076C2" w14:textId="77777777" w:rsidR="00736E7E" w:rsidRDefault="00035BFF">
            <w:pPr>
              <w:pStyle w:val="Body"/>
              <w:spacing w:after="0" w:line="240" w:lineRule="auto"/>
              <w:jc w:val="right"/>
            </w:pPr>
            <w:r>
              <w:rPr>
                <w:sz w:val="22"/>
                <w:szCs w:val="22"/>
              </w:rPr>
              <w:t>-9.056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C8E750" w14:textId="77777777" w:rsidR="00736E7E" w:rsidRDefault="00035BFF">
            <w:pPr>
              <w:pStyle w:val="Body"/>
              <w:spacing w:after="0" w:line="240" w:lineRule="auto"/>
            </w:pPr>
            <w:r>
              <w:rPr>
                <w:sz w:val="22"/>
                <w:szCs w:val="22"/>
              </w:rPr>
              <w:t>&lt;.0001</w:t>
            </w:r>
          </w:p>
        </w:tc>
      </w:tr>
      <w:tr w:rsidR="00736E7E" w14:paraId="3D7AC97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2F9F54" w14:textId="77777777" w:rsidR="00736E7E" w:rsidRDefault="00035BFF">
            <w:pPr>
              <w:pStyle w:val="Body"/>
              <w:spacing w:after="0" w:line="240" w:lineRule="auto"/>
            </w:pPr>
            <w:r>
              <w:rPr>
                <w:sz w:val="22"/>
                <w:szCs w:val="22"/>
              </w:rPr>
              <w:t>wash,AM-wash,PM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001BFA" w14:textId="77777777" w:rsidR="00736E7E" w:rsidRDefault="00035BFF">
            <w:pPr>
              <w:pStyle w:val="Body"/>
              <w:spacing w:after="0" w:line="240" w:lineRule="auto"/>
              <w:jc w:val="right"/>
            </w:pPr>
            <w:r>
              <w:rPr>
                <w:sz w:val="22"/>
                <w:szCs w:val="22"/>
              </w:rPr>
              <w:t>-0.5476396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3E2414" w14:textId="77777777" w:rsidR="00736E7E" w:rsidRDefault="00035BFF">
            <w:pPr>
              <w:pStyle w:val="Body"/>
              <w:spacing w:after="0" w:line="240" w:lineRule="auto"/>
              <w:jc w:val="right"/>
            </w:pPr>
            <w:r>
              <w:rPr>
                <w:sz w:val="22"/>
                <w:szCs w:val="22"/>
              </w:rPr>
              <w:t>0.218546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FB007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4C951D" w14:textId="77777777" w:rsidR="00736E7E" w:rsidRDefault="00035BFF">
            <w:pPr>
              <w:pStyle w:val="Body"/>
              <w:spacing w:after="0" w:line="240" w:lineRule="auto"/>
              <w:jc w:val="right"/>
            </w:pPr>
            <w:r>
              <w:rPr>
                <w:sz w:val="22"/>
                <w:szCs w:val="22"/>
              </w:rPr>
              <w:t>-2.506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015DDD" w14:textId="77777777" w:rsidR="00736E7E" w:rsidRDefault="00035BFF">
            <w:pPr>
              <w:pStyle w:val="Body"/>
              <w:spacing w:after="0" w:line="240" w:lineRule="auto"/>
              <w:jc w:val="right"/>
            </w:pPr>
            <w:r>
              <w:rPr>
                <w:sz w:val="22"/>
                <w:szCs w:val="22"/>
              </w:rPr>
              <w:t>0.336</w:t>
            </w:r>
          </w:p>
        </w:tc>
      </w:tr>
      <w:tr w:rsidR="00736E7E" w14:paraId="0266DF80"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8ECBF1" w14:textId="77777777" w:rsidR="00736E7E" w:rsidRDefault="00035BFF">
            <w:pPr>
              <w:pStyle w:val="Body"/>
              <w:spacing w:after="0" w:line="240" w:lineRule="auto"/>
            </w:pPr>
            <w:r>
              <w:rPr>
                <w:sz w:val="22"/>
                <w:szCs w:val="22"/>
              </w:rPr>
              <w:t>annuals,PM-bare,PM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32B8DD" w14:textId="77777777" w:rsidR="00736E7E" w:rsidRDefault="00035BFF">
            <w:pPr>
              <w:pStyle w:val="Body"/>
              <w:spacing w:after="0" w:line="240" w:lineRule="auto"/>
              <w:jc w:val="right"/>
            </w:pPr>
            <w:r>
              <w:rPr>
                <w:sz w:val="22"/>
                <w:szCs w:val="22"/>
              </w:rPr>
              <w:t>0.36464311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EAC7BC" w14:textId="77777777" w:rsidR="00736E7E" w:rsidRDefault="00035BFF">
            <w:pPr>
              <w:pStyle w:val="Body"/>
              <w:spacing w:after="0" w:line="240" w:lineRule="auto"/>
              <w:jc w:val="right"/>
            </w:pPr>
            <w:r>
              <w:rPr>
                <w:sz w:val="22"/>
                <w:szCs w:val="22"/>
              </w:rPr>
              <w:t>0.302765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FD3B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EB423F" w14:textId="77777777" w:rsidR="00736E7E" w:rsidRDefault="00035BFF">
            <w:pPr>
              <w:pStyle w:val="Body"/>
              <w:spacing w:after="0" w:line="240" w:lineRule="auto"/>
              <w:jc w:val="right"/>
            </w:pPr>
            <w:r>
              <w:rPr>
                <w:sz w:val="22"/>
                <w:szCs w:val="22"/>
              </w:rPr>
              <w:t>1.204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593585" w14:textId="77777777" w:rsidR="00736E7E" w:rsidRDefault="00035BFF">
            <w:pPr>
              <w:pStyle w:val="Body"/>
              <w:spacing w:after="0" w:line="240" w:lineRule="auto"/>
              <w:jc w:val="right"/>
            </w:pPr>
            <w:r>
              <w:rPr>
                <w:sz w:val="22"/>
                <w:szCs w:val="22"/>
              </w:rPr>
              <w:t>0.9888</w:t>
            </w:r>
          </w:p>
        </w:tc>
      </w:tr>
      <w:tr w:rsidR="00736E7E" w14:paraId="410DFAB9"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98DD1C" w14:textId="77777777" w:rsidR="00736E7E" w:rsidRDefault="00035BFF">
            <w:pPr>
              <w:pStyle w:val="Body"/>
              <w:spacing w:after="0" w:line="240" w:lineRule="auto"/>
            </w:pPr>
            <w:r>
              <w:rPr>
                <w:sz w:val="22"/>
                <w:szCs w:val="22"/>
              </w:rPr>
              <w:t>annuals,PM-burrow,PM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674A12" w14:textId="77777777" w:rsidR="00736E7E" w:rsidRDefault="00035BFF">
            <w:pPr>
              <w:pStyle w:val="Body"/>
              <w:spacing w:after="0" w:line="240" w:lineRule="auto"/>
              <w:jc w:val="right"/>
            </w:pPr>
            <w:r>
              <w:rPr>
                <w:sz w:val="22"/>
                <w:szCs w:val="22"/>
              </w:rPr>
              <w:t>-2.17958011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918FA6" w14:textId="77777777" w:rsidR="00736E7E" w:rsidRDefault="00035BFF">
            <w:pPr>
              <w:pStyle w:val="Body"/>
              <w:spacing w:after="0" w:line="240" w:lineRule="auto"/>
              <w:jc w:val="right"/>
            </w:pPr>
            <w:r>
              <w:rPr>
                <w:sz w:val="22"/>
                <w:szCs w:val="22"/>
              </w:rPr>
              <w:t>0.210439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0977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007B7E" w14:textId="77777777" w:rsidR="00736E7E" w:rsidRDefault="00035BFF">
            <w:pPr>
              <w:pStyle w:val="Body"/>
              <w:spacing w:after="0" w:line="240" w:lineRule="auto"/>
              <w:jc w:val="right"/>
            </w:pPr>
            <w:r>
              <w:rPr>
                <w:sz w:val="22"/>
                <w:szCs w:val="22"/>
              </w:rPr>
              <w:t>-10.357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8E4585" w14:textId="77777777" w:rsidR="00736E7E" w:rsidRDefault="00035BFF">
            <w:pPr>
              <w:pStyle w:val="Body"/>
              <w:spacing w:after="0" w:line="240" w:lineRule="auto"/>
            </w:pPr>
            <w:r>
              <w:rPr>
                <w:sz w:val="22"/>
                <w:szCs w:val="22"/>
              </w:rPr>
              <w:t>&lt;.0001</w:t>
            </w:r>
          </w:p>
        </w:tc>
      </w:tr>
      <w:tr w:rsidR="00736E7E" w14:paraId="4D84F33D"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586B44" w14:textId="77777777" w:rsidR="00736E7E" w:rsidRDefault="00035BFF">
            <w:pPr>
              <w:pStyle w:val="Body"/>
              <w:spacing w:after="0" w:line="240" w:lineRule="auto"/>
            </w:pPr>
            <w:r>
              <w:rPr>
                <w:sz w:val="22"/>
                <w:szCs w:val="22"/>
              </w:rPr>
              <w:t>annuals,PM-road,PM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17E44B" w14:textId="77777777" w:rsidR="00736E7E" w:rsidRDefault="00035BFF">
            <w:pPr>
              <w:pStyle w:val="Body"/>
              <w:spacing w:after="0" w:line="240" w:lineRule="auto"/>
              <w:jc w:val="right"/>
            </w:pPr>
            <w:r>
              <w:rPr>
                <w:sz w:val="22"/>
                <w:szCs w:val="22"/>
              </w:rPr>
              <w:t>-0.13613217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9E1439" w14:textId="77777777" w:rsidR="00736E7E" w:rsidRDefault="00035BFF">
            <w:pPr>
              <w:pStyle w:val="Body"/>
              <w:spacing w:after="0" w:line="240" w:lineRule="auto"/>
              <w:jc w:val="right"/>
            </w:pPr>
            <w:r>
              <w:rPr>
                <w:sz w:val="22"/>
                <w:szCs w:val="22"/>
              </w:rPr>
              <w:t>0.295163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7A95A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CC751F" w14:textId="77777777" w:rsidR="00736E7E" w:rsidRDefault="00035BFF">
            <w:pPr>
              <w:pStyle w:val="Body"/>
              <w:spacing w:after="0" w:line="240" w:lineRule="auto"/>
              <w:jc w:val="right"/>
            </w:pPr>
            <w:r>
              <w:rPr>
                <w:sz w:val="22"/>
                <w:szCs w:val="22"/>
              </w:rPr>
              <w:t>-0.461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B60259" w14:textId="77777777" w:rsidR="00736E7E" w:rsidRDefault="00035BFF">
            <w:pPr>
              <w:pStyle w:val="Body"/>
              <w:spacing w:after="0" w:line="240" w:lineRule="auto"/>
              <w:jc w:val="right"/>
            </w:pPr>
            <w:r>
              <w:rPr>
                <w:sz w:val="22"/>
                <w:szCs w:val="22"/>
              </w:rPr>
              <w:t>1</w:t>
            </w:r>
          </w:p>
        </w:tc>
      </w:tr>
      <w:tr w:rsidR="00736E7E" w14:paraId="4B07116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743C03" w14:textId="77777777" w:rsidR="00736E7E" w:rsidRDefault="00035BFF">
            <w:pPr>
              <w:pStyle w:val="Body"/>
              <w:spacing w:after="0" w:line="240" w:lineRule="auto"/>
            </w:pPr>
            <w:r>
              <w:rPr>
                <w:sz w:val="22"/>
                <w:szCs w:val="22"/>
              </w:rPr>
              <w:t>annuals,PM-shrub,PM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2EF232" w14:textId="77777777" w:rsidR="00736E7E" w:rsidRDefault="00035BFF">
            <w:pPr>
              <w:pStyle w:val="Body"/>
              <w:spacing w:after="0" w:line="240" w:lineRule="auto"/>
              <w:jc w:val="right"/>
            </w:pPr>
            <w:r>
              <w:rPr>
                <w:sz w:val="22"/>
                <w:szCs w:val="22"/>
              </w:rPr>
              <w:t>-1.7364376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0E16FF" w14:textId="77777777" w:rsidR="00736E7E" w:rsidRDefault="00035BFF">
            <w:pPr>
              <w:pStyle w:val="Body"/>
              <w:spacing w:after="0" w:line="240" w:lineRule="auto"/>
              <w:jc w:val="right"/>
            </w:pPr>
            <w:r>
              <w:rPr>
                <w:sz w:val="22"/>
                <w:szCs w:val="22"/>
              </w:rPr>
              <w:t>0.225479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9507C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57BD99" w14:textId="77777777" w:rsidR="00736E7E" w:rsidRDefault="00035BFF">
            <w:pPr>
              <w:pStyle w:val="Body"/>
              <w:spacing w:after="0" w:line="240" w:lineRule="auto"/>
              <w:jc w:val="right"/>
            </w:pPr>
            <w:r>
              <w:rPr>
                <w:sz w:val="22"/>
                <w:szCs w:val="22"/>
              </w:rPr>
              <w:t>-7.701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1176CB" w14:textId="77777777" w:rsidR="00736E7E" w:rsidRDefault="00035BFF">
            <w:pPr>
              <w:pStyle w:val="Body"/>
              <w:spacing w:after="0" w:line="240" w:lineRule="auto"/>
            </w:pPr>
            <w:r>
              <w:rPr>
                <w:sz w:val="22"/>
                <w:szCs w:val="22"/>
              </w:rPr>
              <w:t>&lt;.0001</w:t>
            </w:r>
          </w:p>
        </w:tc>
      </w:tr>
      <w:tr w:rsidR="00736E7E" w14:paraId="46A03E65"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328297" w14:textId="77777777" w:rsidR="00736E7E" w:rsidRDefault="00035BFF">
            <w:pPr>
              <w:pStyle w:val="Body"/>
              <w:spacing w:after="0" w:line="240" w:lineRule="auto"/>
            </w:pPr>
            <w:r>
              <w:rPr>
                <w:sz w:val="22"/>
                <w:szCs w:val="22"/>
              </w:rPr>
              <w:t>annuals,PM-wash,PM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C8B837" w14:textId="77777777" w:rsidR="00736E7E" w:rsidRDefault="00035BFF">
            <w:pPr>
              <w:pStyle w:val="Body"/>
              <w:spacing w:after="0" w:line="240" w:lineRule="auto"/>
              <w:jc w:val="right"/>
            </w:pPr>
            <w:r>
              <w:rPr>
                <w:sz w:val="22"/>
                <w:szCs w:val="22"/>
              </w:rPr>
              <w:t>-0.36531804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4FFC43" w14:textId="77777777" w:rsidR="00736E7E" w:rsidRDefault="00035BFF">
            <w:pPr>
              <w:pStyle w:val="Body"/>
              <w:spacing w:after="0" w:line="240" w:lineRule="auto"/>
              <w:jc w:val="right"/>
            </w:pPr>
            <w:r>
              <w:rPr>
                <w:sz w:val="22"/>
                <w:szCs w:val="22"/>
              </w:rPr>
              <w:t>0.231765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8D477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FC8C9C" w14:textId="77777777" w:rsidR="00736E7E" w:rsidRDefault="00035BFF">
            <w:pPr>
              <w:pStyle w:val="Body"/>
              <w:spacing w:after="0" w:line="240" w:lineRule="auto"/>
              <w:jc w:val="right"/>
            </w:pPr>
            <w:r>
              <w:rPr>
                <w:sz w:val="22"/>
                <w:szCs w:val="22"/>
              </w:rPr>
              <w:t>-1.576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AAFC5C" w14:textId="77777777" w:rsidR="00736E7E" w:rsidRDefault="00035BFF">
            <w:pPr>
              <w:pStyle w:val="Body"/>
              <w:spacing w:after="0" w:line="240" w:lineRule="auto"/>
              <w:jc w:val="right"/>
            </w:pPr>
            <w:r>
              <w:rPr>
                <w:sz w:val="22"/>
                <w:szCs w:val="22"/>
              </w:rPr>
              <w:t>0.9179</w:t>
            </w:r>
          </w:p>
        </w:tc>
      </w:tr>
      <w:tr w:rsidR="00736E7E" w14:paraId="0229C14F"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8694F7" w14:textId="77777777" w:rsidR="00736E7E" w:rsidRDefault="00035BFF">
            <w:pPr>
              <w:pStyle w:val="Body"/>
              <w:spacing w:after="0" w:line="240" w:lineRule="auto"/>
            </w:pPr>
            <w:r>
              <w:rPr>
                <w:sz w:val="22"/>
                <w:szCs w:val="22"/>
              </w:rPr>
              <w:t>bare,PM-burrow,PM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0D8D44" w14:textId="77777777" w:rsidR="00736E7E" w:rsidRDefault="00035BFF">
            <w:pPr>
              <w:pStyle w:val="Body"/>
              <w:spacing w:after="0" w:line="240" w:lineRule="auto"/>
              <w:jc w:val="right"/>
            </w:pPr>
            <w:r>
              <w:rPr>
                <w:sz w:val="22"/>
                <w:szCs w:val="22"/>
              </w:rPr>
              <w:t>-2.54422323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F132C1" w14:textId="77777777" w:rsidR="00736E7E" w:rsidRDefault="00035BFF">
            <w:pPr>
              <w:pStyle w:val="Body"/>
              <w:spacing w:after="0" w:line="240" w:lineRule="auto"/>
              <w:jc w:val="right"/>
            </w:pPr>
            <w:r>
              <w:rPr>
                <w:sz w:val="22"/>
                <w:szCs w:val="22"/>
              </w:rPr>
              <w:t>0.229385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351A2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388CA7" w14:textId="77777777" w:rsidR="00736E7E" w:rsidRDefault="00035BFF">
            <w:pPr>
              <w:pStyle w:val="Body"/>
              <w:spacing w:after="0" w:line="240" w:lineRule="auto"/>
              <w:jc w:val="right"/>
            </w:pPr>
            <w:r>
              <w:rPr>
                <w:sz w:val="22"/>
                <w:szCs w:val="22"/>
              </w:rPr>
              <w:t>-11.091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78B7A4" w14:textId="77777777" w:rsidR="00736E7E" w:rsidRDefault="00035BFF">
            <w:pPr>
              <w:pStyle w:val="Body"/>
              <w:spacing w:after="0" w:line="240" w:lineRule="auto"/>
            </w:pPr>
            <w:r>
              <w:rPr>
                <w:sz w:val="22"/>
                <w:szCs w:val="22"/>
              </w:rPr>
              <w:t>&lt;.0001</w:t>
            </w:r>
          </w:p>
        </w:tc>
      </w:tr>
      <w:tr w:rsidR="00736E7E" w14:paraId="3384EF9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E9A60E" w14:textId="77777777" w:rsidR="00736E7E" w:rsidRDefault="00035BFF">
            <w:pPr>
              <w:pStyle w:val="Body"/>
              <w:spacing w:after="0" w:line="240" w:lineRule="auto"/>
            </w:pPr>
            <w:r>
              <w:rPr>
                <w:sz w:val="22"/>
                <w:szCs w:val="22"/>
              </w:rPr>
              <w:t>bare,PM-road,PM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941CF7" w14:textId="77777777" w:rsidR="00736E7E" w:rsidRDefault="00035BFF">
            <w:pPr>
              <w:pStyle w:val="Body"/>
              <w:spacing w:after="0" w:line="240" w:lineRule="auto"/>
              <w:jc w:val="right"/>
            </w:pPr>
            <w:r>
              <w:rPr>
                <w:sz w:val="22"/>
                <w:szCs w:val="22"/>
              </w:rPr>
              <w:t>-0.50077529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27EAD9" w14:textId="77777777" w:rsidR="00736E7E" w:rsidRDefault="00035BFF">
            <w:pPr>
              <w:pStyle w:val="Body"/>
              <w:spacing w:after="0" w:line="240" w:lineRule="auto"/>
              <w:jc w:val="right"/>
            </w:pPr>
            <w:r>
              <w:rPr>
                <w:sz w:val="22"/>
                <w:szCs w:val="22"/>
              </w:rPr>
              <w:t>0.308957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696C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7D4355" w14:textId="77777777" w:rsidR="00736E7E" w:rsidRDefault="00035BFF">
            <w:pPr>
              <w:pStyle w:val="Body"/>
              <w:spacing w:after="0" w:line="240" w:lineRule="auto"/>
              <w:jc w:val="right"/>
            </w:pPr>
            <w:r>
              <w:rPr>
                <w:sz w:val="22"/>
                <w:szCs w:val="22"/>
              </w:rPr>
              <w:t>-1.621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D0851" w14:textId="77777777" w:rsidR="00736E7E" w:rsidRDefault="00035BFF">
            <w:pPr>
              <w:pStyle w:val="Body"/>
              <w:spacing w:after="0" w:line="240" w:lineRule="auto"/>
              <w:jc w:val="right"/>
            </w:pPr>
            <w:r>
              <w:rPr>
                <w:sz w:val="22"/>
                <w:szCs w:val="22"/>
              </w:rPr>
              <w:t>0.9018</w:t>
            </w:r>
          </w:p>
        </w:tc>
      </w:tr>
      <w:tr w:rsidR="00736E7E" w14:paraId="0E1EEF88"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E8E19B" w14:textId="77777777" w:rsidR="00736E7E" w:rsidRDefault="00035BFF">
            <w:pPr>
              <w:pStyle w:val="Body"/>
              <w:spacing w:after="0" w:line="240" w:lineRule="auto"/>
            </w:pPr>
            <w:r>
              <w:rPr>
                <w:sz w:val="22"/>
                <w:szCs w:val="22"/>
              </w:rPr>
              <w:t>bare,PM-shrub,PM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23B80C" w14:textId="77777777" w:rsidR="00736E7E" w:rsidRDefault="00035BFF">
            <w:pPr>
              <w:pStyle w:val="Body"/>
              <w:spacing w:after="0" w:line="240" w:lineRule="auto"/>
              <w:jc w:val="right"/>
            </w:pPr>
            <w:r>
              <w:rPr>
                <w:sz w:val="22"/>
                <w:szCs w:val="22"/>
              </w:rPr>
              <w:t>-2.10108072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587BCE" w14:textId="77777777" w:rsidR="00736E7E" w:rsidRDefault="00035BFF">
            <w:pPr>
              <w:pStyle w:val="Body"/>
              <w:spacing w:after="0" w:line="240" w:lineRule="auto"/>
              <w:jc w:val="right"/>
            </w:pPr>
            <w:r>
              <w:rPr>
                <w:sz w:val="22"/>
                <w:szCs w:val="22"/>
              </w:rPr>
              <w:t>0.243258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92405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BB0D6A" w14:textId="77777777" w:rsidR="00736E7E" w:rsidRDefault="00035BFF">
            <w:pPr>
              <w:pStyle w:val="Body"/>
              <w:spacing w:after="0" w:line="240" w:lineRule="auto"/>
              <w:jc w:val="right"/>
            </w:pPr>
            <w:r>
              <w:rPr>
                <w:sz w:val="22"/>
                <w:szCs w:val="22"/>
              </w:rPr>
              <w:t>-8.637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FE841C" w14:textId="77777777" w:rsidR="00736E7E" w:rsidRDefault="00035BFF">
            <w:pPr>
              <w:pStyle w:val="Body"/>
              <w:spacing w:after="0" w:line="240" w:lineRule="auto"/>
            </w:pPr>
            <w:r>
              <w:rPr>
                <w:sz w:val="22"/>
                <w:szCs w:val="22"/>
              </w:rPr>
              <w:t>&lt;.0001</w:t>
            </w:r>
          </w:p>
        </w:tc>
      </w:tr>
      <w:tr w:rsidR="00736E7E" w14:paraId="0E837F9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D7E136" w14:textId="77777777" w:rsidR="00736E7E" w:rsidRDefault="00035BFF">
            <w:pPr>
              <w:pStyle w:val="Body"/>
              <w:spacing w:after="0" w:line="240" w:lineRule="auto"/>
            </w:pPr>
            <w:r>
              <w:rPr>
                <w:sz w:val="22"/>
                <w:szCs w:val="22"/>
              </w:rPr>
              <w:t>bare,PM-wash,PM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E7C649" w14:textId="77777777" w:rsidR="00736E7E" w:rsidRDefault="00035BFF">
            <w:pPr>
              <w:pStyle w:val="Body"/>
              <w:spacing w:after="0" w:line="240" w:lineRule="auto"/>
              <w:jc w:val="right"/>
            </w:pPr>
            <w:r>
              <w:rPr>
                <w:sz w:val="22"/>
                <w:szCs w:val="22"/>
              </w:rPr>
              <w:t>-0.72996115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EA70D" w14:textId="77777777" w:rsidR="00736E7E" w:rsidRDefault="00035BFF">
            <w:pPr>
              <w:pStyle w:val="Body"/>
              <w:spacing w:after="0" w:line="240" w:lineRule="auto"/>
              <w:jc w:val="right"/>
            </w:pPr>
            <w:r>
              <w:rPr>
                <w:sz w:val="22"/>
                <w:szCs w:val="22"/>
              </w:rPr>
              <w:t>0.249095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4B70F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39AC5E" w14:textId="77777777" w:rsidR="00736E7E" w:rsidRDefault="00035BFF">
            <w:pPr>
              <w:pStyle w:val="Body"/>
              <w:spacing w:after="0" w:line="240" w:lineRule="auto"/>
              <w:jc w:val="right"/>
            </w:pPr>
            <w:r>
              <w:rPr>
                <w:sz w:val="22"/>
                <w:szCs w:val="22"/>
              </w:rPr>
              <w:t>-2.93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6568E" w14:textId="77777777" w:rsidR="00736E7E" w:rsidRDefault="00035BFF">
            <w:pPr>
              <w:pStyle w:val="Body"/>
              <w:spacing w:after="0" w:line="240" w:lineRule="auto"/>
              <w:jc w:val="right"/>
            </w:pPr>
            <w:r>
              <w:rPr>
                <w:sz w:val="22"/>
                <w:szCs w:val="22"/>
              </w:rPr>
              <w:t>0.1301</w:t>
            </w:r>
          </w:p>
        </w:tc>
      </w:tr>
      <w:tr w:rsidR="00736E7E" w14:paraId="09EE6C5D"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C1D2C9" w14:textId="77777777" w:rsidR="00736E7E" w:rsidRDefault="00035BFF">
            <w:pPr>
              <w:pStyle w:val="Body"/>
              <w:spacing w:after="0" w:line="240" w:lineRule="auto"/>
            </w:pPr>
            <w:r>
              <w:rPr>
                <w:sz w:val="22"/>
                <w:szCs w:val="22"/>
              </w:rPr>
              <w:t>burrow,PM-road,PM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C0658D" w14:textId="77777777" w:rsidR="00736E7E" w:rsidRDefault="00035BFF">
            <w:pPr>
              <w:pStyle w:val="Body"/>
              <w:spacing w:after="0" w:line="240" w:lineRule="auto"/>
              <w:jc w:val="right"/>
            </w:pPr>
            <w:r>
              <w:rPr>
                <w:sz w:val="22"/>
                <w:szCs w:val="22"/>
              </w:rPr>
              <w:t>2.04344794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04A7B8" w14:textId="77777777" w:rsidR="00736E7E" w:rsidRDefault="00035BFF">
            <w:pPr>
              <w:pStyle w:val="Body"/>
              <w:spacing w:after="0" w:line="240" w:lineRule="auto"/>
              <w:jc w:val="right"/>
            </w:pPr>
            <w:r>
              <w:rPr>
                <w:sz w:val="22"/>
                <w:szCs w:val="22"/>
              </w:rPr>
              <w:t>0.219254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A2FAF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377C8" w14:textId="77777777" w:rsidR="00736E7E" w:rsidRDefault="00035BFF">
            <w:pPr>
              <w:pStyle w:val="Body"/>
              <w:spacing w:after="0" w:line="240" w:lineRule="auto"/>
              <w:jc w:val="right"/>
            </w:pPr>
            <w:r>
              <w:rPr>
                <w:sz w:val="22"/>
                <w:szCs w:val="22"/>
              </w:rPr>
              <w:t>9.32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96EC28" w14:textId="77777777" w:rsidR="00736E7E" w:rsidRDefault="00035BFF">
            <w:pPr>
              <w:pStyle w:val="Body"/>
              <w:spacing w:after="0" w:line="240" w:lineRule="auto"/>
            </w:pPr>
            <w:r>
              <w:rPr>
                <w:sz w:val="22"/>
                <w:szCs w:val="22"/>
              </w:rPr>
              <w:t>&lt;.0001</w:t>
            </w:r>
          </w:p>
        </w:tc>
      </w:tr>
      <w:tr w:rsidR="00736E7E" w14:paraId="1E18F54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BFD73F" w14:textId="77777777" w:rsidR="00736E7E" w:rsidRDefault="00035BFF">
            <w:pPr>
              <w:pStyle w:val="Body"/>
              <w:spacing w:after="0" w:line="240" w:lineRule="auto"/>
            </w:pPr>
            <w:r>
              <w:rPr>
                <w:sz w:val="22"/>
                <w:szCs w:val="22"/>
              </w:rPr>
              <w:t>burrow,PM-shrub,PM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B14CD9" w14:textId="77777777" w:rsidR="00736E7E" w:rsidRDefault="00035BFF">
            <w:pPr>
              <w:pStyle w:val="Body"/>
              <w:spacing w:after="0" w:line="240" w:lineRule="auto"/>
              <w:jc w:val="right"/>
            </w:pPr>
            <w:r>
              <w:rPr>
                <w:sz w:val="22"/>
                <w:szCs w:val="22"/>
              </w:rPr>
              <w:t>0.44314251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DE0D2E" w14:textId="77777777" w:rsidR="00736E7E" w:rsidRDefault="00035BFF">
            <w:pPr>
              <w:pStyle w:val="Body"/>
              <w:spacing w:after="0" w:line="240" w:lineRule="auto"/>
              <w:jc w:val="right"/>
            </w:pPr>
            <w:r>
              <w:rPr>
                <w:sz w:val="22"/>
                <w:szCs w:val="22"/>
              </w:rPr>
              <w:t>0.108591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AC6A3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7384EA" w14:textId="77777777" w:rsidR="00736E7E" w:rsidRDefault="00035BFF">
            <w:pPr>
              <w:pStyle w:val="Body"/>
              <w:spacing w:after="0" w:line="240" w:lineRule="auto"/>
              <w:jc w:val="right"/>
            </w:pPr>
            <w:r>
              <w:rPr>
                <w:sz w:val="22"/>
                <w:szCs w:val="22"/>
              </w:rPr>
              <w:t>4.081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BEE30C" w14:textId="77777777" w:rsidR="00736E7E" w:rsidRDefault="00035BFF">
            <w:pPr>
              <w:pStyle w:val="Body"/>
              <w:spacing w:after="0" w:line="240" w:lineRule="auto"/>
              <w:jc w:val="right"/>
            </w:pPr>
            <w:r>
              <w:rPr>
                <w:sz w:val="22"/>
                <w:szCs w:val="22"/>
              </w:rPr>
              <w:t>0.0026</w:t>
            </w:r>
          </w:p>
        </w:tc>
      </w:tr>
      <w:tr w:rsidR="00736E7E" w14:paraId="0EDF479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85E421" w14:textId="77777777" w:rsidR="00736E7E" w:rsidRDefault="00035BFF">
            <w:pPr>
              <w:pStyle w:val="Body"/>
              <w:spacing w:after="0" w:line="240" w:lineRule="auto"/>
            </w:pPr>
            <w:r>
              <w:rPr>
                <w:sz w:val="22"/>
                <w:szCs w:val="22"/>
              </w:rPr>
              <w:t>burrow,PM-wash,PM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8DA932" w14:textId="77777777" w:rsidR="00736E7E" w:rsidRDefault="00035BFF">
            <w:pPr>
              <w:pStyle w:val="Body"/>
              <w:spacing w:after="0" w:line="240" w:lineRule="auto"/>
              <w:jc w:val="right"/>
            </w:pPr>
            <w:r>
              <w:rPr>
                <w:sz w:val="22"/>
                <w:szCs w:val="22"/>
              </w:rPr>
              <w:t>1.81426207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A0A986" w14:textId="77777777" w:rsidR="00736E7E" w:rsidRDefault="00035BFF">
            <w:pPr>
              <w:pStyle w:val="Body"/>
              <w:spacing w:after="0" w:line="240" w:lineRule="auto"/>
              <w:jc w:val="right"/>
            </w:pPr>
            <w:r>
              <w:rPr>
                <w:sz w:val="22"/>
                <w:szCs w:val="22"/>
              </w:rPr>
              <w:t>0.121103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9442A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CE2416" w14:textId="77777777" w:rsidR="00736E7E" w:rsidRDefault="00035BFF">
            <w:pPr>
              <w:pStyle w:val="Body"/>
              <w:spacing w:after="0" w:line="240" w:lineRule="auto"/>
              <w:jc w:val="right"/>
            </w:pPr>
            <w:r>
              <w:rPr>
                <w:sz w:val="22"/>
                <w:szCs w:val="22"/>
              </w:rPr>
              <w:t>14.981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4B3FE7" w14:textId="77777777" w:rsidR="00736E7E" w:rsidRDefault="00035BFF">
            <w:pPr>
              <w:pStyle w:val="Body"/>
              <w:spacing w:after="0" w:line="240" w:lineRule="auto"/>
            </w:pPr>
            <w:r>
              <w:rPr>
                <w:sz w:val="22"/>
                <w:szCs w:val="22"/>
              </w:rPr>
              <w:t>&lt;.0001</w:t>
            </w:r>
          </w:p>
        </w:tc>
      </w:tr>
      <w:tr w:rsidR="00736E7E" w14:paraId="62979101"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C9B742" w14:textId="77777777" w:rsidR="00736E7E" w:rsidRDefault="00035BFF">
            <w:pPr>
              <w:pStyle w:val="Body"/>
              <w:spacing w:after="0" w:line="240" w:lineRule="auto"/>
            </w:pPr>
            <w:r>
              <w:rPr>
                <w:sz w:val="22"/>
                <w:szCs w:val="22"/>
              </w:rPr>
              <w:t>road,PM-shrub,PM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82530" w14:textId="77777777" w:rsidR="00736E7E" w:rsidRDefault="00035BFF">
            <w:pPr>
              <w:pStyle w:val="Body"/>
              <w:spacing w:after="0" w:line="240" w:lineRule="auto"/>
              <w:jc w:val="right"/>
            </w:pPr>
            <w:r>
              <w:rPr>
                <w:sz w:val="22"/>
                <w:szCs w:val="22"/>
              </w:rPr>
              <w:t>-1.60030543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075D7B" w14:textId="77777777" w:rsidR="00736E7E" w:rsidRDefault="00035BFF">
            <w:pPr>
              <w:pStyle w:val="Body"/>
              <w:spacing w:after="0" w:line="240" w:lineRule="auto"/>
              <w:jc w:val="right"/>
            </w:pPr>
            <w:r>
              <w:rPr>
                <w:sz w:val="22"/>
                <w:szCs w:val="22"/>
              </w:rPr>
              <w:t>0.233728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9A16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628A8F" w14:textId="77777777" w:rsidR="00736E7E" w:rsidRDefault="00035BFF">
            <w:pPr>
              <w:pStyle w:val="Body"/>
              <w:spacing w:after="0" w:line="240" w:lineRule="auto"/>
              <w:jc w:val="right"/>
            </w:pPr>
            <w:r>
              <w:rPr>
                <w:sz w:val="22"/>
                <w:szCs w:val="22"/>
              </w:rPr>
              <w:t>-6.847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6A5DA6" w14:textId="77777777" w:rsidR="00736E7E" w:rsidRDefault="00035BFF">
            <w:pPr>
              <w:pStyle w:val="Body"/>
              <w:spacing w:after="0" w:line="240" w:lineRule="auto"/>
            </w:pPr>
            <w:r>
              <w:rPr>
                <w:sz w:val="22"/>
                <w:szCs w:val="22"/>
              </w:rPr>
              <w:t>&lt;.0001</w:t>
            </w:r>
          </w:p>
        </w:tc>
      </w:tr>
      <w:tr w:rsidR="00736E7E" w14:paraId="7CEBFFF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A2BC30" w14:textId="77777777" w:rsidR="00736E7E" w:rsidRDefault="00035BFF">
            <w:pPr>
              <w:pStyle w:val="Body"/>
              <w:spacing w:after="0" w:line="240" w:lineRule="auto"/>
            </w:pPr>
            <w:r>
              <w:rPr>
                <w:sz w:val="22"/>
                <w:szCs w:val="22"/>
              </w:rPr>
              <w:t>road,PM-wash,PM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1A5BB2" w14:textId="77777777" w:rsidR="00736E7E" w:rsidRDefault="00035BFF">
            <w:pPr>
              <w:pStyle w:val="Body"/>
              <w:spacing w:after="0" w:line="240" w:lineRule="auto"/>
              <w:jc w:val="right"/>
            </w:pPr>
            <w:r>
              <w:rPr>
                <w:sz w:val="22"/>
                <w:szCs w:val="22"/>
              </w:rPr>
              <w:t>-0.22918587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3CA8FC" w14:textId="77777777" w:rsidR="00736E7E" w:rsidRDefault="00035BFF">
            <w:pPr>
              <w:pStyle w:val="Body"/>
              <w:spacing w:after="0" w:line="240" w:lineRule="auto"/>
              <w:jc w:val="right"/>
            </w:pPr>
            <w:r>
              <w:rPr>
                <w:sz w:val="22"/>
                <w:szCs w:val="22"/>
              </w:rPr>
              <w:t>0.239797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2BA5E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88B7BC" w14:textId="77777777" w:rsidR="00736E7E" w:rsidRDefault="00035BFF">
            <w:pPr>
              <w:pStyle w:val="Body"/>
              <w:spacing w:after="0" w:line="240" w:lineRule="auto"/>
              <w:jc w:val="right"/>
            </w:pPr>
            <w:r>
              <w:rPr>
                <w:sz w:val="22"/>
                <w:szCs w:val="22"/>
              </w:rPr>
              <w:t>-0.956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FD63D6" w14:textId="77777777" w:rsidR="00736E7E" w:rsidRDefault="00035BFF">
            <w:pPr>
              <w:pStyle w:val="Body"/>
              <w:spacing w:after="0" w:line="240" w:lineRule="auto"/>
              <w:jc w:val="right"/>
            </w:pPr>
            <w:r>
              <w:rPr>
                <w:sz w:val="22"/>
                <w:szCs w:val="22"/>
              </w:rPr>
              <w:t>0.9985</w:t>
            </w:r>
          </w:p>
        </w:tc>
      </w:tr>
      <w:tr w:rsidR="00736E7E" w14:paraId="3F318B9F"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C70D2F" w14:textId="77777777" w:rsidR="00736E7E" w:rsidRDefault="00035BFF">
            <w:pPr>
              <w:pStyle w:val="Body"/>
              <w:spacing w:after="0" w:line="240" w:lineRule="auto"/>
            </w:pPr>
            <w:r>
              <w:rPr>
                <w:sz w:val="22"/>
                <w:szCs w:val="22"/>
              </w:rPr>
              <w:t>shrub,PM-wash,PM</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5179F2" w14:textId="77777777" w:rsidR="00736E7E" w:rsidRDefault="00035BFF">
            <w:pPr>
              <w:pStyle w:val="Body"/>
              <w:spacing w:after="0" w:line="240" w:lineRule="auto"/>
              <w:jc w:val="right"/>
            </w:pPr>
            <w:r>
              <w:rPr>
                <w:sz w:val="22"/>
                <w:szCs w:val="22"/>
              </w:rPr>
              <w:t>1.37111956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C029C2" w14:textId="77777777" w:rsidR="00736E7E" w:rsidRDefault="00035BFF">
            <w:pPr>
              <w:pStyle w:val="Body"/>
              <w:spacing w:after="0" w:line="240" w:lineRule="auto"/>
              <w:jc w:val="right"/>
            </w:pPr>
            <w:r>
              <w:rPr>
                <w:sz w:val="22"/>
                <w:szCs w:val="22"/>
              </w:rPr>
              <w:t>0.145679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0EC01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EBBFD7" w14:textId="77777777" w:rsidR="00736E7E" w:rsidRDefault="00035BFF">
            <w:pPr>
              <w:pStyle w:val="Body"/>
              <w:spacing w:after="0" w:line="240" w:lineRule="auto"/>
              <w:jc w:val="right"/>
            </w:pPr>
            <w:r>
              <w:rPr>
                <w:sz w:val="22"/>
                <w:szCs w:val="22"/>
              </w:rPr>
              <w:t>9.412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2B8F9F" w14:textId="77777777" w:rsidR="00736E7E" w:rsidRDefault="00035BFF">
            <w:pPr>
              <w:pStyle w:val="Body"/>
              <w:spacing w:after="0" w:line="240" w:lineRule="auto"/>
            </w:pPr>
            <w:r>
              <w:rPr>
                <w:sz w:val="22"/>
                <w:szCs w:val="22"/>
              </w:rPr>
              <w:t>&lt;.0001</w:t>
            </w:r>
          </w:p>
        </w:tc>
      </w:tr>
    </w:tbl>
    <w:p w14:paraId="6AC629D3" w14:textId="77777777" w:rsidR="00736E7E" w:rsidRDefault="00736E7E">
      <w:pPr>
        <w:pStyle w:val="Body"/>
        <w:widowControl w:val="0"/>
        <w:spacing w:line="240" w:lineRule="auto"/>
        <w:rPr>
          <w:sz w:val="22"/>
          <w:szCs w:val="22"/>
        </w:rPr>
      </w:pPr>
    </w:p>
    <w:p w14:paraId="4F3F8667" w14:textId="77777777" w:rsidR="00736E7E" w:rsidRDefault="00736E7E">
      <w:pPr>
        <w:pStyle w:val="Body"/>
        <w:rPr>
          <w:sz w:val="22"/>
          <w:szCs w:val="22"/>
        </w:rPr>
      </w:pPr>
    </w:p>
    <w:p w14:paraId="5313F5E8" w14:textId="77777777" w:rsidR="00736E7E" w:rsidRDefault="00736E7E">
      <w:pPr>
        <w:pStyle w:val="Body"/>
        <w:rPr>
          <w:b/>
          <w:bCs/>
          <w:sz w:val="22"/>
          <w:szCs w:val="22"/>
        </w:rPr>
      </w:pPr>
    </w:p>
    <w:p w14:paraId="3FCDB2FA" w14:textId="77777777" w:rsidR="00736E7E" w:rsidRDefault="00736E7E">
      <w:pPr>
        <w:pStyle w:val="Body"/>
        <w:rPr>
          <w:b/>
          <w:bCs/>
          <w:sz w:val="22"/>
          <w:szCs w:val="22"/>
        </w:rPr>
      </w:pPr>
    </w:p>
    <w:p w14:paraId="5157F7A9" w14:textId="77777777" w:rsidR="00736E7E" w:rsidRDefault="00736E7E">
      <w:pPr>
        <w:pStyle w:val="Body"/>
        <w:rPr>
          <w:b/>
          <w:bCs/>
          <w:sz w:val="22"/>
          <w:szCs w:val="22"/>
        </w:rPr>
      </w:pPr>
    </w:p>
    <w:p w14:paraId="36C4FC3E" w14:textId="77777777" w:rsidR="00736E7E" w:rsidRDefault="00736E7E">
      <w:pPr>
        <w:pStyle w:val="Body"/>
        <w:rPr>
          <w:b/>
          <w:bCs/>
          <w:sz w:val="22"/>
          <w:szCs w:val="22"/>
        </w:rPr>
      </w:pPr>
    </w:p>
    <w:p w14:paraId="3E0D94F0" w14:textId="77777777" w:rsidR="00736E7E" w:rsidRDefault="00736E7E">
      <w:pPr>
        <w:pStyle w:val="Body"/>
        <w:rPr>
          <w:b/>
          <w:bCs/>
          <w:sz w:val="22"/>
          <w:szCs w:val="22"/>
        </w:rPr>
      </w:pPr>
    </w:p>
    <w:p w14:paraId="2A17A0CB" w14:textId="77777777" w:rsidR="00736E7E" w:rsidRDefault="00736E7E">
      <w:pPr>
        <w:pStyle w:val="Body"/>
        <w:rPr>
          <w:b/>
          <w:bCs/>
          <w:sz w:val="22"/>
          <w:szCs w:val="22"/>
        </w:rPr>
      </w:pPr>
    </w:p>
    <w:p w14:paraId="67804AE9" w14:textId="77777777" w:rsidR="00736E7E" w:rsidRDefault="00736E7E">
      <w:pPr>
        <w:pStyle w:val="Body"/>
        <w:rPr>
          <w:b/>
          <w:bCs/>
          <w:sz w:val="22"/>
          <w:szCs w:val="22"/>
        </w:rPr>
      </w:pPr>
    </w:p>
    <w:p w14:paraId="3FC6AB34" w14:textId="77777777" w:rsidR="00736E7E" w:rsidRDefault="00736E7E">
      <w:pPr>
        <w:pStyle w:val="Body"/>
        <w:rPr>
          <w:b/>
          <w:bCs/>
          <w:sz w:val="22"/>
          <w:szCs w:val="22"/>
        </w:rPr>
      </w:pPr>
    </w:p>
    <w:p w14:paraId="43A2CC92" w14:textId="77777777" w:rsidR="00736E7E" w:rsidRDefault="00736E7E">
      <w:pPr>
        <w:pStyle w:val="Body"/>
        <w:rPr>
          <w:b/>
          <w:bCs/>
          <w:sz w:val="22"/>
          <w:szCs w:val="22"/>
        </w:rPr>
      </w:pPr>
    </w:p>
    <w:p w14:paraId="578EDF58" w14:textId="77777777" w:rsidR="00736E7E" w:rsidRDefault="00736E7E">
      <w:pPr>
        <w:pStyle w:val="Body"/>
        <w:rPr>
          <w:b/>
          <w:bCs/>
          <w:sz w:val="22"/>
          <w:szCs w:val="22"/>
        </w:rPr>
      </w:pPr>
    </w:p>
    <w:p w14:paraId="1F1B18CC" w14:textId="77777777" w:rsidR="00736E7E" w:rsidRDefault="00736E7E">
      <w:pPr>
        <w:pStyle w:val="Body"/>
        <w:rPr>
          <w:b/>
          <w:bCs/>
          <w:sz w:val="22"/>
          <w:szCs w:val="22"/>
        </w:rPr>
      </w:pPr>
    </w:p>
    <w:p w14:paraId="6D931E2D" w14:textId="77777777" w:rsidR="00736E7E" w:rsidRDefault="00736E7E">
      <w:pPr>
        <w:pStyle w:val="Body"/>
        <w:rPr>
          <w:b/>
          <w:bCs/>
          <w:sz w:val="22"/>
          <w:szCs w:val="22"/>
        </w:rPr>
      </w:pPr>
    </w:p>
    <w:p w14:paraId="3FF99CE8" w14:textId="77777777" w:rsidR="00736E7E" w:rsidRDefault="00736E7E">
      <w:pPr>
        <w:pStyle w:val="Body"/>
        <w:rPr>
          <w:b/>
          <w:bCs/>
          <w:sz w:val="22"/>
          <w:szCs w:val="22"/>
        </w:rPr>
      </w:pPr>
    </w:p>
    <w:p w14:paraId="66055429" w14:textId="77777777" w:rsidR="00736E7E" w:rsidRDefault="00736E7E">
      <w:pPr>
        <w:pStyle w:val="Body"/>
        <w:rPr>
          <w:b/>
          <w:bCs/>
          <w:sz w:val="22"/>
          <w:szCs w:val="22"/>
        </w:rPr>
      </w:pPr>
    </w:p>
    <w:p w14:paraId="757A879A" w14:textId="77777777" w:rsidR="00736E7E" w:rsidRDefault="00736E7E">
      <w:pPr>
        <w:pStyle w:val="Body"/>
      </w:pPr>
    </w:p>
    <w:sectPr w:rsidR="00736E7E" w:rsidSect="00ED08EB">
      <w:headerReference w:type="default" r:id="rId16"/>
      <w:footerReference w:type="default" r:id="rId17"/>
      <w:type w:val="continuous"/>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Scott Butterfield" w:date="2017-11-07T07:32:00Z" w:initials="SB">
    <w:p w14:paraId="75FFC696" w14:textId="53180CBA" w:rsidR="00707992" w:rsidRDefault="00707992">
      <w:pPr>
        <w:pStyle w:val="CommentText"/>
      </w:pPr>
      <w:r>
        <w:rPr>
          <w:rStyle w:val="CommentReference"/>
        </w:rPr>
        <w:annotationRef/>
      </w:r>
      <w:r>
        <w:t xml:space="preserve">Check journal guidelines. Maybe should be Filazzola et al. 2017. </w:t>
      </w:r>
    </w:p>
  </w:comment>
  <w:comment w:id="59" w:author="Scott Butterfield" w:date="2017-11-07T07:45:00Z" w:initials="SB">
    <w:p w14:paraId="0A87A5A2" w14:textId="38B19EF2" w:rsidR="00707992" w:rsidRDefault="00707992">
      <w:pPr>
        <w:pStyle w:val="CommentText"/>
      </w:pPr>
      <w:r>
        <w:rPr>
          <w:rStyle w:val="CommentReference"/>
        </w:rPr>
        <w:annotationRef/>
      </w:r>
      <w:r>
        <w:t xml:space="preserve">Is it one word or two? You do both in the paper. Edit for consistency and accuracy. </w:t>
      </w:r>
    </w:p>
  </w:comment>
  <w:comment w:id="63" w:author="Scott Butterfield" w:date="2017-11-07T07:51:00Z" w:initials="SB">
    <w:p w14:paraId="2D32B007" w14:textId="0A38AAB2" w:rsidR="00707992" w:rsidRDefault="00707992">
      <w:pPr>
        <w:pStyle w:val="CommentText"/>
      </w:pPr>
      <w:r>
        <w:rPr>
          <w:rStyle w:val="CommentReference"/>
        </w:rPr>
        <w:annotationRef/>
      </w:r>
      <w:r>
        <w:t xml:space="preserve">Be consistent with format. Period here after heading. Then dashehd line. Below you have a space, then a period, then a solild line. </w:t>
      </w:r>
    </w:p>
  </w:comment>
  <w:comment w:id="65" w:author="Westphal, Michael F" w:date="2017-11-20T12:02:00Z" w:initials="WMF">
    <w:p w14:paraId="06BADB80" w14:textId="212372DC" w:rsidR="00707992" w:rsidRDefault="00707992">
      <w:pPr>
        <w:pStyle w:val="CommentText"/>
      </w:pPr>
      <w:r>
        <w:rPr>
          <w:rStyle w:val="CommentReference"/>
        </w:rPr>
        <w:annotationRef/>
      </w:r>
      <w:r>
        <w:t>I would argue that common names are appropriate for the two study species but that we don’t need them for tangential species</w:t>
      </w:r>
    </w:p>
  </w:comment>
  <w:comment w:id="64" w:author="Scott Butterfield" w:date="2017-11-07T07:53:00Z" w:initials="SB">
    <w:p w14:paraId="7ABA1758" w14:textId="7F2E71FE" w:rsidR="00707992" w:rsidRDefault="00707992">
      <w:pPr>
        <w:pStyle w:val="CommentText"/>
      </w:pPr>
      <w:r>
        <w:rPr>
          <w:rStyle w:val="CommentReference"/>
        </w:rPr>
        <w:annotationRef/>
      </w:r>
      <w:r>
        <w:t>Common names too? Again, for consistency, since you do it for the animals and shrubs.</w:t>
      </w:r>
    </w:p>
  </w:comment>
  <w:comment w:id="66" w:author="Scott Butterfield" w:date="2017-11-07T07:55:00Z" w:initials="SB">
    <w:p w14:paraId="4559FDA1" w14:textId="77777777" w:rsidR="00707992" w:rsidRDefault="00707992">
      <w:pPr>
        <w:pStyle w:val="CommentText"/>
      </w:pPr>
      <w:r>
        <w:rPr>
          <w:rStyle w:val="CommentReference"/>
        </w:rPr>
        <w:annotationRef/>
      </w:r>
      <w:r>
        <w:t xml:space="preserve">Kind of odd sentence construction. These are dominant. But one of them is not at our site. Opens up possible reviewer comment about why we chose a site without one of the co-dominant shrubs. You could say something like “the dominant shrubs within this system are….although at our study site Ephedra was the dominant…” </w:t>
      </w:r>
    </w:p>
    <w:p w14:paraId="77BBD67D" w14:textId="77777777" w:rsidR="00707992" w:rsidRDefault="00707992">
      <w:pPr>
        <w:pStyle w:val="CommentText"/>
      </w:pPr>
    </w:p>
    <w:p w14:paraId="7478E81A" w14:textId="167D69B0" w:rsidR="00707992" w:rsidRDefault="00707992">
      <w:pPr>
        <w:pStyle w:val="CommentText"/>
      </w:pPr>
      <w:r>
        <w:t>At this point in the story, it would make me as the reviewer want to know how generalizable these results are going to be. Is what we find for Ephedra applicable to Atriplex? And more broadly for shrubs?</w:t>
      </w:r>
    </w:p>
  </w:comment>
  <w:comment w:id="67" w:author="Scott Butterfield" w:date="2017-11-07T08:04:00Z" w:initials="SB">
    <w:p w14:paraId="2F69AB24" w14:textId="62F5F704" w:rsidR="00707992" w:rsidRDefault="00707992">
      <w:pPr>
        <w:pStyle w:val="CommentText"/>
      </w:pPr>
      <w:r>
        <w:rPr>
          <w:rStyle w:val="CommentReference"/>
        </w:rPr>
        <w:annotationRef/>
      </w:r>
      <w:r>
        <w:t xml:space="preserve">A lot of detail about BNLL here, but no real explanation about why they are a good study species – if indeed you are trying to make connection to other desert ecosystems and other lizard and shrub species. </w:t>
      </w:r>
    </w:p>
  </w:comment>
  <w:comment w:id="68" w:author="Scott Butterfield" w:date="2017-11-07T08:00:00Z" w:initials="SB">
    <w:p w14:paraId="7D6809B9" w14:textId="012EB22F" w:rsidR="00707992" w:rsidRDefault="00707992">
      <w:pPr>
        <w:pStyle w:val="CommentText"/>
      </w:pPr>
      <w:r>
        <w:rPr>
          <w:rStyle w:val="CommentReference"/>
        </w:rPr>
        <w:annotationRef/>
      </w:r>
      <w:r>
        <w:t xml:space="preserve">Desert? If not, may need to make explicit connection between what the San Joaquin Valley is vs. the San Joaquin Desert. May need this as an inset on one of the maps. </w:t>
      </w:r>
    </w:p>
  </w:comment>
  <w:comment w:id="69" w:author="Scott Butterfield" w:date="2017-11-07T08:03:00Z" w:initials="SB">
    <w:p w14:paraId="10526A1B" w14:textId="60EC4EEC" w:rsidR="00707992" w:rsidRDefault="00707992">
      <w:pPr>
        <w:pStyle w:val="CommentText"/>
      </w:pPr>
      <w:r>
        <w:rPr>
          <w:rStyle w:val="CommentReference"/>
        </w:rPr>
        <w:annotationRef/>
      </w:r>
      <w:r>
        <w:t xml:space="preserve">Feel free to ignore. I am editing this way to make it consistent throughout. </w:t>
      </w:r>
    </w:p>
  </w:comment>
  <w:comment w:id="70" w:author="Scott Butterfield" w:date="2017-11-07T08:24:00Z" w:initials="SB">
    <w:p w14:paraId="217A5E89" w14:textId="160FA16C" w:rsidR="00707992" w:rsidRDefault="00707992">
      <w:pPr>
        <w:pStyle w:val="CommentText"/>
      </w:pPr>
      <w:r>
        <w:rPr>
          <w:rStyle w:val="CommentReference"/>
        </w:rPr>
        <w:annotationRef/>
      </w:r>
      <w:r>
        <w:t>When did you do this study? Typical precipitation year? Or different? Seems important for broad applicability statements. And maybe something here about why they should publish a one-year study? Is that normal for radio telemetry work?</w:t>
      </w:r>
    </w:p>
  </w:comment>
  <w:comment w:id="71" w:author="Westphal, Michael F" w:date="2017-11-20T12:05:00Z" w:initials="WMF">
    <w:p w14:paraId="1871A67C" w14:textId="790A44A8" w:rsidR="00707992" w:rsidRDefault="00707992">
      <w:pPr>
        <w:pStyle w:val="CommentText"/>
      </w:pPr>
      <w:r>
        <w:rPr>
          <w:rStyle w:val="CommentReference"/>
        </w:rPr>
        <w:annotationRef/>
      </w:r>
      <w:r>
        <w:t>Since we are simplifying this I will claim that we don’t need to go in that  much depth</w:t>
      </w:r>
    </w:p>
  </w:comment>
  <w:comment w:id="72" w:author="Scott Butterfield" w:date="2017-11-07T08:14:00Z" w:initials="SB">
    <w:p w14:paraId="278866E8" w14:textId="36F1D6D7" w:rsidR="00707992" w:rsidRDefault="00707992">
      <w:pPr>
        <w:pStyle w:val="CommentText"/>
      </w:pPr>
      <w:r>
        <w:rPr>
          <w:rStyle w:val="CommentReference"/>
        </w:rPr>
        <w:annotationRef/>
      </w:r>
      <w:r>
        <w:t xml:space="preserve">This seems like a big deal. Either cite that this is standard practice or play it up more that this is better at what has been done. Especially if you are trying to say that what we did here is better than Rathbun/Germano. </w:t>
      </w:r>
    </w:p>
  </w:comment>
  <w:comment w:id="73" w:author="Westphal, Michael F" w:date="2017-11-20T12:07:00Z" w:initials="WMF">
    <w:p w14:paraId="5B64A48A" w14:textId="719EC83A" w:rsidR="00707992" w:rsidRDefault="00707992">
      <w:pPr>
        <w:pStyle w:val="CommentText"/>
      </w:pPr>
      <w:r>
        <w:rPr>
          <w:rStyle w:val="CommentReference"/>
        </w:rPr>
        <w:annotationRef/>
      </w:r>
      <w:r>
        <w:t>I will do that in Discussion (if I haven’t already)</w:t>
      </w:r>
    </w:p>
  </w:comment>
  <w:comment w:id="74" w:author="Scott Butterfield" w:date="2017-11-07T08:15:00Z" w:initials="SB">
    <w:p w14:paraId="7C270140" w14:textId="0BA3D006" w:rsidR="00707992" w:rsidRDefault="00707992">
      <w:pPr>
        <w:pStyle w:val="CommentText"/>
      </w:pPr>
      <w:r>
        <w:rPr>
          <w:rStyle w:val="CommentReference"/>
        </w:rPr>
        <w:annotationRef/>
      </w:r>
      <w:r>
        <w:t xml:space="preserve">If using lizard throughout, maybe make statement up front that “lizard” mean G. sila. I will stop making that change throughout. </w:t>
      </w:r>
    </w:p>
  </w:comment>
  <w:comment w:id="75" w:author="Westphal, Michael F" w:date="2017-11-20T12:07:00Z" w:initials="WMF">
    <w:p w14:paraId="49A3C8DC" w14:textId="7DB964CD" w:rsidR="00707992" w:rsidRDefault="00707992">
      <w:pPr>
        <w:pStyle w:val="CommentText"/>
      </w:pPr>
      <w:r>
        <w:rPr>
          <w:rStyle w:val="CommentReference"/>
        </w:rPr>
        <w:annotationRef/>
      </w:r>
      <w:r>
        <w:t>Yes I agree thanks</w:t>
      </w:r>
    </w:p>
  </w:comment>
  <w:comment w:id="76" w:author="Scott Butterfield" w:date="2017-11-07T08:21:00Z" w:initials="SB">
    <w:p w14:paraId="180FDC23" w14:textId="29DB5CBE" w:rsidR="00707992" w:rsidRDefault="00707992">
      <w:pPr>
        <w:pStyle w:val="CommentText"/>
      </w:pPr>
      <w:r>
        <w:rPr>
          <w:rStyle w:val="CommentReference"/>
        </w:rPr>
        <w:annotationRef/>
      </w:r>
      <w:r>
        <w:t xml:space="preserve">How does this compare to Germano/Rathbun? At this point, if I was a reviewer I would wonder whether the analyses you did here are unique or standard? The bottom half of this paragraph especially. Without citations it kind of feels like you did something unique, which is fine, just say that. </w:t>
      </w:r>
    </w:p>
  </w:comment>
  <w:comment w:id="77" w:author="Westphal, Michael F" w:date="2017-11-20T12:08:00Z" w:initials="WMF">
    <w:p w14:paraId="1A7C0D10" w14:textId="0DE19979" w:rsidR="00707992" w:rsidRDefault="00707992">
      <w:pPr>
        <w:pStyle w:val="CommentText"/>
      </w:pPr>
      <w:r>
        <w:rPr>
          <w:rStyle w:val="CommentReference"/>
        </w:rPr>
        <w:annotationRef/>
      </w:r>
      <w:r>
        <w:t>Yes absolutely but methods not the right place to address IMO, will do so in Discussion</w:t>
      </w:r>
    </w:p>
  </w:comment>
  <w:comment w:id="80" w:author="Westphal, Michael F" w:date="2017-11-20T12:14:00Z" w:initials="WMF">
    <w:p w14:paraId="7B348DD2" w14:textId="2E46475F" w:rsidR="00707992" w:rsidRDefault="00707992">
      <w:pPr>
        <w:pStyle w:val="CommentText"/>
      </w:pPr>
      <w:r>
        <w:rPr>
          <w:rStyle w:val="CommentReference"/>
        </w:rPr>
        <w:annotationRef/>
      </w:r>
      <w:r>
        <w:t>You mentioned in an email Chris that we can even cut the shrub density.  I am seeking to have an intern complete the 5m / 10m work and we have been given some good streamlining tools by our new inhouse GIS person here at BLM with no expectations / demands of authorship</w:t>
      </w:r>
    </w:p>
  </w:comment>
  <w:comment w:id="83" w:author="Scott Butterfield" w:date="2017-11-07T08:55:00Z" w:initials="SB">
    <w:p w14:paraId="60559BB6" w14:textId="7B205EAC" w:rsidR="00707992" w:rsidRDefault="00707992">
      <w:pPr>
        <w:pStyle w:val="CommentText"/>
      </w:pPr>
      <w:r>
        <w:rPr>
          <w:rStyle w:val="CommentReference"/>
        </w:rPr>
        <w:annotationRef/>
      </w:r>
      <w:r>
        <w:t xml:space="preserve">These are tiny. Can we separate and make bigger? I was left wanting some greater idea of where the San Joaquin Desert is vs. the San Joaquin Valley. Maybe as an inset in panel A. The home range images are too small to see. Maybe that does not matter. But if you want someone to see them, I would think they would need to be bigger.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19B8F" w15:done="0"/>
  <w15:commentEx w15:paraId="69A2C169" w15:done="0"/>
  <w15:commentEx w15:paraId="3C5D4C29" w15:done="0"/>
  <w15:commentEx w15:paraId="60B064DD" w15:done="0"/>
  <w15:commentEx w15:paraId="411D96FD" w15:done="0"/>
  <w15:commentEx w15:paraId="75FFC696" w15:done="0"/>
  <w15:commentEx w15:paraId="0A87A5A2" w15:done="0"/>
  <w15:commentEx w15:paraId="1B3F97C6" w15:done="0"/>
  <w15:commentEx w15:paraId="4A1A191D" w15:done="0"/>
  <w15:commentEx w15:paraId="7A458568" w15:done="0"/>
  <w15:commentEx w15:paraId="7CC35E28" w15:done="0"/>
  <w15:commentEx w15:paraId="267E62AE" w15:done="0"/>
  <w15:commentEx w15:paraId="21D13D59" w15:done="0"/>
  <w15:commentEx w15:paraId="597B9324" w15:done="0"/>
  <w15:commentEx w15:paraId="57C51515" w15:done="0"/>
  <w15:commentEx w15:paraId="1D25D0AD" w15:done="0"/>
  <w15:commentEx w15:paraId="2D32B007" w15:done="0"/>
  <w15:commentEx w15:paraId="06BADB80" w15:done="0"/>
  <w15:commentEx w15:paraId="7ABA1758" w15:done="0"/>
  <w15:commentEx w15:paraId="42CA2E3C" w15:done="0"/>
  <w15:commentEx w15:paraId="7478E81A" w15:done="0"/>
  <w15:commentEx w15:paraId="434421F9" w15:done="0"/>
  <w15:commentEx w15:paraId="2F69AB24" w15:done="0"/>
  <w15:commentEx w15:paraId="7D6809B9" w15:done="0"/>
  <w15:commentEx w15:paraId="10526A1B" w15:done="0"/>
  <w15:commentEx w15:paraId="217A5E89" w15:done="0"/>
  <w15:commentEx w15:paraId="1871A67C" w15:done="0"/>
  <w15:commentEx w15:paraId="278866E8" w15:done="0"/>
  <w15:commentEx w15:paraId="5B64A48A" w15:done="0"/>
  <w15:commentEx w15:paraId="7C270140" w15:done="0"/>
  <w15:commentEx w15:paraId="49A3C8DC" w15:done="0"/>
  <w15:commentEx w15:paraId="475FF3BB" w15:done="0"/>
  <w15:commentEx w15:paraId="3A46389F" w15:done="0"/>
  <w15:commentEx w15:paraId="180FDC23" w15:done="0"/>
  <w15:commentEx w15:paraId="1A7C0D10" w15:done="0"/>
  <w15:commentEx w15:paraId="7C4096C5" w15:done="0"/>
  <w15:commentEx w15:paraId="460C5346" w15:done="0"/>
  <w15:commentEx w15:paraId="6BBC96A1" w15:done="0"/>
  <w15:commentEx w15:paraId="24612BFF" w15:done="0"/>
  <w15:commentEx w15:paraId="45F85DEC" w15:done="0"/>
  <w15:commentEx w15:paraId="37DEAEE7" w15:done="0"/>
  <w15:commentEx w15:paraId="3D2773BB" w15:done="0"/>
  <w15:commentEx w15:paraId="7B348DD2" w15:done="0"/>
  <w15:commentEx w15:paraId="0820490F" w15:done="0"/>
  <w15:commentEx w15:paraId="7D7B7AA7" w15:done="0"/>
  <w15:commentEx w15:paraId="78470628" w15:done="0"/>
  <w15:commentEx w15:paraId="34B98125" w15:done="0"/>
  <w15:commentEx w15:paraId="6993FC39" w15:done="0"/>
  <w15:commentEx w15:paraId="4FBD0A9E" w15:done="0"/>
  <w15:commentEx w15:paraId="2F92D917" w15:done="0"/>
  <w15:commentEx w15:paraId="60559B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BF629" w14:textId="77777777" w:rsidR="00707992" w:rsidRDefault="00707992">
      <w:r>
        <w:separator/>
      </w:r>
    </w:p>
  </w:endnote>
  <w:endnote w:type="continuationSeparator" w:id="0">
    <w:p w14:paraId="59607779" w14:textId="77777777" w:rsidR="00707992" w:rsidRDefault="00707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Arial"/>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dvTimes">
    <w:altName w:val="Hiragino Sans GB W3"/>
    <w:panose1 w:val="00000000000000000000"/>
    <w:charset w:val="80"/>
    <w:family w:val="auto"/>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A81E0" w14:textId="77777777" w:rsidR="00707992" w:rsidRDefault="0070799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BF7F0" w14:textId="77777777" w:rsidR="00707992" w:rsidRDefault="00707992">
      <w:r>
        <w:separator/>
      </w:r>
    </w:p>
  </w:footnote>
  <w:footnote w:type="continuationSeparator" w:id="0">
    <w:p w14:paraId="7A8CBB22" w14:textId="77777777" w:rsidR="00707992" w:rsidRDefault="007079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150D2" w14:textId="77777777" w:rsidR="00707992" w:rsidRDefault="0070799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A45FE"/>
    <w:multiLevelType w:val="hybridMultilevel"/>
    <w:tmpl w:val="6DF4879C"/>
    <w:lvl w:ilvl="0" w:tplc="C5BC3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4F5664"/>
    <w:multiLevelType w:val="hybridMultilevel"/>
    <w:tmpl w:val="533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stphal, Michael F">
    <w15:presenceInfo w15:providerId="AD" w15:userId="S-1-5-21-261334516-432891326-3434007665-100363"/>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de-DE"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7E"/>
    <w:rsid w:val="000044BB"/>
    <w:rsid w:val="00020E87"/>
    <w:rsid w:val="00030AF2"/>
    <w:rsid w:val="00034662"/>
    <w:rsid w:val="00035BFF"/>
    <w:rsid w:val="0003740B"/>
    <w:rsid w:val="000563A9"/>
    <w:rsid w:val="00061085"/>
    <w:rsid w:val="0007198B"/>
    <w:rsid w:val="00074B7C"/>
    <w:rsid w:val="00075D91"/>
    <w:rsid w:val="00087E5A"/>
    <w:rsid w:val="000F7857"/>
    <w:rsid w:val="00123058"/>
    <w:rsid w:val="00141964"/>
    <w:rsid w:val="0014549A"/>
    <w:rsid w:val="00162C67"/>
    <w:rsid w:val="0017283A"/>
    <w:rsid w:val="00195AC0"/>
    <w:rsid w:val="0019706A"/>
    <w:rsid w:val="001A2AE2"/>
    <w:rsid w:val="001C690E"/>
    <w:rsid w:val="001D7A7D"/>
    <w:rsid w:val="001E148C"/>
    <w:rsid w:val="001E69E6"/>
    <w:rsid w:val="0022113A"/>
    <w:rsid w:val="00232080"/>
    <w:rsid w:val="00270E9F"/>
    <w:rsid w:val="002978CE"/>
    <w:rsid w:val="002A1E22"/>
    <w:rsid w:val="002A1F4B"/>
    <w:rsid w:val="002B1638"/>
    <w:rsid w:val="002C0B3D"/>
    <w:rsid w:val="002C1BEA"/>
    <w:rsid w:val="002E4570"/>
    <w:rsid w:val="002E5613"/>
    <w:rsid w:val="002F362D"/>
    <w:rsid w:val="002F52B6"/>
    <w:rsid w:val="002F5DDF"/>
    <w:rsid w:val="002F7EAC"/>
    <w:rsid w:val="00307EA0"/>
    <w:rsid w:val="003331D9"/>
    <w:rsid w:val="00340A9C"/>
    <w:rsid w:val="0034298E"/>
    <w:rsid w:val="0034657B"/>
    <w:rsid w:val="0035054D"/>
    <w:rsid w:val="00362238"/>
    <w:rsid w:val="0039435D"/>
    <w:rsid w:val="003B5C6A"/>
    <w:rsid w:val="004202A3"/>
    <w:rsid w:val="004279D6"/>
    <w:rsid w:val="00450EEB"/>
    <w:rsid w:val="004737D0"/>
    <w:rsid w:val="004769D7"/>
    <w:rsid w:val="00491AE3"/>
    <w:rsid w:val="004C08C5"/>
    <w:rsid w:val="004E377F"/>
    <w:rsid w:val="005040DD"/>
    <w:rsid w:val="00504832"/>
    <w:rsid w:val="00511133"/>
    <w:rsid w:val="00511311"/>
    <w:rsid w:val="005274B0"/>
    <w:rsid w:val="0057147D"/>
    <w:rsid w:val="00575F43"/>
    <w:rsid w:val="00577BC5"/>
    <w:rsid w:val="0058388E"/>
    <w:rsid w:val="0058734D"/>
    <w:rsid w:val="00593121"/>
    <w:rsid w:val="005A7403"/>
    <w:rsid w:val="005B030D"/>
    <w:rsid w:val="005B46DE"/>
    <w:rsid w:val="005C2B6A"/>
    <w:rsid w:val="005D1D38"/>
    <w:rsid w:val="005D3F47"/>
    <w:rsid w:val="005F16DF"/>
    <w:rsid w:val="005F6F3B"/>
    <w:rsid w:val="005F75F9"/>
    <w:rsid w:val="00617F68"/>
    <w:rsid w:val="006224B8"/>
    <w:rsid w:val="006276E5"/>
    <w:rsid w:val="006652F8"/>
    <w:rsid w:val="0067038F"/>
    <w:rsid w:val="006A5F2D"/>
    <w:rsid w:val="006B18E3"/>
    <w:rsid w:val="006D6A76"/>
    <w:rsid w:val="006E609A"/>
    <w:rsid w:val="006E6152"/>
    <w:rsid w:val="006F2BF2"/>
    <w:rsid w:val="00701C63"/>
    <w:rsid w:val="00707992"/>
    <w:rsid w:val="0072439F"/>
    <w:rsid w:val="00736E7E"/>
    <w:rsid w:val="00760AE9"/>
    <w:rsid w:val="00770194"/>
    <w:rsid w:val="00771AF7"/>
    <w:rsid w:val="0077248D"/>
    <w:rsid w:val="00773B5A"/>
    <w:rsid w:val="00775B9C"/>
    <w:rsid w:val="007B38A2"/>
    <w:rsid w:val="007C24E6"/>
    <w:rsid w:val="007C5578"/>
    <w:rsid w:val="007E221D"/>
    <w:rsid w:val="007F3619"/>
    <w:rsid w:val="007F772F"/>
    <w:rsid w:val="00817EFA"/>
    <w:rsid w:val="00822196"/>
    <w:rsid w:val="00856A6D"/>
    <w:rsid w:val="00863A3B"/>
    <w:rsid w:val="008A4CEE"/>
    <w:rsid w:val="008B5430"/>
    <w:rsid w:val="008B5773"/>
    <w:rsid w:val="00906A13"/>
    <w:rsid w:val="00915A9A"/>
    <w:rsid w:val="00924CA9"/>
    <w:rsid w:val="00940F42"/>
    <w:rsid w:val="0094546A"/>
    <w:rsid w:val="00957875"/>
    <w:rsid w:val="00965910"/>
    <w:rsid w:val="00983701"/>
    <w:rsid w:val="009A0048"/>
    <w:rsid w:val="009A4FAA"/>
    <w:rsid w:val="009C4DE7"/>
    <w:rsid w:val="009C6132"/>
    <w:rsid w:val="009D081E"/>
    <w:rsid w:val="009E5E31"/>
    <w:rsid w:val="00A1438D"/>
    <w:rsid w:val="00A26D47"/>
    <w:rsid w:val="00A35EB5"/>
    <w:rsid w:val="00A43EB9"/>
    <w:rsid w:val="00A551BA"/>
    <w:rsid w:val="00A6416D"/>
    <w:rsid w:val="00A65F92"/>
    <w:rsid w:val="00A6753D"/>
    <w:rsid w:val="00A83393"/>
    <w:rsid w:val="00A85974"/>
    <w:rsid w:val="00A96D58"/>
    <w:rsid w:val="00AB1A5C"/>
    <w:rsid w:val="00AB6EE2"/>
    <w:rsid w:val="00AD108C"/>
    <w:rsid w:val="00AE046A"/>
    <w:rsid w:val="00AE7340"/>
    <w:rsid w:val="00AF6835"/>
    <w:rsid w:val="00B02D97"/>
    <w:rsid w:val="00B05334"/>
    <w:rsid w:val="00B11201"/>
    <w:rsid w:val="00B12E16"/>
    <w:rsid w:val="00B20524"/>
    <w:rsid w:val="00B32E14"/>
    <w:rsid w:val="00B42571"/>
    <w:rsid w:val="00B76355"/>
    <w:rsid w:val="00B7658B"/>
    <w:rsid w:val="00B83FE1"/>
    <w:rsid w:val="00B92B00"/>
    <w:rsid w:val="00BC3083"/>
    <w:rsid w:val="00BC473A"/>
    <w:rsid w:val="00BD2B6C"/>
    <w:rsid w:val="00BE56A5"/>
    <w:rsid w:val="00C339D5"/>
    <w:rsid w:val="00C471F3"/>
    <w:rsid w:val="00C603C7"/>
    <w:rsid w:val="00C61FEB"/>
    <w:rsid w:val="00C84D43"/>
    <w:rsid w:val="00CA5B49"/>
    <w:rsid w:val="00CC26DE"/>
    <w:rsid w:val="00CC7C52"/>
    <w:rsid w:val="00CD4D81"/>
    <w:rsid w:val="00CE490E"/>
    <w:rsid w:val="00CF24FC"/>
    <w:rsid w:val="00CF251A"/>
    <w:rsid w:val="00CF26C8"/>
    <w:rsid w:val="00CF7641"/>
    <w:rsid w:val="00D00E3D"/>
    <w:rsid w:val="00D52014"/>
    <w:rsid w:val="00D6548A"/>
    <w:rsid w:val="00D96D7F"/>
    <w:rsid w:val="00DB3822"/>
    <w:rsid w:val="00DC2943"/>
    <w:rsid w:val="00DD7E2E"/>
    <w:rsid w:val="00DE0C56"/>
    <w:rsid w:val="00DE1276"/>
    <w:rsid w:val="00DE27C7"/>
    <w:rsid w:val="00DF7AF7"/>
    <w:rsid w:val="00E315FF"/>
    <w:rsid w:val="00E5050C"/>
    <w:rsid w:val="00E70E3B"/>
    <w:rsid w:val="00E81CC9"/>
    <w:rsid w:val="00E85C31"/>
    <w:rsid w:val="00EC2845"/>
    <w:rsid w:val="00EC2AE4"/>
    <w:rsid w:val="00EC7287"/>
    <w:rsid w:val="00ED08EB"/>
    <w:rsid w:val="00EE0EDC"/>
    <w:rsid w:val="00EE1C7B"/>
    <w:rsid w:val="00EF6197"/>
    <w:rsid w:val="00F00B84"/>
    <w:rsid w:val="00F00FDB"/>
    <w:rsid w:val="00F011FB"/>
    <w:rsid w:val="00F03361"/>
    <w:rsid w:val="00F204B4"/>
    <w:rsid w:val="00F20D2A"/>
    <w:rsid w:val="00F37DF6"/>
    <w:rsid w:val="00F6129C"/>
    <w:rsid w:val="00F71251"/>
    <w:rsid w:val="00F83E78"/>
    <w:rsid w:val="00F85FFE"/>
    <w:rsid w:val="00F94DE5"/>
    <w:rsid w:val="00FA5B7B"/>
    <w:rsid w:val="00FE0785"/>
    <w:rsid w:val="00FE7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5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A9"/>
    <w:rPr>
      <w:rFonts w:ascii="Segoe UI" w:hAnsi="Segoe UI" w:cs="Segoe UI"/>
      <w:sz w:val="18"/>
      <w:szCs w:val="18"/>
    </w:rPr>
  </w:style>
  <w:style w:type="character" w:styleId="CommentReference">
    <w:name w:val="annotation reference"/>
    <w:basedOn w:val="DefaultParagraphFont"/>
    <w:uiPriority w:val="99"/>
    <w:semiHidden/>
    <w:unhideWhenUsed/>
    <w:rsid w:val="005D1D38"/>
    <w:rPr>
      <w:sz w:val="16"/>
      <w:szCs w:val="16"/>
    </w:rPr>
  </w:style>
  <w:style w:type="paragraph" w:styleId="CommentText">
    <w:name w:val="annotation text"/>
    <w:basedOn w:val="Normal"/>
    <w:link w:val="CommentTextChar"/>
    <w:uiPriority w:val="99"/>
    <w:semiHidden/>
    <w:unhideWhenUsed/>
    <w:rsid w:val="005D1D38"/>
    <w:rPr>
      <w:sz w:val="20"/>
      <w:szCs w:val="20"/>
    </w:rPr>
  </w:style>
  <w:style w:type="character" w:customStyle="1" w:styleId="CommentTextChar">
    <w:name w:val="Comment Text Char"/>
    <w:basedOn w:val="DefaultParagraphFont"/>
    <w:link w:val="CommentText"/>
    <w:uiPriority w:val="99"/>
    <w:semiHidden/>
    <w:rsid w:val="005D1D38"/>
  </w:style>
  <w:style w:type="paragraph" w:styleId="CommentSubject">
    <w:name w:val="annotation subject"/>
    <w:basedOn w:val="CommentText"/>
    <w:next w:val="CommentText"/>
    <w:link w:val="CommentSubjectChar"/>
    <w:uiPriority w:val="99"/>
    <w:semiHidden/>
    <w:unhideWhenUsed/>
    <w:rsid w:val="005D1D38"/>
    <w:rPr>
      <w:b/>
      <w:bCs/>
    </w:rPr>
  </w:style>
  <w:style w:type="character" w:customStyle="1" w:styleId="CommentSubjectChar">
    <w:name w:val="Comment Subject Char"/>
    <w:basedOn w:val="CommentTextChar"/>
    <w:link w:val="CommentSubject"/>
    <w:uiPriority w:val="99"/>
    <w:semiHidden/>
    <w:rsid w:val="005D1D38"/>
    <w:rPr>
      <w:b/>
      <w:bCs/>
    </w:rPr>
  </w:style>
  <w:style w:type="character" w:styleId="Strong">
    <w:name w:val="Strong"/>
    <w:basedOn w:val="DefaultParagraphFont"/>
    <w:uiPriority w:val="22"/>
    <w:qFormat/>
    <w:rsid w:val="00DE0C56"/>
    <w:rPr>
      <w:b/>
      <w:bCs/>
    </w:rPr>
  </w:style>
  <w:style w:type="character" w:styleId="Emphasis">
    <w:name w:val="Emphasis"/>
    <w:basedOn w:val="DefaultParagraphFont"/>
    <w:uiPriority w:val="20"/>
    <w:qFormat/>
    <w:rsid w:val="00DE0C56"/>
    <w:rPr>
      <w:i/>
      <w:iCs/>
    </w:rPr>
  </w:style>
  <w:style w:type="character" w:styleId="LineNumber">
    <w:name w:val="line number"/>
    <w:basedOn w:val="DefaultParagraphFont"/>
    <w:uiPriority w:val="99"/>
    <w:semiHidden/>
    <w:unhideWhenUsed/>
    <w:rsid w:val="00FE797F"/>
  </w:style>
  <w:style w:type="character" w:styleId="PageNumber">
    <w:name w:val="page number"/>
    <w:rsid w:val="00B92B00"/>
    <w:rPr>
      <w:lang w:val="en-US"/>
    </w:rPr>
  </w:style>
  <w:style w:type="paragraph" w:customStyle="1" w:styleId="Default">
    <w:name w:val="Default"/>
    <w:rsid w:val="00863A3B"/>
    <w:rPr>
      <w:rFonts w:ascii="Helvetica" w:hAnsi="Helvetica" w:cs="Arial Unicode MS"/>
      <w:color w:val="000000"/>
      <w:sz w:val="22"/>
      <w:szCs w:val="22"/>
    </w:rPr>
  </w:style>
  <w:style w:type="character" w:styleId="HTMLCode">
    <w:name w:val="HTML Code"/>
    <w:basedOn w:val="DefaultParagraphFont"/>
    <w:uiPriority w:val="99"/>
    <w:semiHidden/>
    <w:unhideWhenUsed/>
    <w:rsid w:val="00863A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A9"/>
    <w:rPr>
      <w:rFonts w:ascii="Segoe UI" w:hAnsi="Segoe UI" w:cs="Segoe UI"/>
      <w:sz w:val="18"/>
      <w:szCs w:val="18"/>
    </w:rPr>
  </w:style>
  <w:style w:type="character" w:styleId="CommentReference">
    <w:name w:val="annotation reference"/>
    <w:basedOn w:val="DefaultParagraphFont"/>
    <w:uiPriority w:val="99"/>
    <w:semiHidden/>
    <w:unhideWhenUsed/>
    <w:rsid w:val="005D1D38"/>
    <w:rPr>
      <w:sz w:val="16"/>
      <w:szCs w:val="16"/>
    </w:rPr>
  </w:style>
  <w:style w:type="paragraph" w:styleId="CommentText">
    <w:name w:val="annotation text"/>
    <w:basedOn w:val="Normal"/>
    <w:link w:val="CommentTextChar"/>
    <w:uiPriority w:val="99"/>
    <w:semiHidden/>
    <w:unhideWhenUsed/>
    <w:rsid w:val="005D1D38"/>
    <w:rPr>
      <w:sz w:val="20"/>
      <w:szCs w:val="20"/>
    </w:rPr>
  </w:style>
  <w:style w:type="character" w:customStyle="1" w:styleId="CommentTextChar">
    <w:name w:val="Comment Text Char"/>
    <w:basedOn w:val="DefaultParagraphFont"/>
    <w:link w:val="CommentText"/>
    <w:uiPriority w:val="99"/>
    <w:semiHidden/>
    <w:rsid w:val="005D1D38"/>
  </w:style>
  <w:style w:type="paragraph" w:styleId="CommentSubject">
    <w:name w:val="annotation subject"/>
    <w:basedOn w:val="CommentText"/>
    <w:next w:val="CommentText"/>
    <w:link w:val="CommentSubjectChar"/>
    <w:uiPriority w:val="99"/>
    <w:semiHidden/>
    <w:unhideWhenUsed/>
    <w:rsid w:val="005D1D38"/>
    <w:rPr>
      <w:b/>
      <w:bCs/>
    </w:rPr>
  </w:style>
  <w:style w:type="character" w:customStyle="1" w:styleId="CommentSubjectChar">
    <w:name w:val="Comment Subject Char"/>
    <w:basedOn w:val="CommentTextChar"/>
    <w:link w:val="CommentSubject"/>
    <w:uiPriority w:val="99"/>
    <w:semiHidden/>
    <w:rsid w:val="005D1D38"/>
    <w:rPr>
      <w:b/>
      <w:bCs/>
    </w:rPr>
  </w:style>
  <w:style w:type="character" w:styleId="Strong">
    <w:name w:val="Strong"/>
    <w:basedOn w:val="DefaultParagraphFont"/>
    <w:uiPriority w:val="22"/>
    <w:qFormat/>
    <w:rsid w:val="00DE0C56"/>
    <w:rPr>
      <w:b/>
      <w:bCs/>
    </w:rPr>
  </w:style>
  <w:style w:type="character" w:styleId="Emphasis">
    <w:name w:val="Emphasis"/>
    <w:basedOn w:val="DefaultParagraphFont"/>
    <w:uiPriority w:val="20"/>
    <w:qFormat/>
    <w:rsid w:val="00DE0C56"/>
    <w:rPr>
      <w:i/>
      <w:iCs/>
    </w:rPr>
  </w:style>
  <w:style w:type="character" w:styleId="LineNumber">
    <w:name w:val="line number"/>
    <w:basedOn w:val="DefaultParagraphFont"/>
    <w:uiPriority w:val="99"/>
    <w:semiHidden/>
    <w:unhideWhenUsed/>
    <w:rsid w:val="00FE797F"/>
  </w:style>
  <w:style w:type="character" w:styleId="PageNumber">
    <w:name w:val="page number"/>
    <w:rsid w:val="00B92B00"/>
    <w:rPr>
      <w:lang w:val="en-US"/>
    </w:rPr>
  </w:style>
  <w:style w:type="paragraph" w:customStyle="1" w:styleId="Default">
    <w:name w:val="Default"/>
    <w:rsid w:val="00863A3B"/>
    <w:rPr>
      <w:rFonts w:ascii="Helvetica" w:hAnsi="Helvetica" w:cs="Arial Unicode MS"/>
      <w:color w:val="000000"/>
      <w:sz w:val="22"/>
      <w:szCs w:val="22"/>
    </w:rPr>
  </w:style>
  <w:style w:type="character" w:styleId="HTMLCode">
    <w:name w:val="HTML Code"/>
    <w:basedOn w:val="DefaultParagraphFont"/>
    <w:uiPriority w:val="99"/>
    <w:semiHidden/>
    <w:unhideWhenUsed/>
    <w:rsid w:val="00863A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799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hyperlink" Target="https://doi.org/10.1111/1365-2435.12795" TargetMode="External"/><Relationship Id="rId11" Type="http://schemas.openxmlformats.org/officeDocument/2006/relationships/hyperlink" Target="http://dx.doi.org/10.1016/j.baae.2017.01.002" TargetMode="External"/><Relationship Id="rId12" Type="http://schemas.openxmlformats.org/officeDocument/2006/relationships/hyperlink" Target="http://onlinelibrary.wiley.com/doi/10.1111/oik.04688/full" TargetMode="Externa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D18D-FCAB-6640-A74B-0DE5E1C1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30</Pages>
  <Words>5437</Words>
  <Characters>30992</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36357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Westphal, Michael F</dc:creator>
  <cp:lastModifiedBy>zenrunner</cp:lastModifiedBy>
  <cp:revision>22</cp:revision>
  <cp:lastPrinted>2017-11-02T17:18:00Z</cp:lastPrinted>
  <dcterms:created xsi:type="dcterms:W3CDTF">2017-11-20T22:34:00Z</dcterms:created>
  <dcterms:modified xsi:type="dcterms:W3CDTF">2017-11-23T04:14:00Z</dcterms:modified>
</cp:coreProperties>
</file>