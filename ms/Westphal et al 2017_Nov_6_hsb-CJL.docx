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77F8A" w14:textId="1CC22BD9" w:rsidR="00CF26C8" w:rsidRDefault="00AF6835">
      <w:pPr>
        <w:pStyle w:val="Body"/>
        <w:spacing w:line="480" w:lineRule="auto"/>
        <w:rPr>
          <w:ins w:id="0" w:author="zenrunner" w:date="2017-11-11T08:38:00Z"/>
          <w:b/>
          <w:bCs/>
        </w:rPr>
      </w:pPr>
      <w:r>
        <w:rPr>
          <w:b/>
          <w:bCs/>
        </w:rPr>
        <w:t>Combining facilitation theory with radio</w:t>
      </w:r>
      <w:ins w:id="1" w:author="Scott Butterfield" w:date="2017-11-07T09:00:00Z">
        <w:r w:rsidR="00162C67">
          <w:rPr>
            <w:b/>
            <w:bCs/>
          </w:rPr>
          <w:t xml:space="preserve"> </w:t>
        </w:r>
      </w:ins>
      <w:r>
        <w:rPr>
          <w:b/>
          <w:bCs/>
        </w:rPr>
        <w:t xml:space="preserve">telemetry </w:t>
      </w:r>
      <w:commentRangeStart w:id="2"/>
      <w:r>
        <w:rPr>
          <w:b/>
          <w:bCs/>
        </w:rPr>
        <w:t xml:space="preserve">to assess the benefits of desert shrubs to </w:t>
      </w:r>
      <w:r w:rsidR="00FE797F">
        <w:rPr>
          <w:b/>
          <w:bCs/>
        </w:rPr>
        <w:t xml:space="preserve">vertebrate </w:t>
      </w:r>
      <w:proofErr w:type="spellStart"/>
      <w:r w:rsidR="00FE797F">
        <w:rPr>
          <w:b/>
          <w:bCs/>
        </w:rPr>
        <w:t>ectotherms</w:t>
      </w:r>
      <w:commentRangeEnd w:id="2"/>
      <w:proofErr w:type="spellEnd"/>
      <w:r w:rsidR="00162C67">
        <w:rPr>
          <w:rStyle w:val="CommentReference"/>
          <w:rFonts w:cs="Times New Roman"/>
          <w:color w:val="auto"/>
        </w:rPr>
        <w:commentReference w:id="2"/>
      </w:r>
    </w:p>
    <w:p w14:paraId="699151F0" w14:textId="77777777" w:rsidR="00EC2845" w:rsidRDefault="00EC2845">
      <w:pPr>
        <w:pStyle w:val="Body"/>
        <w:spacing w:line="480" w:lineRule="auto"/>
        <w:rPr>
          <w:ins w:id="3" w:author="zenrunner" w:date="2017-11-11T08:44:00Z"/>
          <w:b/>
          <w:bCs/>
        </w:rPr>
      </w:pPr>
    </w:p>
    <w:p w14:paraId="3E306789" w14:textId="7F9746D1" w:rsidR="00940F42" w:rsidRDefault="00A551BA">
      <w:pPr>
        <w:pStyle w:val="Body"/>
        <w:spacing w:line="480" w:lineRule="auto"/>
        <w:rPr>
          <w:ins w:id="4" w:author="zenrunner" w:date="2017-11-11T08:45:00Z"/>
          <w:b/>
          <w:bCs/>
        </w:rPr>
      </w:pPr>
      <w:ins w:id="5" w:author="zenrunner" w:date="2017-11-11T08:52:00Z">
        <w:r>
          <w:rPr>
            <w:b/>
            <w:bCs/>
          </w:rPr>
          <w:t xml:space="preserve">Other options </w:t>
        </w:r>
      </w:ins>
    </w:p>
    <w:p w14:paraId="33A004A1" w14:textId="77777777" w:rsidR="00940F42" w:rsidRDefault="00940F42">
      <w:pPr>
        <w:pStyle w:val="Body"/>
        <w:spacing w:line="480" w:lineRule="auto"/>
        <w:rPr>
          <w:ins w:id="6" w:author="zenrunner" w:date="2017-11-11T08:45:00Z"/>
          <w:b/>
          <w:bCs/>
        </w:rPr>
      </w:pPr>
    </w:p>
    <w:p w14:paraId="794D9E65" w14:textId="25395F88" w:rsidR="00940F42" w:rsidRPr="006A5F2D" w:rsidRDefault="00940F42">
      <w:pPr>
        <w:pStyle w:val="Body"/>
        <w:spacing w:line="480" w:lineRule="auto"/>
        <w:rPr>
          <w:ins w:id="7" w:author="zenrunner" w:date="2017-11-11T08:45:00Z"/>
          <w:b/>
          <w:bCs/>
        </w:rPr>
      </w:pPr>
      <w:ins w:id="8" w:author="zenrunner" w:date="2017-11-11T08:45:00Z">
        <w:r w:rsidRPr="006A5F2D">
          <w:rPr>
            <w:b/>
            <w:bCs/>
          </w:rPr>
          <w:t>A popu</w:t>
        </w:r>
        <w:r w:rsidR="006A5F2D">
          <w:rPr>
            <w:b/>
            <w:bCs/>
          </w:rPr>
          <w:t>lation-level analysis of lizard-</w:t>
        </w:r>
        <w:r w:rsidRPr="006A5F2D">
          <w:rPr>
            <w:b/>
            <w:bCs/>
          </w:rPr>
          <w:t>shrub association patterns in a desert ecosystem using telemetry.</w:t>
        </w:r>
      </w:ins>
    </w:p>
    <w:p w14:paraId="2055E0E2" w14:textId="77777777" w:rsidR="00940F42" w:rsidRDefault="00940F42">
      <w:pPr>
        <w:pStyle w:val="Body"/>
        <w:spacing w:line="480" w:lineRule="auto"/>
        <w:rPr>
          <w:ins w:id="9" w:author="zenrunner" w:date="2017-11-11T08:45:00Z"/>
          <w:b/>
          <w:bCs/>
        </w:rPr>
      </w:pPr>
    </w:p>
    <w:p w14:paraId="4B8C7BF5" w14:textId="1C5FA776" w:rsidR="00940F42" w:rsidRDefault="00AB6EE2">
      <w:pPr>
        <w:pStyle w:val="Body"/>
        <w:spacing w:line="480" w:lineRule="auto"/>
        <w:rPr>
          <w:ins w:id="10" w:author="zenrunner" w:date="2017-11-11T08:46:00Z"/>
          <w:b/>
          <w:bCs/>
        </w:rPr>
      </w:pPr>
      <w:ins w:id="11" w:author="zenrunner" w:date="2017-11-11T08:46:00Z">
        <w:r>
          <w:rPr>
            <w:b/>
            <w:bCs/>
          </w:rPr>
          <w:t>Or</w:t>
        </w:r>
      </w:ins>
    </w:p>
    <w:p w14:paraId="4144E61B" w14:textId="760AA5A6" w:rsidR="00AB6EE2" w:rsidRDefault="00A6416D">
      <w:pPr>
        <w:pStyle w:val="Body"/>
        <w:spacing w:line="480" w:lineRule="auto"/>
        <w:rPr>
          <w:ins w:id="12" w:author="zenrunner" w:date="2017-11-11T08:49:00Z"/>
          <w:b/>
          <w:bCs/>
        </w:rPr>
      </w:pPr>
      <w:proofErr w:type="gramStart"/>
      <w:ins w:id="13" w:author="zenrunner" w:date="2017-11-11T08:48:00Z">
        <w:r>
          <w:rPr>
            <w:b/>
            <w:bCs/>
          </w:rPr>
          <w:t xml:space="preserve">A test of </w:t>
        </w:r>
      </w:ins>
      <w:ins w:id="14" w:author="zenrunner" w:date="2017-11-11T08:52:00Z">
        <w:r w:rsidR="00A551BA">
          <w:rPr>
            <w:b/>
            <w:bCs/>
          </w:rPr>
          <w:t xml:space="preserve">a </w:t>
        </w:r>
      </w:ins>
      <w:ins w:id="15" w:author="zenrunner" w:date="2017-11-11T08:48:00Z">
        <w:r>
          <w:rPr>
            <w:b/>
            <w:bCs/>
          </w:rPr>
          <w:t>desert shrub species foundational role for an endangered leopard lizard using telemetr</w:t>
        </w:r>
        <w:r w:rsidR="00A551BA">
          <w:rPr>
            <w:b/>
            <w:bCs/>
          </w:rPr>
          <w:t>y</w:t>
        </w:r>
      </w:ins>
      <w:ins w:id="16" w:author="zenrunner" w:date="2017-11-11T08:49:00Z">
        <w:r>
          <w:rPr>
            <w:b/>
            <w:bCs/>
          </w:rPr>
          <w:t>.</w:t>
        </w:r>
        <w:proofErr w:type="gramEnd"/>
      </w:ins>
    </w:p>
    <w:p w14:paraId="61FD8A5C" w14:textId="77777777" w:rsidR="00A6416D" w:rsidRDefault="00A6416D">
      <w:pPr>
        <w:pStyle w:val="Body"/>
        <w:spacing w:line="480" w:lineRule="auto"/>
        <w:rPr>
          <w:ins w:id="17" w:author="zenrunner" w:date="2017-11-11T08:49:00Z"/>
          <w:b/>
          <w:bCs/>
        </w:rPr>
      </w:pPr>
    </w:p>
    <w:p w14:paraId="68DEBF38" w14:textId="18D07B81" w:rsidR="00940F42" w:rsidRDefault="00A6416D">
      <w:pPr>
        <w:pStyle w:val="Body"/>
        <w:spacing w:line="480" w:lineRule="auto"/>
        <w:rPr>
          <w:ins w:id="18" w:author="zenrunner" w:date="2017-11-11T08:52:00Z"/>
          <w:b/>
          <w:bCs/>
        </w:rPr>
      </w:pPr>
      <w:proofErr w:type="spellStart"/>
      <w:ins w:id="19" w:author="zenrunner" w:date="2017-11-11T08:49:00Z">
        <w:r>
          <w:rPr>
            <w:b/>
            <w:bCs/>
          </w:rPr>
          <w:t>Etc</w:t>
        </w:r>
        <w:proofErr w:type="spellEnd"/>
        <w:r>
          <w:rPr>
            <w:b/>
            <w:bCs/>
          </w:rPr>
          <w:t xml:space="preserve"> – think over and cook up a more representative title.</w:t>
        </w:r>
      </w:ins>
    </w:p>
    <w:p w14:paraId="4C13B2FF" w14:textId="77777777" w:rsidR="00A551BA" w:rsidRDefault="00A551BA">
      <w:pPr>
        <w:pStyle w:val="Body"/>
        <w:spacing w:line="480" w:lineRule="auto"/>
        <w:rPr>
          <w:ins w:id="20" w:author="zenrunner" w:date="2017-11-11T08:52:00Z"/>
          <w:b/>
          <w:bCs/>
        </w:rPr>
      </w:pPr>
    </w:p>
    <w:p w14:paraId="60C352C9" w14:textId="5A3520FF" w:rsidR="00A551BA" w:rsidRDefault="00A551BA">
      <w:pPr>
        <w:pStyle w:val="Body"/>
        <w:spacing w:line="480" w:lineRule="auto"/>
        <w:rPr>
          <w:ins w:id="21" w:author="zenrunner" w:date="2017-11-11T08:52:00Z"/>
          <w:b/>
          <w:bCs/>
        </w:rPr>
      </w:pPr>
      <w:proofErr w:type="gramStart"/>
      <w:ins w:id="22" w:author="zenrunner" w:date="2017-11-11T08:52:00Z">
        <w:r>
          <w:rPr>
            <w:b/>
            <w:bCs/>
          </w:rPr>
          <w:t xml:space="preserve">A test of desert shrub facilitation </w:t>
        </w:r>
      </w:ins>
      <w:ins w:id="23" w:author="zenrunner" w:date="2017-11-11T08:53:00Z">
        <w:r>
          <w:rPr>
            <w:b/>
            <w:bCs/>
          </w:rPr>
          <w:t xml:space="preserve">through telemetry analyses </w:t>
        </w:r>
        <w:r w:rsidR="00CA5B49">
          <w:rPr>
            <w:b/>
            <w:bCs/>
          </w:rPr>
          <w:t>of an endangered lizard species.</w:t>
        </w:r>
      </w:ins>
      <w:proofErr w:type="gramEnd"/>
    </w:p>
    <w:p w14:paraId="420113C4" w14:textId="77777777" w:rsidR="00A551BA" w:rsidRDefault="00A551BA">
      <w:pPr>
        <w:pStyle w:val="Body"/>
        <w:spacing w:line="480" w:lineRule="auto"/>
        <w:rPr>
          <w:ins w:id="24" w:author="zenrunner" w:date="2017-11-11T08:38:00Z"/>
          <w:b/>
          <w:bCs/>
        </w:rPr>
      </w:pPr>
    </w:p>
    <w:p w14:paraId="503246FF" w14:textId="190E88BF" w:rsidR="00EC2845" w:rsidRDefault="009E5E31">
      <w:pPr>
        <w:pStyle w:val="Body"/>
        <w:spacing w:line="480" w:lineRule="auto"/>
        <w:rPr>
          <w:ins w:id="25" w:author="zenrunner" w:date="2017-11-11T08:38:00Z"/>
          <w:b/>
          <w:bCs/>
        </w:rPr>
      </w:pPr>
      <w:ins w:id="26" w:author="zenrunner" w:date="2017-11-11T08:38:00Z">
        <w:r>
          <w:rPr>
            <w:b/>
            <w:bCs/>
          </w:rPr>
          <w:t>Au</w:t>
        </w:r>
        <w:r w:rsidR="00EC2845">
          <w:rPr>
            <w:b/>
            <w:bCs/>
          </w:rPr>
          <w:t>thor names</w:t>
        </w:r>
      </w:ins>
    </w:p>
    <w:p w14:paraId="5E858371" w14:textId="73D26A49" w:rsidR="00EC2845" w:rsidRDefault="00EC2845">
      <w:pPr>
        <w:pStyle w:val="Body"/>
        <w:spacing w:line="480" w:lineRule="auto"/>
        <w:rPr>
          <w:b/>
          <w:bCs/>
        </w:rPr>
      </w:pPr>
      <w:ins w:id="27" w:author="zenrunner" w:date="2017-11-11T08:38:00Z">
        <w:r>
          <w:rPr>
            <w:b/>
            <w:bCs/>
          </w:rPr>
          <w:lastRenderedPageBreak/>
          <w:t xml:space="preserve">My </w:t>
        </w:r>
        <w:proofErr w:type="spellStart"/>
        <w:r>
          <w:rPr>
            <w:b/>
            <w:bCs/>
          </w:rPr>
          <w:t>deets</w:t>
        </w:r>
        <w:proofErr w:type="spellEnd"/>
        <w:r>
          <w:rPr>
            <w:b/>
            <w:bCs/>
          </w:rPr>
          <w:t xml:space="preserve">:  Department of Biology, York University. </w:t>
        </w:r>
        <w:proofErr w:type="gramStart"/>
        <w:r>
          <w:rPr>
            <w:b/>
            <w:bCs/>
          </w:rPr>
          <w:t xml:space="preserve">4700 </w:t>
        </w:r>
        <w:proofErr w:type="spellStart"/>
        <w:r>
          <w:rPr>
            <w:b/>
            <w:bCs/>
          </w:rPr>
          <w:t>Keele</w:t>
        </w:r>
        <w:proofErr w:type="spellEnd"/>
        <w:r>
          <w:rPr>
            <w:b/>
            <w:bCs/>
          </w:rPr>
          <w:t xml:space="preserve"> St. Toronto, Ontario, Canada.</w:t>
        </w:r>
        <w:proofErr w:type="gramEnd"/>
        <w:r>
          <w:rPr>
            <w:b/>
            <w:bCs/>
          </w:rPr>
          <w:t xml:space="preserve"> M3J 1P3 lortie@yorku.ca</w:t>
        </w:r>
      </w:ins>
    </w:p>
    <w:p w14:paraId="377024C1" w14:textId="77777777" w:rsidR="00EC2845" w:rsidRDefault="00EC2845">
      <w:pPr>
        <w:rPr>
          <w:ins w:id="28" w:author="zenrunner" w:date="2017-11-11T08:38:00Z"/>
          <w:rFonts w:cs="Arial Unicode MS"/>
          <w:b/>
          <w:bCs/>
          <w:color w:val="000000"/>
          <w:u w:color="000000"/>
        </w:rPr>
      </w:pPr>
      <w:ins w:id="29" w:author="zenrunner" w:date="2017-11-11T08:38:00Z">
        <w:r>
          <w:rPr>
            <w:b/>
            <w:bCs/>
          </w:rPr>
          <w:br w:type="page"/>
        </w:r>
      </w:ins>
    </w:p>
    <w:p w14:paraId="5B1955C8" w14:textId="27E92D00" w:rsidR="00AF6835" w:rsidRDefault="00035BFF">
      <w:pPr>
        <w:pStyle w:val="Body"/>
        <w:spacing w:line="480" w:lineRule="auto"/>
        <w:rPr>
          <w:b/>
          <w:bCs/>
          <w:sz w:val="22"/>
          <w:szCs w:val="22"/>
        </w:rPr>
      </w:pPr>
      <w:r>
        <w:rPr>
          <w:b/>
          <w:bCs/>
        </w:rPr>
        <w:lastRenderedPageBreak/>
        <w:t>Abstract</w:t>
      </w:r>
    </w:p>
    <w:p w14:paraId="75FCC121" w14:textId="0BEB5BF4" w:rsidR="00736E7E" w:rsidRDefault="00AF6835" w:rsidP="00ED08EB">
      <w:pPr>
        <w:pStyle w:val="Body"/>
        <w:spacing w:line="480" w:lineRule="auto"/>
        <w:ind w:firstLine="720"/>
        <w:rPr>
          <w:sz w:val="22"/>
          <w:szCs w:val="22"/>
        </w:rPr>
      </w:pPr>
      <w:r>
        <w:rPr>
          <w:sz w:val="22"/>
          <w:szCs w:val="22"/>
        </w:rPr>
        <w:t xml:space="preserve">Shrubs </w:t>
      </w:r>
      <w:ins w:id="30" w:author="zenrunner" w:date="2017-11-11T08:49:00Z">
        <w:r w:rsidR="0019706A">
          <w:rPr>
            <w:sz w:val="22"/>
            <w:szCs w:val="22"/>
          </w:rPr>
          <w:t xml:space="preserve">can </w:t>
        </w:r>
      </w:ins>
      <w:del w:id="31" w:author="zenrunner" w:date="2017-11-11T08:49:00Z">
        <w:r w:rsidDel="0019706A">
          <w:rPr>
            <w:sz w:val="22"/>
            <w:szCs w:val="22"/>
          </w:rPr>
          <w:delText xml:space="preserve">are known to </w:delText>
        </w:r>
      </w:del>
      <w:r>
        <w:rPr>
          <w:sz w:val="22"/>
          <w:szCs w:val="22"/>
        </w:rPr>
        <w:t xml:space="preserve">play a key role in the structure of desert communities and </w:t>
      </w:r>
      <w:del w:id="32" w:author="zenrunner" w:date="2017-11-11T08:50:00Z">
        <w:r w:rsidR="00A65F92" w:rsidDel="0019706A">
          <w:rPr>
            <w:sz w:val="22"/>
            <w:szCs w:val="22"/>
          </w:rPr>
          <w:delText>can</w:delText>
        </w:r>
        <w:r w:rsidDel="0019706A">
          <w:rPr>
            <w:sz w:val="22"/>
            <w:szCs w:val="22"/>
          </w:rPr>
          <w:delText xml:space="preserve"> </w:delText>
        </w:r>
      </w:del>
      <w:r>
        <w:rPr>
          <w:sz w:val="22"/>
          <w:szCs w:val="22"/>
        </w:rPr>
        <w:t>function as foundation species</w:t>
      </w:r>
      <w:ins w:id="33" w:author="zenrunner" w:date="2017-11-11T08:50:00Z">
        <w:r w:rsidR="0019706A">
          <w:rPr>
            <w:sz w:val="22"/>
            <w:szCs w:val="22"/>
          </w:rPr>
          <w:t>.</w:t>
        </w:r>
      </w:ins>
      <w:del w:id="34" w:author="zenrunner" w:date="2017-11-11T08:50:00Z">
        <w:r w:rsidR="00FE797F" w:rsidDel="0019706A">
          <w:rPr>
            <w:sz w:val="22"/>
            <w:szCs w:val="22"/>
          </w:rPr>
          <w:delText>,</w:delText>
        </w:r>
      </w:del>
      <w:r w:rsidR="00FE797F">
        <w:rPr>
          <w:sz w:val="22"/>
          <w:szCs w:val="22"/>
        </w:rPr>
        <w:t xml:space="preserve"> </w:t>
      </w:r>
      <w:del w:id="35" w:author="zenrunner" w:date="2017-11-11T08:50:00Z">
        <w:r w:rsidR="00FE797F" w:rsidRPr="0019706A" w:rsidDel="0019706A">
          <w:rPr>
            <w:sz w:val="22"/>
            <w:szCs w:val="22"/>
            <w:highlight w:val="yellow"/>
            <w:rPrChange w:id="36" w:author="zenrunner" w:date="2017-11-11T08:50:00Z">
              <w:rPr>
                <w:sz w:val="22"/>
                <w:szCs w:val="22"/>
              </w:rPr>
            </w:rPrChange>
          </w:rPr>
          <w:delText>i.e. they can</w:delText>
        </w:r>
        <w:r w:rsidRPr="0019706A" w:rsidDel="0019706A">
          <w:rPr>
            <w:sz w:val="22"/>
            <w:szCs w:val="22"/>
            <w:highlight w:val="yellow"/>
            <w:rPrChange w:id="37" w:author="zenrunner" w:date="2017-11-11T08:50:00Z">
              <w:rPr>
                <w:sz w:val="22"/>
                <w:szCs w:val="22"/>
              </w:rPr>
            </w:rPrChange>
          </w:rPr>
          <w:delText xml:space="preserve"> provide crucial benefits to other species</w:delText>
        </w:r>
        <w:r w:rsidR="00FE797F" w:rsidRPr="0019706A" w:rsidDel="0019706A">
          <w:rPr>
            <w:sz w:val="22"/>
            <w:szCs w:val="22"/>
            <w:highlight w:val="yellow"/>
            <w:rPrChange w:id="38" w:author="zenrunner" w:date="2017-11-11T08:50:00Z">
              <w:rPr>
                <w:sz w:val="22"/>
                <w:szCs w:val="22"/>
              </w:rPr>
            </w:rPrChange>
          </w:rPr>
          <w:delText xml:space="preserve"> and </w:delText>
        </w:r>
        <w:r w:rsidRPr="0019706A" w:rsidDel="0019706A">
          <w:rPr>
            <w:sz w:val="22"/>
            <w:szCs w:val="22"/>
            <w:highlight w:val="yellow"/>
            <w:rPrChange w:id="39" w:author="zenrunner" w:date="2017-11-11T08:50:00Z">
              <w:rPr>
                <w:sz w:val="22"/>
                <w:szCs w:val="22"/>
              </w:rPr>
            </w:rPrChange>
          </w:rPr>
          <w:delText xml:space="preserve">enhance the resilience of the community.  </w:delText>
        </w:r>
      </w:del>
      <w:r w:rsidRPr="0019706A">
        <w:rPr>
          <w:sz w:val="22"/>
          <w:szCs w:val="22"/>
          <w:highlight w:val="yellow"/>
          <w:rPrChange w:id="40" w:author="zenrunner" w:date="2017-11-11T08:50:00Z">
            <w:rPr>
              <w:sz w:val="22"/>
              <w:szCs w:val="22"/>
            </w:rPr>
          </w:rPrChange>
        </w:rPr>
        <w:t>Describing the relationships among shrubs and other species, including vertebrates, is important for preserving and restoring desert habitat.</w:t>
      </w:r>
      <w:ins w:id="41" w:author="zenrunner" w:date="2017-11-11T08:50:00Z">
        <w:r w:rsidR="0019706A">
          <w:rPr>
            <w:sz w:val="22"/>
            <w:szCs w:val="22"/>
          </w:rPr>
          <w:t xml:space="preserve"> - </w:t>
        </w:r>
        <w:proofErr w:type="gramStart"/>
        <w:r w:rsidR="0019706A">
          <w:rPr>
            <w:sz w:val="22"/>
            <w:szCs w:val="22"/>
          </w:rPr>
          <w:t>vague</w:t>
        </w:r>
      </w:ins>
      <w:proofErr w:type="gramEnd"/>
      <w:r>
        <w:rPr>
          <w:sz w:val="22"/>
          <w:szCs w:val="22"/>
        </w:rPr>
        <w:t xml:space="preserve">  </w:t>
      </w:r>
      <w:commentRangeStart w:id="42"/>
      <w:r w:rsidR="00965910">
        <w:rPr>
          <w:sz w:val="22"/>
          <w:szCs w:val="22"/>
        </w:rPr>
        <w:t>Prior efforts</w:t>
      </w:r>
      <w:r>
        <w:rPr>
          <w:sz w:val="22"/>
          <w:szCs w:val="22"/>
        </w:rPr>
        <w:t xml:space="preserve"> based on movement ecology to characterize the importance of </w:t>
      </w:r>
      <w:r w:rsidR="00924CA9">
        <w:rPr>
          <w:sz w:val="22"/>
          <w:szCs w:val="22"/>
        </w:rPr>
        <w:t>a shrub</w:t>
      </w:r>
      <w:r w:rsidR="001E69E6">
        <w:rPr>
          <w:sz w:val="22"/>
          <w:szCs w:val="22"/>
        </w:rPr>
        <w:t>s</w:t>
      </w:r>
      <w:r>
        <w:rPr>
          <w:sz w:val="22"/>
          <w:szCs w:val="22"/>
        </w:rPr>
        <w:t xml:space="preserve"> to the endangered blunt-nosed leopard lizard, </w:t>
      </w:r>
      <w:proofErr w:type="spellStart"/>
      <w:r w:rsidRPr="00ED08EB">
        <w:rPr>
          <w:i/>
          <w:sz w:val="22"/>
          <w:szCs w:val="22"/>
        </w:rPr>
        <w:t>Gambelia</w:t>
      </w:r>
      <w:proofErr w:type="spellEnd"/>
      <w:r w:rsidRPr="00ED08EB">
        <w:rPr>
          <w:i/>
          <w:sz w:val="22"/>
          <w:szCs w:val="22"/>
        </w:rPr>
        <w:t xml:space="preserve"> </w:t>
      </w:r>
      <w:proofErr w:type="spellStart"/>
      <w:r w:rsidRPr="00ED08EB">
        <w:rPr>
          <w:i/>
          <w:sz w:val="22"/>
          <w:szCs w:val="22"/>
        </w:rPr>
        <w:t>sila</w:t>
      </w:r>
      <w:proofErr w:type="spellEnd"/>
      <w:r>
        <w:rPr>
          <w:sz w:val="22"/>
          <w:szCs w:val="22"/>
        </w:rPr>
        <w:t xml:space="preserve">, obtained ambiguous results. </w:t>
      </w:r>
      <w:commentRangeEnd w:id="42"/>
      <w:r w:rsidR="002B1638">
        <w:rPr>
          <w:rStyle w:val="CommentReference"/>
          <w:rFonts w:cs="Times New Roman"/>
          <w:color w:val="auto"/>
        </w:rPr>
        <w:commentReference w:id="42"/>
      </w:r>
      <w:ins w:id="43" w:author="zenrunner" w:date="2017-11-11T08:50:00Z">
        <w:r w:rsidR="0019706A">
          <w:rPr>
            <w:sz w:val="22"/>
            <w:szCs w:val="22"/>
          </w:rPr>
          <w:t xml:space="preserve">- </w:t>
        </w:r>
        <w:proofErr w:type="gramStart"/>
        <w:r w:rsidR="0019706A">
          <w:rPr>
            <w:sz w:val="22"/>
            <w:szCs w:val="22"/>
          </w:rPr>
          <w:t>cut</w:t>
        </w:r>
      </w:ins>
      <w:proofErr w:type="gramEnd"/>
      <w:r>
        <w:rPr>
          <w:sz w:val="22"/>
          <w:szCs w:val="22"/>
        </w:rPr>
        <w:t xml:space="preserve"> </w:t>
      </w:r>
      <w:del w:id="44" w:author="zenrunner" w:date="2017-11-11T08:53:00Z">
        <w:r w:rsidR="00965910" w:rsidDel="0067038F">
          <w:rPr>
            <w:sz w:val="22"/>
            <w:szCs w:val="22"/>
          </w:rPr>
          <w:delText>We approached the same question from the perspective of e</w:delText>
        </w:r>
      </w:del>
      <w:ins w:id="45" w:author="zenrunner" w:date="2017-11-11T08:53:00Z">
        <w:r w:rsidR="0067038F">
          <w:rPr>
            <w:sz w:val="22"/>
            <w:szCs w:val="22"/>
          </w:rPr>
          <w:t>E</w:t>
        </w:r>
      </w:ins>
      <w:r w:rsidR="00965910">
        <w:rPr>
          <w:sz w:val="22"/>
          <w:szCs w:val="22"/>
        </w:rPr>
        <w:t>cological facilitation</w:t>
      </w:r>
      <w:del w:id="46" w:author="zenrunner" w:date="2017-11-11T08:53:00Z">
        <w:r w:rsidR="00965910" w:rsidDel="0067038F">
          <w:rPr>
            <w:sz w:val="22"/>
            <w:szCs w:val="22"/>
          </w:rPr>
          <w:delText>,</w:delText>
        </w:r>
      </w:del>
      <w:r w:rsidR="00965910">
        <w:rPr>
          <w:sz w:val="22"/>
          <w:szCs w:val="22"/>
        </w:rPr>
        <w:t xml:space="preserve"> </w:t>
      </w:r>
      <w:del w:id="47" w:author="zenrunner" w:date="2017-11-11T08:54:00Z">
        <w:r w:rsidR="005D1D38" w:rsidDel="0067038F">
          <w:rPr>
            <w:sz w:val="22"/>
            <w:szCs w:val="22"/>
          </w:rPr>
          <w:delText xml:space="preserve">which </w:delText>
        </w:r>
      </w:del>
      <w:r w:rsidR="005D1D38">
        <w:rPr>
          <w:sz w:val="22"/>
          <w:szCs w:val="22"/>
        </w:rPr>
        <w:t xml:space="preserve">has been well developed in the context of </w:t>
      </w:r>
      <w:del w:id="48" w:author="zenrunner" w:date="2017-11-11T08:54:00Z">
        <w:r w:rsidR="005D1D38" w:rsidDel="0067038F">
          <w:rPr>
            <w:sz w:val="22"/>
            <w:szCs w:val="22"/>
          </w:rPr>
          <w:delText>analyzing the interactions of shrubs with other species</w:delText>
        </w:r>
      </w:del>
      <w:proofErr w:type="spellStart"/>
      <w:ins w:id="49" w:author="zenrunner" w:date="2017-11-11T08:54:00Z">
        <w:r w:rsidR="0067038F">
          <w:rPr>
            <w:sz w:val="22"/>
            <w:szCs w:val="22"/>
          </w:rPr>
          <w:t>of</w:t>
        </w:r>
        <w:proofErr w:type="spellEnd"/>
        <w:r w:rsidR="0067038F">
          <w:rPr>
            <w:sz w:val="22"/>
            <w:szCs w:val="22"/>
          </w:rPr>
          <w:t xml:space="preserve"> shrub-plant interactions but less well studied for plant-animal </w:t>
        </w:r>
        <w:proofErr w:type="spellStart"/>
        <w:r w:rsidR="0067038F">
          <w:rPr>
            <w:sz w:val="22"/>
            <w:szCs w:val="22"/>
          </w:rPr>
          <w:t>intearctions</w:t>
        </w:r>
        <w:proofErr w:type="spellEnd"/>
        <w:r w:rsidR="0067038F">
          <w:rPr>
            <w:sz w:val="22"/>
            <w:szCs w:val="22"/>
          </w:rPr>
          <w:t>.</w:t>
        </w:r>
      </w:ins>
      <w:ins w:id="50" w:author="zenrunner" w:date="2017-11-11T08:50:00Z">
        <w:r w:rsidR="0019706A">
          <w:rPr>
            <w:sz w:val="22"/>
            <w:szCs w:val="22"/>
          </w:rPr>
          <w:t xml:space="preserve"> </w:t>
        </w:r>
      </w:ins>
      <w:ins w:id="51" w:author="zenrunner" w:date="2017-11-11T08:54:00Z">
        <w:r w:rsidR="0067038F">
          <w:rPr>
            <w:sz w:val="22"/>
            <w:szCs w:val="22"/>
          </w:rPr>
          <w:t>Here, we use movement ecology</w:t>
        </w:r>
        <w:r w:rsidR="00075D91">
          <w:rPr>
            <w:sz w:val="22"/>
            <w:szCs w:val="22"/>
          </w:rPr>
          <w:t xml:space="preserve"> methods, i.e. telemetry, to </w:t>
        </w:r>
      </w:ins>
      <w:del w:id="52" w:author="zenrunner" w:date="2017-11-11T08:54:00Z">
        <w:r w:rsidR="005D1D38" w:rsidDel="0067038F">
          <w:rPr>
            <w:sz w:val="22"/>
            <w:szCs w:val="22"/>
          </w:rPr>
          <w:delText>.</w:delText>
        </w:r>
        <w:r w:rsidR="005D1D38" w:rsidDel="00075D91">
          <w:rPr>
            <w:sz w:val="22"/>
            <w:szCs w:val="22"/>
          </w:rPr>
          <w:delText xml:space="preserve">  We </w:delText>
        </w:r>
      </w:del>
      <w:del w:id="53" w:author="zenrunner" w:date="2017-11-11T08:51:00Z">
        <w:r w:rsidR="00965910" w:rsidDel="0019706A">
          <w:rPr>
            <w:sz w:val="22"/>
            <w:szCs w:val="22"/>
          </w:rPr>
          <w:delText>sought to directly test</w:delText>
        </w:r>
      </w:del>
      <w:ins w:id="54" w:author="zenrunner" w:date="2017-11-11T08:54:00Z">
        <w:r w:rsidR="00075D91">
          <w:rPr>
            <w:sz w:val="22"/>
            <w:szCs w:val="22"/>
          </w:rPr>
          <w:t>measure</w:t>
        </w:r>
      </w:ins>
      <w:r w:rsidR="00965910">
        <w:rPr>
          <w:sz w:val="22"/>
          <w:szCs w:val="22"/>
        </w:rPr>
        <w:t xml:space="preserve"> the association between lizards and </w:t>
      </w:r>
      <w:del w:id="55" w:author="zenrunner" w:date="2017-11-11T08:51:00Z">
        <w:r w:rsidR="001E69E6" w:rsidDel="0019706A">
          <w:rPr>
            <w:sz w:val="22"/>
            <w:szCs w:val="22"/>
          </w:rPr>
          <w:delText xml:space="preserve">a specific </w:delText>
        </w:r>
        <w:r w:rsidR="00965910" w:rsidDel="0019706A">
          <w:rPr>
            <w:sz w:val="22"/>
            <w:szCs w:val="22"/>
          </w:rPr>
          <w:delText>shrub</w:delText>
        </w:r>
        <w:r w:rsidR="001E69E6" w:rsidDel="0019706A">
          <w:rPr>
            <w:sz w:val="22"/>
            <w:szCs w:val="22"/>
          </w:rPr>
          <w:delText xml:space="preserve"> known to be a foundation species, </w:delText>
        </w:r>
      </w:del>
      <w:r w:rsidR="001E69E6" w:rsidRPr="00ED08EB">
        <w:rPr>
          <w:i/>
          <w:sz w:val="22"/>
          <w:szCs w:val="22"/>
        </w:rPr>
        <w:t xml:space="preserve">Ephedra </w:t>
      </w:r>
      <w:proofErr w:type="spellStart"/>
      <w:r w:rsidR="001E69E6" w:rsidRPr="00ED08EB">
        <w:rPr>
          <w:i/>
          <w:sz w:val="22"/>
          <w:szCs w:val="22"/>
        </w:rPr>
        <w:t>californica</w:t>
      </w:r>
      <w:proofErr w:type="spellEnd"/>
      <w:ins w:id="56" w:author="zenrunner" w:date="2017-11-11T08:51:00Z">
        <w:r w:rsidR="0019706A">
          <w:rPr>
            <w:sz w:val="22"/>
            <w:szCs w:val="22"/>
          </w:rPr>
          <w:t>, a dominant shrub species in the Carrizo National Monument,</w:t>
        </w:r>
      </w:ins>
      <w:del w:id="57" w:author="zenrunner" w:date="2017-11-11T08:51:00Z">
        <w:r w:rsidR="001E69E6" w:rsidDel="0019706A">
          <w:rPr>
            <w:sz w:val="22"/>
            <w:szCs w:val="22"/>
          </w:rPr>
          <w:delText>,</w:delText>
        </w:r>
      </w:del>
      <w:r w:rsidR="00965910">
        <w:rPr>
          <w:sz w:val="22"/>
          <w:szCs w:val="22"/>
        </w:rPr>
        <w:t xml:space="preserve"> </w:t>
      </w:r>
      <w:ins w:id="58" w:author="zenrunner" w:date="2017-11-11T08:51:00Z">
        <w:r w:rsidR="002F52B6">
          <w:rPr>
            <w:sz w:val="22"/>
            <w:szCs w:val="22"/>
          </w:rPr>
          <w:t xml:space="preserve">to infer whether there was evidence for facilitation. </w:t>
        </w:r>
      </w:ins>
      <w:del w:id="59" w:author="zenrunner" w:date="2017-11-11T08:55:00Z">
        <w:r w:rsidR="00965910" w:rsidDel="00075D91">
          <w:rPr>
            <w:sz w:val="22"/>
            <w:szCs w:val="22"/>
          </w:rPr>
          <w:delText xml:space="preserve">by taking locality data </w:delText>
        </w:r>
        <w:r w:rsidR="00034662" w:rsidDel="00075D91">
          <w:rPr>
            <w:sz w:val="22"/>
            <w:szCs w:val="22"/>
          </w:rPr>
          <w:delText>from radio</w:delText>
        </w:r>
      </w:del>
      <w:ins w:id="60" w:author="Scott Butterfield" w:date="2017-11-07T08:09:00Z">
        <w:del w:id="61" w:author="zenrunner" w:date="2017-11-11T08:55:00Z">
          <w:r w:rsidR="00957875" w:rsidDel="00075D91">
            <w:rPr>
              <w:sz w:val="22"/>
              <w:szCs w:val="22"/>
            </w:rPr>
            <w:delText>-</w:delText>
          </w:r>
        </w:del>
      </w:ins>
      <w:del w:id="62" w:author="zenrunner" w:date="2017-11-11T08:55:00Z">
        <w:r w:rsidR="00034662" w:rsidDel="00075D91">
          <w:rPr>
            <w:sz w:val="22"/>
            <w:szCs w:val="22"/>
          </w:rPr>
          <w:delText xml:space="preserve">tagged lizards </w:delText>
        </w:r>
        <w:r w:rsidR="00965910" w:rsidDel="00075D91">
          <w:rPr>
            <w:sz w:val="22"/>
            <w:szCs w:val="22"/>
          </w:rPr>
          <w:delText>at multiple times throughout the lizard’s daily movements</w:delText>
        </w:r>
        <w:r w:rsidR="00034662" w:rsidDel="00075D91">
          <w:rPr>
            <w:sz w:val="22"/>
            <w:szCs w:val="22"/>
          </w:rPr>
          <w:delText>,</w:delText>
        </w:r>
        <w:r w:rsidR="00965910" w:rsidDel="00075D91">
          <w:rPr>
            <w:sz w:val="22"/>
            <w:szCs w:val="22"/>
          </w:rPr>
          <w:delText xml:space="preserve"> each time assessing whether a particular lizard was </w:delText>
        </w:r>
        <w:r w:rsidR="00E315FF" w:rsidDel="00075D91">
          <w:rPr>
            <w:sz w:val="22"/>
            <w:szCs w:val="22"/>
          </w:rPr>
          <w:delText xml:space="preserve">or was not </w:delText>
        </w:r>
        <w:r w:rsidR="00965910" w:rsidDel="00075D91">
          <w:rPr>
            <w:sz w:val="22"/>
            <w:szCs w:val="22"/>
          </w:rPr>
          <w:delText>associated with a</w:delText>
        </w:r>
        <w:r w:rsidR="001E69E6" w:rsidDel="00075D91">
          <w:rPr>
            <w:sz w:val="22"/>
            <w:szCs w:val="22"/>
          </w:rPr>
          <w:delText xml:space="preserve">n individual </w:delText>
        </w:r>
        <w:r w:rsidR="001E69E6" w:rsidRPr="00ED08EB" w:rsidDel="00075D91">
          <w:rPr>
            <w:i/>
            <w:sz w:val="22"/>
            <w:szCs w:val="22"/>
          </w:rPr>
          <w:delText>E. californica</w:delText>
        </w:r>
        <w:r w:rsidR="00965910" w:rsidDel="00075D91">
          <w:rPr>
            <w:sz w:val="22"/>
            <w:szCs w:val="22"/>
          </w:rPr>
          <w:delText xml:space="preserve"> shrub</w:delText>
        </w:r>
        <w:r w:rsidR="00CE490E" w:rsidDel="00075D91">
          <w:rPr>
            <w:b/>
            <w:sz w:val="22"/>
            <w:szCs w:val="22"/>
          </w:rPr>
          <w:delText>.</w:delText>
        </w:r>
      </w:del>
      <w:proofErr w:type="gramStart"/>
      <w:ins w:id="63" w:author="zenrunner" w:date="2017-11-11T08:55:00Z">
        <w:r w:rsidR="00075D91">
          <w:rPr>
            <w:sz w:val="22"/>
            <w:szCs w:val="22"/>
          </w:rPr>
          <w:t>hypothesis</w:t>
        </w:r>
        <w:proofErr w:type="gramEnd"/>
        <w:r w:rsidR="00075D91">
          <w:rPr>
            <w:sz w:val="22"/>
            <w:szCs w:val="22"/>
          </w:rPr>
          <w:t xml:space="preserve">????  We propose that??? </w:t>
        </w:r>
      </w:ins>
      <w:r w:rsidR="00965910">
        <w:rPr>
          <w:sz w:val="22"/>
          <w:szCs w:val="22"/>
        </w:rPr>
        <w:t xml:space="preserve">  </w:t>
      </w:r>
      <w:r w:rsidR="00FE797F" w:rsidRPr="00DB3822">
        <w:rPr>
          <w:sz w:val="22"/>
          <w:szCs w:val="22"/>
          <w:highlight w:val="yellow"/>
          <w:rPrChange w:id="64" w:author="zenrunner" w:date="2017-11-11T08:55:00Z">
            <w:rPr>
              <w:sz w:val="22"/>
              <w:szCs w:val="22"/>
            </w:rPr>
          </w:rPrChange>
        </w:rPr>
        <w:t>We scored</w:t>
      </w:r>
      <w:r w:rsidR="00965910" w:rsidRPr="00DB3822">
        <w:rPr>
          <w:sz w:val="22"/>
          <w:szCs w:val="22"/>
          <w:highlight w:val="yellow"/>
          <w:rPrChange w:id="65" w:author="zenrunner" w:date="2017-11-11T08:55:00Z">
            <w:rPr>
              <w:sz w:val="22"/>
              <w:szCs w:val="22"/>
            </w:rPr>
          </w:rPrChange>
        </w:rPr>
        <w:t xml:space="preserve"> </w:t>
      </w:r>
      <w:commentRangeStart w:id="66"/>
      <w:r w:rsidR="00E315FF" w:rsidRPr="00DB3822">
        <w:rPr>
          <w:sz w:val="22"/>
          <w:szCs w:val="22"/>
          <w:highlight w:val="yellow"/>
          <w:rPrChange w:id="67" w:author="zenrunner" w:date="2017-11-11T08:55:00Z">
            <w:rPr>
              <w:sz w:val="22"/>
              <w:szCs w:val="22"/>
            </w:rPr>
          </w:rPrChange>
        </w:rPr>
        <w:t>microhabitat</w:t>
      </w:r>
      <w:commentRangeEnd w:id="66"/>
      <w:r w:rsidR="00957875" w:rsidRPr="00DB3822">
        <w:rPr>
          <w:rStyle w:val="CommentReference"/>
          <w:rFonts w:cs="Times New Roman"/>
          <w:color w:val="auto"/>
          <w:highlight w:val="yellow"/>
          <w:rPrChange w:id="68" w:author="zenrunner" w:date="2017-11-11T08:55:00Z">
            <w:rPr>
              <w:rStyle w:val="CommentReference"/>
              <w:rFonts w:cs="Times New Roman"/>
              <w:color w:val="auto"/>
            </w:rPr>
          </w:rPrChange>
        </w:rPr>
        <w:commentReference w:id="66"/>
      </w:r>
      <w:r w:rsidR="00E315FF" w:rsidRPr="00DB3822">
        <w:rPr>
          <w:sz w:val="22"/>
          <w:szCs w:val="22"/>
          <w:highlight w:val="yellow"/>
          <w:rPrChange w:id="69" w:author="zenrunner" w:date="2017-11-11T08:55:00Z">
            <w:rPr>
              <w:sz w:val="22"/>
              <w:szCs w:val="22"/>
            </w:rPr>
          </w:rPrChange>
        </w:rPr>
        <w:t xml:space="preserve"> attributes </w:t>
      </w:r>
      <w:r w:rsidR="00FE797F" w:rsidRPr="00DB3822">
        <w:rPr>
          <w:sz w:val="22"/>
          <w:szCs w:val="22"/>
          <w:highlight w:val="yellow"/>
          <w:rPrChange w:id="70" w:author="zenrunner" w:date="2017-11-11T08:55:00Z">
            <w:rPr>
              <w:sz w:val="22"/>
              <w:szCs w:val="22"/>
            </w:rPr>
          </w:rPrChange>
        </w:rPr>
        <w:t xml:space="preserve">and behavior </w:t>
      </w:r>
      <w:r w:rsidR="00E315FF" w:rsidRPr="00DB3822">
        <w:rPr>
          <w:sz w:val="22"/>
          <w:szCs w:val="22"/>
          <w:highlight w:val="yellow"/>
          <w:rPrChange w:id="71" w:author="zenrunner" w:date="2017-11-11T08:55:00Z">
            <w:rPr>
              <w:sz w:val="22"/>
              <w:szCs w:val="22"/>
            </w:rPr>
          </w:rPrChange>
        </w:rPr>
        <w:t xml:space="preserve">to </w:t>
      </w:r>
      <w:r w:rsidR="00FE797F" w:rsidRPr="00DB3822">
        <w:rPr>
          <w:sz w:val="22"/>
          <w:szCs w:val="22"/>
          <w:highlight w:val="yellow"/>
          <w:rPrChange w:id="72" w:author="zenrunner" w:date="2017-11-11T08:55:00Z">
            <w:rPr>
              <w:sz w:val="22"/>
              <w:szCs w:val="22"/>
            </w:rPr>
          </w:rPrChange>
        </w:rPr>
        <w:t xml:space="preserve">identify </w:t>
      </w:r>
      <w:r w:rsidR="00B92B00" w:rsidRPr="00DB3822">
        <w:rPr>
          <w:sz w:val="22"/>
          <w:szCs w:val="22"/>
          <w:highlight w:val="yellow"/>
          <w:rPrChange w:id="73" w:author="zenrunner" w:date="2017-11-11T08:55:00Z">
            <w:rPr>
              <w:sz w:val="22"/>
              <w:szCs w:val="22"/>
            </w:rPr>
          </w:rPrChange>
        </w:rPr>
        <w:t>proximate</w:t>
      </w:r>
      <w:r w:rsidR="00FE797F" w:rsidRPr="00DB3822">
        <w:rPr>
          <w:sz w:val="22"/>
          <w:szCs w:val="22"/>
          <w:highlight w:val="yellow"/>
          <w:rPrChange w:id="74" w:author="zenrunner" w:date="2017-11-11T08:55:00Z">
            <w:rPr>
              <w:sz w:val="22"/>
              <w:szCs w:val="22"/>
            </w:rPr>
          </w:rPrChange>
        </w:rPr>
        <w:t xml:space="preserve"> drivers of lizard preference for</w:t>
      </w:r>
      <w:r w:rsidR="00E315FF" w:rsidRPr="00DB3822">
        <w:rPr>
          <w:sz w:val="22"/>
          <w:szCs w:val="22"/>
          <w:highlight w:val="yellow"/>
          <w:rPrChange w:id="75" w:author="zenrunner" w:date="2017-11-11T08:55:00Z">
            <w:rPr>
              <w:sz w:val="22"/>
              <w:szCs w:val="22"/>
            </w:rPr>
          </w:rPrChange>
        </w:rPr>
        <w:t xml:space="preserve"> ‘shrub’ </w:t>
      </w:r>
      <w:proofErr w:type="spellStart"/>
      <w:r w:rsidR="00E315FF" w:rsidRPr="00DB3822">
        <w:rPr>
          <w:sz w:val="22"/>
          <w:szCs w:val="22"/>
          <w:highlight w:val="yellow"/>
          <w:rPrChange w:id="76" w:author="zenrunner" w:date="2017-11-11T08:55:00Z">
            <w:rPr>
              <w:sz w:val="22"/>
              <w:szCs w:val="22"/>
            </w:rPr>
          </w:rPrChange>
        </w:rPr>
        <w:t>vs</w:t>
      </w:r>
      <w:proofErr w:type="spellEnd"/>
      <w:r w:rsidR="00E315FF" w:rsidRPr="00DB3822">
        <w:rPr>
          <w:sz w:val="22"/>
          <w:szCs w:val="22"/>
          <w:highlight w:val="yellow"/>
          <w:rPrChange w:id="77" w:author="zenrunner" w:date="2017-11-11T08:55:00Z">
            <w:rPr>
              <w:sz w:val="22"/>
              <w:szCs w:val="22"/>
            </w:rPr>
          </w:rPrChange>
        </w:rPr>
        <w:t xml:space="preserve"> ‘</w:t>
      </w:r>
      <w:r w:rsidR="0007198B" w:rsidRPr="00DB3822">
        <w:rPr>
          <w:sz w:val="22"/>
          <w:szCs w:val="22"/>
          <w:highlight w:val="yellow"/>
          <w:rPrChange w:id="78" w:author="zenrunner" w:date="2017-11-11T08:55:00Z">
            <w:rPr>
              <w:sz w:val="22"/>
              <w:szCs w:val="22"/>
            </w:rPr>
          </w:rPrChange>
        </w:rPr>
        <w:t>open.</w:t>
      </w:r>
      <w:r w:rsidR="00E315FF" w:rsidRPr="00DB3822">
        <w:rPr>
          <w:sz w:val="22"/>
          <w:szCs w:val="22"/>
          <w:highlight w:val="yellow"/>
          <w:rPrChange w:id="79" w:author="zenrunner" w:date="2017-11-11T08:55:00Z">
            <w:rPr>
              <w:sz w:val="22"/>
              <w:szCs w:val="22"/>
            </w:rPr>
          </w:rPrChange>
        </w:rPr>
        <w:t>’</w:t>
      </w:r>
      <w:ins w:id="80" w:author="zenrunner" w:date="2017-11-11T08:55:00Z">
        <w:r w:rsidR="00DB3822">
          <w:rPr>
            <w:sz w:val="22"/>
            <w:szCs w:val="22"/>
          </w:rPr>
          <w:t xml:space="preserve"> Clunky</w:t>
        </w:r>
      </w:ins>
      <w:ins w:id="81" w:author="zenrunner" w:date="2017-11-11T08:56:00Z">
        <w:r w:rsidR="00DB3822">
          <w:rPr>
            <w:sz w:val="22"/>
            <w:szCs w:val="22"/>
          </w:rPr>
          <w:t xml:space="preserve"> – I would just say we measured relocations of lizards at two scales – shrub-open and at a finer resolution.  Home-range </w:t>
        </w:r>
      </w:ins>
      <w:ins w:id="82" w:author="zenrunner" w:date="2017-11-11T08:57:00Z">
        <w:r w:rsidR="00DB3822">
          <w:rPr>
            <w:sz w:val="22"/>
            <w:szCs w:val="22"/>
          </w:rPr>
          <w:t>sizes were</w:t>
        </w:r>
      </w:ins>
      <w:ins w:id="83" w:author="zenrunner" w:date="2017-11-11T08:56:00Z">
        <w:r w:rsidR="00DB3822">
          <w:rPr>
            <w:sz w:val="22"/>
            <w:szCs w:val="22"/>
          </w:rPr>
          <w:t xml:space="preserve"> also calculated </w:t>
        </w:r>
      </w:ins>
      <w:ins w:id="84" w:author="zenrunner" w:date="2017-11-11T08:57:00Z">
        <w:r w:rsidR="00DB3822">
          <w:rPr>
            <w:sz w:val="22"/>
            <w:szCs w:val="22"/>
          </w:rPr>
          <w:t>and correlated with shrub densities at each relocation instances for every individual lizard</w:t>
        </w:r>
        <w:r w:rsidR="00DB3822" w:rsidRPr="00BC3083">
          <w:rPr>
            <w:sz w:val="22"/>
            <w:szCs w:val="22"/>
            <w:highlight w:val="yellow"/>
            <w:rPrChange w:id="85" w:author="zenrunner" w:date="2017-11-11T08:58:00Z">
              <w:rPr>
                <w:sz w:val="22"/>
                <w:szCs w:val="22"/>
              </w:rPr>
            </w:rPrChange>
          </w:rPr>
          <w:t xml:space="preserve">. </w:t>
        </w:r>
      </w:ins>
      <w:r w:rsidR="00E315FF" w:rsidRPr="00BC3083">
        <w:rPr>
          <w:sz w:val="22"/>
          <w:szCs w:val="22"/>
          <w:highlight w:val="yellow"/>
          <w:rPrChange w:id="86" w:author="zenrunner" w:date="2017-11-11T08:58:00Z">
            <w:rPr>
              <w:sz w:val="22"/>
              <w:szCs w:val="22"/>
            </w:rPr>
          </w:rPrChange>
        </w:rPr>
        <w:t xml:space="preserve"> We also assessed home range size and within-home-range shrub density to assess the relationship of individual shrub use </w:t>
      </w:r>
      <w:r w:rsidR="001E69E6" w:rsidRPr="00BC3083">
        <w:rPr>
          <w:sz w:val="22"/>
          <w:szCs w:val="22"/>
          <w:highlight w:val="yellow"/>
          <w:rPrChange w:id="87" w:author="zenrunner" w:date="2017-11-11T08:58:00Z">
            <w:rPr>
              <w:sz w:val="22"/>
              <w:szCs w:val="22"/>
            </w:rPr>
          </w:rPrChange>
        </w:rPr>
        <w:t>to</w:t>
      </w:r>
      <w:r w:rsidR="00E315FF" w:rsidRPr="00BC3083">
        <w:rPr>
          <w:sz w:val="22"/>
          <w:szCs w:val="22"/>
          <w:highlight w:val="yellow"/>
          <w:rPrChange w:id="88" w:author="zenrunner" w:date="2017-11-11T08:58:00Z">
            <w:rPr>
              <w:sz w:val="22"/>
              <w:szCs w:val="22"/>
            </w:rPr>
          </w:rPrChange>
        </w:rPr>
        <w:t xml:space="preserve"> shrub availability</w:t>
      </w:r>
      <w:ins w:id="89" w:author="zenrunner" w:date="2017-11-11T08:55:00Z">
        <w:r w:rsidR="00DB3822">
          <w:rPr>
            <w:sz w:val="22"/>
            <w:szCs w:val="22"/>
          </w:rPr>
          <w:t xml:space="preserve"> confusing </w:t>
        </w:r>
        <w:proofErr w:type="gramStart"/>
        <w:r w:rsidR="00DB3822">
          <w:rPr>
            <w:sz w:val="22"/>
            <w:szCs w:val="22"/>
          </w:rPr>
          <w:t>be</w:t>
        </w:r>
        <w:proofErr w:type="gramEnd"/>
        <w:r w:rsidR="00DB3822">
          <w:rPr>
            <w:sz w:val="22"/>
            <w:szCs w:val="22"/>
          </w:rPr>
          <w:t xml:space="preserve"> more direct.  Local shrub density </w:t>
        </w:r>
        <w:proofErr w:type="gramStart"/>
        <w:r w:rsidR="00DB3822">
          <w:rPr>
            <w:sz w:val="22"/>
            <w:szCs w:val="22"/>
          </w:rPr>
          <w:t>measures</w:t>
        </w:r>
      </w:ins>
      <w:ins w:id="90" w:author="zenrunner" w:date="2017-11-11T08:56:00Z">
        <w:r w:rsidR="00DB3822">
          <w:rPr>
            <w:sz w:val="22"/>
            <w:szCs w:val="22"/>
          </w:rPr>
          <w:t>…..</w:t>
        </w:r>
        <w:proofErr w:type="gramEnd"/>
        <w:r w:rsidR="00DB3822">
          <w:rPr>
            <w:sz w:val="22"/>
            <w:szCs w:val="22"/>
          </w:rPr>
          <w:t xml:space="preserve"> </w:t>
        </w:r>
        <w:proofErr w:type="gramStart"/>
        <w:r w:rsidR="00DB3822">
          <w:rPr>
            <w:sz w:val="22"/>
            <w:szCs w:val="22"/>
          </w:rPr>
          <w:t>state</w:t>
        </w:r>
        <w:proofErr w:type="gramEnd"/>
        <w:r w:rsidR="00DB3822">
          <w:rPr>
            <w:sz w:val="22"/>
            <w:szCs w:val="22"/>
          </w:rPr>
          <w:t xml:space="preserve"> finding etc.</w:t>
        </w:r>
      </w:ins>
      <w:r w:rsidR="00E315FF">
        <w:rPr>
          <w:sz w:val="22"/>
          <w:szCs w:val="22"/>
        </w:rPr>
        <w:t xml:space="preserve">.  </w:t>
      </w:r>
      <w:r w:rsidR="00965910" w:rsidRPr="00BC3083">
        <w:rPr>
          <w:sz w:val="22"/>
          <w:szCs w:val="22"/>
          <w:highlight w:val="yellow"/>
          <w:rPrChange w:id="91" w:author="zenrunner" w:date="2017-11-11T08:58:00Z">
            <w:rPr>
              <w:sz w:val="22"/>
              <w:szCs w:val="22"/>
            </w:rPr>
          </w:rPrChange>
        </w:rPr>
        <w:t xml:space="preserve">We obtained strong evidence </w:t>
      </w:r>
      <w:r w:rsidR="007B38A2" w:rsidRPr="00BC3083">
        <w:rPr>
          <w:sz w:val="22"/>
          <w:szCs w:val="22"/>
          <w:highlight w:val="yellow"/>
          <w:rPrChange w:id="92" w:author="zenrunner" w:date="2017-11-11T08:58:00Z">
            <w:rPr>
              <w:sz w:val="22"/>
              <w:szCs w:val="22"/>
            </w:rPr>
          </w:rPrChange>
        </w:rPr>
        <w:t>that</w:t>
      </w:r>
      <w:r w:rsidR="001E69E6" w:rsidRPr="00BC3083">
        <w:rPr>
          <w:sz w:val="22"/>
          <w:szCs w:val="22"/>
          <w:highlight w:val="yellow"/>
          <w:rPrChange w:id="93" w:author="zenrunner" w:date="2017-11-11T08:58:00Z">
            <w:rPr>
              <w:sz w:val="22"/>
              <w:szCs w:val="22"/>
            </w:rPr>
          </w:rPrChange>
        </w:rPr>
        <w:t xml:space="preserve"> </w:t>
      </w:r>
      <w:r w:rsidR="001E69E6" w:rsidRPr="00BC3083">
        <w:rPr>
          <w:i/>
          <w:sz w:val="22"/>
          <w:szCs w:val="22"/>
          <w:highlight w:val="yellow"/>
          <w:rPrChange w:id="94" w:author="zenrunner" w:date="2017-11-11T08:58:00Z">
            <w:rPr>
              <w:i/>
              <w:sz w:val="22"/>
              <w:szCs w:val="22"/>
            </w:rPr>
          </w:rPrChange>
        </w:rPr>
        <w:t xml:space="preserve">E. </w:t>
      </w:r>
      <w:proofErr w:type="spellStart"/>
      <w:r w:rsidR="001E69E6" w:rsidRPr="00BC3083">
        <w:rPr>
          <w:i/>
          <w:sz w:val="22"/>
          <w:szCs w:val="22"/>
          <w:highlight w:val="yellow"/>
          <w:rPrChange w:id="95" w:author="zenrunner" w:date="2017-11-11T08:58:00Z">
            <w:rPr>
              <w:i/>
              <w:sz w:val="22"/>
              <w:szCs w:val="22"/>
            </w:rPr>
          </w:rPrChange>
        </w:rPr>
        <w:t>californica</w:t>
      </w:r>
      <w:proofErr w:type="spellEnd"/>
      <w:r w:rsidR="001E69E6" w:rsidRPr="00BC3083">
        <w:rPr>
          <w:sz w:val="22"/>
          <w:szCs w:val="22"/>
          <w:highlight w:val="yellow"/>
          <w:rPrChange w:id="96" w:author="zenrunner" w:date="2017-11-11T08:58:00Z">
            <w:rPr>
              <w:sz w:val="22"/>
              <w:szCs w:val="22"/>
            </w:rPr>
          </w:rPrChange>
        </w:rPr>
        <w:t xml:space="preserve"> </w:t>
      </w:r>
      <w:r w:rsidR="007B38A2" w:rsidRPr="00BC3083">
        <w:rPr>
          <w:sz w:val="22"/>
          <w:szCs w:val="22"/>
          <w:highlight w:val="yellow"/>
          <w:rPrChange w:id="97" w:author="zenrunner" w:date="2017-11-11T08:58:00Z">
            <w:rPr>
              <w:sz w:val="22"/>
              <w:szCs w:val="22"/>
            </w:rPr>
          </w:rPrChange>
        </w:rPr>
        <w:t xml:space="preserve">provided essential services to </w:t>
      </w:r>
      <w:r w:rsidR="00924CA9" w:rsidRPr="00BC3083">
        <w:rPr>
          <w:i/>
          <w:sz w:val="22"/>
          <w:szCs w:val="22"/>
          <w:highlight w:val="yellow"/>
          <w:rPrChange w:id="98" w:author="zenrunner" w:date="2017-11-11T08:58:00Z">
            <w:rPr>
              <w:i/>
              <w:sz w:val="22"/>
              <w:szCs w:val="22"/>
            </w:rPr>
          </w:rPrChange>
        </w:rPr>
        <w:t>G.</w:t>
      </w:r>
      <w:r w:rsidR="00965910" w:rsidRPr="00BC3083">
        <w:rPr>
          <w:i/>
          <w:sz w:val="22"/>
          <w:szCs w:val="22"/>
          <w:highlight w:val="yellow"/>
          <w:rPrChange w:id="99" w:author="zenrunner" w:date="2017-11-11T08:58:00Z">
            <w:rPr>
              <w:i/>
              <w:sz w:val="22"/>
              <w:szCs w:val="22"/>
            </w:rPr>
          </w:rPrChange>
        </w:rPr>
        <w:t xml:space="preserve"> </w:t>
      </w:r>
      <w:proofErr w:type="spellStart"/>
      <w:r w:rsidR="00034662" w:rsidRPr="00BC3083">
        <w:rPr>
          <w:i/>
          <w:sz w:val="22"/>
          <w:szCs w:val="22"/>
          <w:highlight w:val="yellow"/>
          <w:rPrChange w:id="100" w:author="zenrunner" w:date="2017-11-11T08:58:00Z">
            <w:rPr>
              <w:i/>
              <w:sz w:val="22"/>
              <w:szCs w:val="22"/>
            </w:rPr>
          </w:rPrChange>
        </w:rPr>
        <w:t>sila</w:t>
      </w:r>
      <w:proofErr w:type="spellEnd"/>
      <w:r w:rsidR="00034662" w:rsidRPr="00BC3083">
        <w:rPr>
          <w:sz w:val="22"/>
          <w:szCs w:val="22"/>
          <w:highlight w:val="yellow"/>
          <w:rPrChange w:id="101" w:author="zenrunner" w:date="2017-11-11T08:58:00Z">
            <w:rPr>
              <w:sz w:val="22"/>
              <w:szCs w:val="22"/>
            </w:rPr>
          </w:rPrChange>
        </w:rPr>
        <w:t xml:space="preserve"> </w:t>
      </w:r>
      <w:r w:rsidR="007B38A2" w:rsidRPr="00BC3083">
        <w:rPr>
          <w:sz w:val="22"/>
          <w:szCs w:val="22"/>
          <w:highlight w:val="yellow"/>
          <w:rPrChange w:id="102" w:author="zenrunner" w:date="2017-11-11T08:58:00Z">
            <w:rPr>
              <w:sz w:val="22"/>
              <w:szCs w:val="22"/>
            </w:rPr>
          </w:rPrChange>
        </w:rPr>
        <w:t>by showing that lizard</w:t>
      </w:r>
      <w:r w:rsidR="00965910" w:rsidRPr="00BC3083">
        <w:rPr>
          <w:sz w:val="22"/>
          <w:szCs w:val="22"/>
          <w:highlight w:val="yellow"/>
          <w:rPrChange w:id="103" w:author="zenrunner" w:date="2017-11-11T08:58:00Z">
            <w:rPr>
              <w:sz w:val="22"/>
              <w:szCs w:val="22"/>
            </w:rPr>
          </w:rPrChange>
        </w:rPr>
        <w:t xml:space="preserve"> use </w:t>
      </w:r>
      <w:r w:rsidR="007B38A2" w:rsidRPr="00BC3083">
        <w:rPr>
          <w:sz w:val="22"/>
          <w:szCs w:val="22"/>
          <w:highlight w:val="yellow"/>
          <w:rPrChange w:id="104" w:author="zenrunner" w:date="2017-11-11T08:58:00Z">
            <w:rPr>
              <w:sz w:val="22"/>
              <w:szCs w:val="22"/>
            </w:rPr>
          </w:rPrChange>
        </w:rPr>
        <w:t>of shrubs</w:t>
      </w:r>
      <w:r w:rsidR="00965910" w:rsidRPr="00BC3083">
        <w:rPr>
          <w:sz w:val="22"/>
          <w:szCs w:val="22"/>
          <w:highlight w:val="yellow"/>
          <w:rPrChange w:id="105" w:author="zenrunner" w:date="2017-11-11T08:58:00Z">
            <w:rPr>
              <w:sz w:val="22"/>
              <w:szCs w:val="22"/>
            </w:rPr>
          </w:rPrChange>
        </w:rPr>
        <w:t xml:space="preserve"> </w:t>
      </w:r>
      <w:r w:rsidR="007B38A2" w:rsidRPr="00BC3083">
        <w:rPr>
          <w:sz w:val="22"/>
          <w:szCs w:val="22"/>
          <w:highlight w:val="yellow"/>
          <w:rPrChange w:id="106" w:author="zenrunner" w:date="2017-11-11T08:58:00Z">
            <w:rPr>
              <w:sz w:val="22"/>
              <w:szCs w:val="22"/>
            </w:rPr>
          </w:rPrChange>
        </w:rPr>
        <w:t>is</w:t>
      </w:r>
      <w:r w:rsidR="00965910" w:rsidRPr="00BC3083">
        <w:rPr>
          <w:sz w:val="22"/>
          <w:szCs w:val="22"/>
          <w:highlight w:val="yellow"/>
          <w:rPrChange w:id="107" w:author="zenrunner" w:date="2017-11-11T08:58:00Z">
            <w:rPr>
              <w:sz w:val="22"/>
              <w:szCs w:val="22"/>
            </w:rPr>
          </w:rPrChange>
        </w:rPr>
        <w:t xml:space="preserve"> correlated with </w:t>
      </w:r>
      <w:r w:rsidR="00034662" w:rsidRPr="00BC3083">
        <w:rPr>
          <w:sz w:val="22"/>
          <w:szCs w:val="22"/>
          <w:highlight w:val="yellow"/>
          <w:rPrChange w:id="108" w:author="zenrunner" w:date="2017-11-11T08:58:00Z">
            <w:rPr>
              <w:sz w:val="22"/>
              <w:szCs w:val="22"/>
            </w:rPr>
          </w:rPrChange>
        </w:rPr>
        <w:t xml:space="preserve">time of day, </w:t>
      </w:r>
      <w:r w:rsidR="00965910" w:rsidRPr="00BC3083">
        <w:rPr>
          <w:sz w:val="22"/>
          <w:szCs w:val="22"/>
          <w:highlight w:val="yellow"/>
          <w:rPrChange w:id="109" w:author="zenrunner" w:date="2017-11-11T08:58:00Z">
            <w:rPr>
              <w:sz w:val="22"/>
              <w:szCs w:val="22"/>
            </w:rPr>
          </w:rPrChange>
        </w:rPr>
        <w:t>thermoregulatory behavior and predator avoidance</w:t>
      </w:r>
      <w:r w:rsidR="007B38A2" w:rsidRPr="00BC3083">
        <w:rPr>
          <w:sz w:val="22"/>
          <w:szCs w:val="22"/>
          <w:highlight w:val="yellow"/>
          <w:rPrChange w:id="110" w:author="zenrunner" w:date="2017-11-11T08:58:00Z">
            <w:rPr>
              <w:sz w:val="22"/>
              <w:szCs w:val="22"/>
            </w:rPr>
          </w:rPrChange>
        </w:rPr>
        <w:t>,</w:t>
      </w:r>
      <w:r w:rsidR="00E315FF" w:rsidRPr="00BC3083">
        <w:rPr>
          <w:sz w:val="22"/>
          <w:szCs w:val="22"/>
          <w:highlight w:val="yellow"/>
          <w:rPrChange w:id="111" w:author="zenrunner" w:date="2017-11-11T08:58:00Z">
            <w:rPr>
              <w:sz w:val="22"/>
              <w:szCs w:val="22"/>
            </w:rPr>
          </w:rPrChange>
        </w:rPr>
        <w:t xml:space="preserve"> but not with shrub availability</w:t>
      </w:r>
      <w:r w:rsidR="00965910" w:rsidRPr="00BC3083">
        <w:rPr>
          <w:sz w:val="22"/>
          <w:szCs w:val="22"/>
          <w:highlight w:val="yellow"/>
          <w:rPrChange w:id="112" w:author="zenrunner" w:date="2017-11-11T08:58:00Z">
            <w:rPr>
              <w:sz w:val="22"/>
              <w:szCs w:val="22"/>
            </w:rPr>
          </w:rPrChange>
        </w:rPr>
        <w:t>.</w:t>
      </w:r>
      <w:ins w:id="113" w:author="zenrunner" w:date="2017-11-11T08:58:00Z">
        <w:r w:rsidR="00BC3083">
          <w:rPr>
            <w:sz w:val="22"/>
            <w:szCs w:val="22"/>
          </w:rPr>
          <w:t xml:space="preserve"> Reword </w:t>
        </w:r>
        <w:proofErr w:type="gramStart"/>
        <w:r w:rsidR="00BC3083">
          <w:rPr>
            <w:sz w:val="22"/>
            <w:szCs w:val="22"/>
          </w:rPr>
          <w:t xml:space="preserve">- </w:t>
        </w:r>
      </w:ins>
      <w:r w:rsidR="00965910">
        <w:rPr>
          <w:sz w:val="22"/>
          <w:szCs w:val="22"/>
        </w:rPr>
        <w:t xml:space="preserve">  Our</w:t>
      </w:r>
      <w:proofErr w:type="gramEnd"/>
      <w:r w:rsidR="00965910">
        <w:rPr>
          <w:sz w:val="22"/>
          <w:szCs w:val="22"/>
        </w:rPr>
        <w:t xml:space="preserve"> study suggests that shrubs be considered as a component of high-quality habitat for </w:t>
      </w:r>
      <w:r w:rsidR="00924CA9" w:rsidRPr="00924CA9">
        <w:rPr>
          <w:i/>
          <w:sz w:val="22"/>
          <w:szCs w:val="22"/>
        </w:rPr>
        <w:t>G.</w:t>
      </w:r>
      <w:r w:rsidR="00965910" w:rsidRPr="00ED08EB">
        <w:rPr>
          <w:i/>
          <w:sz w:val="22"/>
          <w:szCs w:val="22"/>
        </w:rPr>
        <w:t xml:space="preserve"> </w:t>
      </w:r>
      <w:proofErr w:type="spellStart"/>
      <w:r w:rsidR="00965910" w:rsidRPr="00ED08EB">
        <w:rPr>
          <w:i/>
          <w:sz w:val="22"/>
          <w:szCs w:val="22"/>
        </w:rPr>
        <w:t>sila</w:t>
      </w:r>
      <w:proofErr w:type="spellEnd"/>
      <w:r w:rsidR="00965910">
        <w:rPr>
          <w:sz w:val="22"/>
          <w:szCs w:val="22"/>
        </w:rPr>
        <w:t xml:space="preserve"> when making decisions about habitat preservation or restoration</w:t>
      </w:r>
      <w:r w:rsidR="00B42571">
        <w:rPr>
          <w:sz w:val="22"/>
          <w:szCs w:val="22"/>
        </w:rPr>
        <w:t>,</w:t>
      </w:r>
      <w:r w:rsidR="00965910">
        <w:rPr>
          <w:sz w:val="22"/>
          <w:szCs w:val="22"/>
        </w:rPr>
        <w:t xml:space="preserve"> and provides a </w:t>
      </w:r>
      <w:r w:rsidR="00FE797F">
        <w:rPr>
          <w:sz w:val="22"/>
          <w:szCs w:val="22"/>
        </w:rPr>
        <w:t xml:space="preserve">methodological </w:t>
      </w:r>
      <w:r w:rsidR="00965910">
        <w:rPr>
          <w:sz w:val="22"/>
          <w:szCs w:val="22"/>
        </w:rPr>
        <w:t>model for assessing similar relationships for other desert species at risk.</w:t>
      </w:r>
      <w:ins w:id="114" w:author="zenrunner" w:date="2017-11-11T08:58:00Z">
        <w:r w:rsidR="00BC3083">
          <w:rPr>
            <w:sz w:val="22"/>
            <w:szCs w:val="22"/>
          </w:rPr>
          <w:t xml:space="preserve"> OK</w:t>
        </w:r>
      </w:ins>
    </w:p>
    <w:p w14:paraId="7C8A0945" w14:textId="77777777" w:rsidR="00736E7E" w:rsidRDefault="00736E7E" w:rsidP="00ED08EB">
      <w:pPr>
        <w:pStyle w:val="Body"/>
        <w:spacing w:line="480" w:lineRule="auto"/>
        <w:ind w:firstLine="720"/>
        <w:rPr>
          <w:sz w:val="22"/>
          <w:szCs w:val="22"/>
        </w:rPr>
      </w:pPr>
    </w:p>
    <w:p w14:paraId="2A49DB4D" w14:textId="3FC3F23B" w:rsidR="00736E7E" w:rsidRDefault="00035BFF" w:rsidP="00ED08EB">
      <w:pPr>
        <w:pStyle w:val="Body"/>
        <w:spacing w:line="480" w:lineRule="auto"/>
        <w:ind w:firstLine="720"/>
        <w:rPr>
          <w:sz w:val="22"/>
          <w:szCs w:val="22"/>
        </w:rPr>
      </w:pPr>
      <w:r>
        <w:rPr>
          <w:sz w:val="22"/>
          <w:szCs w:val="22"/>
        </w:rPr>
        <w:t> </w:t>
      </w:r>
    </w:p>
    <w:p w14:paraId="3BF5DEAF" w14:textId="77777777" w:rsidR="00F011FB" w:rsidRDefault="00F011FB">
      <w:pPr>
        <w:rPr>
          <w:ins w:id="115" w:author="zenrunner" w:date="2017-11-11T08:58:00Z"/>
          <w:rFonts w:cs="Arial Unicode MS"/>
          <w:b/>
          <w:bCs/>
          <w:color w:val="000000"/>
          <w:sz w:val="22"/>
          <w:szCs w:val="22"/>
          <w:u w:color="000000"/>
          <w:lang w:val="fr-FR"/>
        </w:rPr>
      </w:pPr>
      <w:ins w:id="116" w:author="zenrunner" w:date="2017-11-11T08:58:00Z">
        <w:r>
          <w:rPr>
            <w:b/>
            <w:bCs/>
            <w:sz w:val="22"/>
            <w:szCs w:val="22"/>
            <w:lang w:val="fr-FR"/>
          </w:rPr>
          <w:br w:type="page"/>
        </w:r>
      </w:ins>
    </w:p>
    <w:p w14:paraId="6E6ED0A4" w14:textId="10C3A0A0" w:rsidR="00736E7E" w:rsidRDefault="00035BFF">
      <w:pPr>
        <w:pStyle w:val="Body"/>
        <w:spacing w:line="480" w:lineRule="auto"/>
        <w:rPr>
          <w:b/>
          <w:bCs/>
          <w:sz w:val="22"/>
          <w:szCs w:val="22"/>
        </w:rPr>
      </w:pPr>
      <w:r>
        <w:rPr>
          <w:b/>
          <w:bCs/>
          <w:sz w:val="22"/>
          <w:szCs w:val="22"/>
          <w:lang w:val="fr-FR"/>
        </w:rPr>
        <w:lastRenderedPageBreak/>
        <w:t>Introduction</w:t>
      </w:r>
    </w:p>
    <w:p w14:paraId="1651F7AA" w14:textId="6E9FC342" w:rsidR="00074B7C" w:rsidRDefault="00B76355" w:rsidP="00B92B00">
      <w:pPr>
        <w:pStyle w:val="Body"/>
        <w:spacing w:line="480" w:lineRule="auto"/>
        <w:ind w:firstLine="720"/>
        <w:rPr>
          <w:sz w:val="22"/>
          <w:szCs w:val="22"/>
        </w:rPr>
      </w:pPr>
      <w:ins w:id="117" w:author="zenrunner" w:date="2017-11-11T08:58:00Z">
        <w:r>
          <w:rPr>
            <w:sz w:val="22"/>
            <w:szCs w:val="22"/>
          </w:rPr>
          <w:t xml:space="preserve">I like a general topic sentence first without citations </w:t>
        </w:r>
      </w:ins>
      <w:ins w:id="118" w:author="zenrunner" w:date="2017-11-11T08:59:00Z">
        <w:r>
          <w:rPr>
            <w:sz w:val="22"/>
            <w:szCs w:val="22"/>
          </w:rPr>
          <w:t>–</w:t>
        </w:r>
      </w:ins>
      <w:ins w:id="119" w:author="zenrunner" w:date="2017-11-11T08:58:00Z">
        <w:r>
          <w:rPr>
            <w:sz w:val="22"/>
            <w:szCs w:val="22"/>
          </w:rPr>
          <w:t xml:space="preserve"> Deserts </w:t>
        </w:r>
      </w:ins>
      <w:ins w:id="120" w:author="zenrunner" w:date="2017-11-11T08:59:00Z">
        <w:r>
          <w:rPr>
            <w:sz w:val="22"/>
            <w:szCs w:val="22"/>
          </w:rPr>
          <w:t xml:space="preserve">are…? </w:t>
        </w:r>
      </w:ins>
      <w:r w:rsidR="00924CA9">
        <w:rPr>
          <w:sz w:val="22"/>
          <w:szCs w:val="22"/>
        </w:rPr>
        <w:t>The conversion and loss of desert habitat is a global biodiversity crisis requiring immediate intervention</w:t>
      </w:r>
      <w:del w:id="121" w:author="zenrunner" w:date="2017-11-11T08:58:00Z">
        <w:r w:rsidR="00924CA9" w:rsidDel="00F011FB">
          <w:rPr>
            <w:sz w:val="22"/>
            <w:szCs w:val="22"/>
          </w:rPr>
          <w:delText>,</w:delText>
        </w:r>
      </w:del>
      <w:r w:rsidR="00924CA9">
        <w:rPr>
          <w:sz w:val="22"/>
          <w:szCs w:val="22"/>
        </w:rPr>
        <w:t xml:space="preserve"> including conservation of remaining undisturbed habitat and restoration of degraded desert (</w:t>
      </w:r>
      <w:r w:rsidR="00035BFF">
        <w:rPr>
          <w:sz w:val="22"/>
          <w:szCs w:val="22"/>
        </w:rPr>
        <w:t xml:space="preserve">Hannah et al. 1995, Hoekstra et al. 2005, </w:t>
      </w:r>
      <w:proofErr w:type="spellStart"/>
      <w:r w:rsidR="00035BFF">
        <w:rPr>
          <w:sz w:val="22"/>
          <w:szCs w:val="22"/>
        </w:rPr>
        <w:t>Kefi</w:t>
      </w:r>
      <w:proofErr w:type="spellEnd"/>
      <w:r w:rsidR="00035BFF">
        <w:rPr>
          <w:sz w:val="22"/>
          <w:szCs w:val="22"/>
        </w:rPr>
        <w:t xml:space="preserve"> et al. 2007</w:t>
      </w:r>
      <w:r w:rsidR="00DE0C56">
        <w:rPr>
          <w:sz w:val="22"/>
          <w:szCs w:val="22"/>
        </w:rPr>
        <w:t xml:space="preserve">, </w:t>
      </w:r>
      <w:proofErr w:type="spellStart"/>
      <w:r w:rsidR="00035BFF">
        <w:rPr>
          <w:sz w:val="22"/>
          <w:szCs w:val="22"/>
        </w:rPr>
        <w:t>Mouat</w:t>
      </w:r>
      <w:proofErr w:type="spellEnd"/>
      <w:r w:rsidR="00035BFF">
        <w:rPr>
          <w:sz w:val="22"/>
          <w:szCs w:val="22"/>
        </w:rPr>
        <w:t xml:space="preserve"> et al. 2008, </w:t>
      </w:r>
      <w:proofErr w:type="spellStart"/>
      <w:r w:rsidR="00035BFF">
        <w:rPr>
          <w:sz w:val="22"/>
          <w:szCs w:val="22"/>
        </w:rPr>
        <w:t>Bachelet</w:t>
      </w:r>
      <w:proofErr w:type="spellEnd"/>
      <w:r w:rsidR="00035BFF">
        <w:rPr>
          <w:sz w:val="22"/>
          <w:szCs w:val="22"/>
        </w:rPr>
        <w:t xml:space="preserve"> et al. 2016, </w:t>
      </w:r>
      <w:proofErr w:type="spellStart"/>
      <w:r w:rsidR="00035BFF">
        <w:rPr>
          <w:sz w:val="22"/>
          <w:szCs w:val="22"/>
        </w:rPr>
        <w:t>Westphal</w:t>
      </w:r>
      <w:proofErr w:type="spellEnd"/>
      <w:r w:rsidR="00035BFF">
        <w:rPr>
          <w:sz w:val="22"/>
          <w:szCs w:val="22"/>
        </w:rPr>
        <w:t xml:space="preserve"> et al. 2016). </w:t>
      </w:r>
      <w:r w:rsidR="005D1D38" w:rsidRPr="00D96D7F">
        <w:rPr>
          <w:rFonts w:cs="Times New Roman"/>
          <w:color w:val="auto"/>
          <w:sz w:val="22"/>
          <w:szCs w:val="22"/>
        </w:rPr>
        <w:t xml:space="preserve">Identifying the drivers of </w:t>
      </w:r>
      <w:r w:rsidR="00A65F92" w:rsidRPr="00D96D7F">
        <w:rPr>
          <w:rFonts w:cs="Times New Roman"/>
          <w:color w:val="auto"/>
          <w:sz w:val="22"/>
          <w:szCs w:val="22"/>
        </w:rPr>
        <w:t xml:space="preserve">ecological </w:t>
      </w:r>
      <w:r w:rsidR="005D1D38" w:rsidRPr="00D96D7F">
        <w:rPr>
          <w:rFonts w:cs="Times New Roman"/>
          <w:color w:val="auto"/>
          <w:sz w:val="22"/>
          <w:szCs w:val="22"/>
        </w:rPr>
        <w:t xml:space="preserve">health </w:t>
      </w:r>
      <w:r w:rsidR="00A65F92" w:rsidRPr="00D96D7F">
        <w:rPr>
          <w:rFonts w:cs="Times New Roman"/>
          <w:color w:val="auto"/>
          <w:sz w:val="22"/>
          <w:szCs w:val="22"/>
        </w:rPr>
        <w:t xml:space="preserve">in </w:t>
      </w:r>
      <w:r w:rsidR="005D1D38" w:rsidRPr="00D96D7F">
        <w:rPr>
          <w:rFonts w:cs="Times New Roman"/>
          <w:color w:val="auto"/>
          <w:sz w:val="22"/>
          <w:szCs w:val="22"/>
        </w:rPr>
        <w:t xml:space="preserve">desert communities will be a crucial component of such interventions.  Shrubs </w:t>
      </w:r>
      <w:del w:id="122" w:author="zenrunner" w:date="2017-11-11T08:59:00Z">
        <w:r w:rsidR="005D1D38" w:rsidRPr="00D96D7F" w:rsidDel="000044BB">
          <w:rPr>
            <w:rFonts w:cs="Times New Roman"/>
            <w:color w:val="auto"/>
            <w:sz w:val="22"/>
            <w:szCs w:val="22"/>
          </w:rPr>
          <w:delText>are known to play important roles in the</w:delText>
        </w:r>
      </w:del>
      <w:ins w:id="123" w:author="zenrunner" w:date="2017-11-11T08:59:00Z">
        <w:r w:rsidR="000044BB">
          <w:rPr>
            <w:rFonts w:cs="Times New Roman"/>
            <w:color w:val="auto"/>
            <w:sz w:val="22"/>
            <w:szCs w:val="22"/>
          </w:rPr>
          <w:t>can</w:t>
        </w:r>
      </w:ins>
      <w:r w:rsidR="005D1D38" w:rsidRPr="00D96D7F">
        <w:rPr>
          <w:rFonts w:cs="Times New Roman"/>
          <w:color w:val="auto"/>
          <w:sz w:val="22"/>
          <w:szCs w:val="22"/>
        </w:rPr>
        <w:t xml:space="preserve"> maint</w:t>
      </w:r>
      <w:ins w:id="124" w:author="zenrunner" w:date="2017-11-11T08:59:00Z">
        <w:r w:rsidR="000044BB">
          <w:rPr>
            <w:rFonts w:cs="Times New Roman"/>
            <w:color w:val="auto"/>
            <w:sz w:val="22"/>
            <w:szCs w:val="22"/>
          </w:rPr>
          <w:t>ain</w:t>
        </w:r>
      </w:ins>
      <w:del w:id="125" w:author="zenrunner" w:date="2017-11-11T08:59:00Z">
        <w:r w:rsidR="005D1D38" w:rsidRPr="00D96D7F" w:rsidDel="000044BB">
          <w:rPr>
            <w:rFonts w:cs="Times New Roman"/>
            <w:color w:val="auto"/>
            <w:sz w:val="22"/>
            <w:szCs w:val="22"/>
          </w:rPr>
          <w:delText>enance</w:delText>
        </w:r>
      </w:del>
      <w:r w:rsidR="005D1D38" w:rsidRPr="00D96D7F">
        <w:rPr>
          <w:rFonts w:cs="Times New Roman"/>
          <w:color w:val="auto"/>
          <w:sz w:val="22"/>
          <w:szCs w:val="22"/>
        </w:rPr>
        <w:t xml:space="preserve"> </w:t>
      </w:r>
      <w:del w:id="126" w:author="zenrunner" w:date="2017-11-11T08:59:00Z">
        <w:r w:rsidR="005D1D38" w:rsidRPr="00D96D7F" w:rsidDel="000044BB">
          <w:rPr>
            <w:rFonts w:cs="Times New Roman"/>
            <w:color w:val="auto"/>
            <w:sz w:val="22"/>
            <w:szCs w:val="22"/>
          </w:rPr>
          <w:delText xml:space="preserve">of </w:delText>
        </w:r>
      </w:del>
      <w:ins w:id="127" w:author="zenrunner" w:date="2017-11-11T08:59:00Z">
        <w:r w:rsidR="000044BB">
          <w:rPr>
            <w:rFonts w:cs="Times New Roman"/>
            <w:color w:val="auto"/>
            <w:sz w:val="22"/>
            <w:szCs w:val="22"/>
          </w:rPr>
          <w:t xml:space="preserve">the </w:t>
        </w:r>
      </w:ins>
      <w:r w:rsidR="005D1D38" w:rsidRPr="00D96D7F">
        <w:rPr>
          <w:rFonts w:cs="Times New Roman"/>
          <w:color w:val="auto"/>
          <w:sz w:val="22"/>
          <w:szCs w:val="22"/>
        </w:rPr>
        <w:t>divers</w:t>
      </w:r>
      <w:ins w:id="128" w:author="zenrunner" w:date="2017-11-11T08:59:00Z">
        <w:r w:rsidR="00F85FFE">
          <w:rPr>
            <w:rFonts w:cs="Times New Roman"/>
            <w:color w:val="auto"/>
            <w:sz w:val="22"/>
            <w:szCs w:val="22"/>
          </w:rPr>
          <w:t>ity of</w:t>
        </w:r>
      </w:ins>
      <w:del w:id="129" w:author="zenrunner" w:date="2017-11-11T08:59:00Z">
        <w:r w:rsidR="005D1D38" w:rsidRPr="00D96D7F" w:rsidDel="000044BB">
          <w:rPr>
            <w:rFonts w:cs="Times New Roman"/>
            <w:color w:val="auto"/>
            <w:sz w:val="22"/>
            <w:szCs w:val="22"/>
          </w:rPr>
          <w:delText>e</w:delText>
        </w:r>
      </w:del>
      <w:r w:rsidR="005D1D38" w:rsidRPr="00D96D7F">
        <w:rPr>
          <w:rFonts w:cs="Times New Roman"/>
          <w:color w:val="auto"/>
          <w:sz w:val="22"/>
          <w:szCs w:val="22"/>
        </w:rPr>
        <w:t xml:space="preserve"> desert </w:t>
      </w:r>
      <w:r w:rsidR="00A6753D" w:rsidRPr="00D96D7F">
        <w:rPr>
          <w:rFonts w:cs="Times New Roman"/>
          <w:color w:val="auto"/>
          <w:sz w:val="22"/>
          <w:szCs w:val="22"/>
        </w:rPr>
        <w:t xml:space="preserve">plant </w:t>
      </w:r>
      <w:r w:rsidR="005D1D38" w:rsidRPr="00D96D7F">
        <w:rPr>
          <w:rFonts w:cs="Times New Roman"/>
          <w:color w:val="auto"/>
          <w:sz w:val="22"/>
          <w:szCs w:val="22"/>
        </w:rPr>
        <w:t>communities (</w:t>
      </w:r>
      <w:r w:rsidR="00A6753D" w:rsidRPr="00D96D7F">
        <w:rPr>
          <w:rFonts w:cs="Times New Roman"/>
          <w:color w:val="auto"/>
          <w:sz w:val="22"/>
          <w:szCs w:val="22"/>
        </w:rPr>
        <w:t xml:space="preserve">Flores &amp; </w:t>
      </w:r>
      <w:proofErr w:type="spellStart"/>
      <w:r w:rsidR="00A6753D" w:rsidRPr="00D96D7F">
        <w:rPr>
          <w:rFonts w:cs="Times New Roman"/>
          <w:color w:val="auto"/>
          <w:sz w:val="22"/>
          <w:szCs w:val="22"/>
        </w:rPr>
        <w:t>Jurado</w:t>
      </w:r>
      <w:proofErr w:type="spellEnd"/>
      <w:r w:rsidR="00A6753D" w:rsidRPr="00D96D7F">
        <w:rPr>
          <w:rFonts w:cs="Times New Roman"/>
          <w:color w:val="auto"/>
          <w:sz w:val="22"/>
          <w:szCs w:val="22"/>
        </w:rPr>
        <w:t xml:space="preserve"> 2003</w:t>
      </w:r>
      <w:r w:rsidR="00DE0C56" w:rsidRPr="00D96D7F">
        <w:rPr>
          <w:rFonts w:cs="Times New Roman"/>
          <w:color w:val="auto"/>
          <w:sz w:val="22"/>
          <w:szCs w:val="22"/>
        </w:rPr>
        <w:t xml:space="preserve">) and are predicted to play significant roles in the ecology of desert </w:t>
      </w:r>
      <w:proofErr w:type="spellStart"/>
      <w:r w:rsidR="00DE0C56" w:rsidRPr="00D96D7F">
        <w:rPr>
          <w:rFonts w:cs="Times New Roman"/>
          <w:color w:val="auto"/>
          <w:sz w:val="22"/>
          <w:szCs w:val="22"/>
        </w:rPr>
        <w:t>ectotherms</w:t>
      </w:r>
      <w:proofErr w:type="spellEnd"/>
      <w:r w:rsidR="00DE0C56" w:rsidRPr="00D96D7F">
        <w:rPr>
          <w:rFonts w:cs="Times New Roman"/>
          <w:color w:val="auto"/>
          <w:sz w:val="22"/>
          <w:szCs w:val="22"/>
        </w:rPr>
        <w:t xml:space="preserve"> (Sears et al 2016</w:t>
      </w:r>
      <w:r w:rsidR="005D1D38" w:rsidRPr="00D96D7F">
        <w:rPr>
          <w:rFonts w:cs="Times New Roman"/>
          <w:color w:val="auto"/>
          <w:sz w:val="22"/>
          <w:szCs w:val="22"/>
        </w:rPr>
        <w:t>)</w:t>
      </w:r>
      <w:ins w:id="130" w:author="zenrunner" w:date="2017-11-11T08:59:00Z">
        <w:r w:rsidR="00F85FFE">
          <w:rPr>
            <w:rFonts w:cs="Times New Roman"/>
            <w:color w:val="auto"/>
            <w:sz w:val="22"/>
            <w:szCs w:val="22"/>
          </w:rPr>
          <w:t>.</w:t>
        </w:r>
      </w:ins>
      <w:r w:rsidR="00DE0C56" w:rsidRPr="00D96D7F">
        <w:rPr>
          <w:rFonts w:cs="Times New Roman"/>
          <w:color w:val="auto"/>
          <w:sz w:val="22"/>
          <w:szCs w:val="22"/>
        </w:rPr>
        <w:t xml:space="preserve"> </w:t>
      </w:r>
      <w:del w:id="131" w:author="zenrunner" w:date="2017-11-11T09:00:00Z">
        <w:r w:rsidR="00DE0C56" w:rsidRPr="00D96D7F" w:rsidDel="005274B0">
          <w:rPr>
            <w:rFonts w:cs="Times New Roman"/>
            <w:color w:val="auto"/>
            <w:sz w:val="22"/>
            <w:szCs w:val="22"/>
          </w:rPr>
          <w:delText xml:space="preserve">and may be an important </w:delText>
        </w:r>
      </w:del>
      <w:ins w:id="132" w:author="zenrunner" w:date="2017-11-11T09:00:00Z">
        <w:r w:rsidR="005274B0">
          <w:rPr>
            <w:rFonts w:cs="Times New Roman"/>
            <w:color w:val="auto"/>
            <w:sz w:val="22"/>
            <w:szCs w:val="22"/>
          </w:rPr>
          <w:t xml:space="preserve">Shelter in the form of shrubs can also </w:t>
        </w:r>
      </w:ins>
      <w:del w:id="133" w:author="zenrunner" w:date="2017-11-11T09:00:00Z">
        <w:r w:rsidR="00DE0C56" w:rsidRPr="00D96D7F" w:rsidDel="005274B0">
          <w:rPr>
            <w:rFonts w:cs="Times New Roman"/>
            <w:color w:val="auto"/>
            <w:sz w:val="22"/>
            <w:szCs w:val="22"/>
          </w:rPr>
          <w:delText>component for maintaining</w:delText>
        </w:r>
      </w:del>
      <w:ins w:id="134" w:author="zenrunner" w:date="2017-11-11T09:00:00Z">
        <w:r w:rsidR="005274B0">
          <w:rPr>
            <w:rFonts w:cs="Times New Roman"/>
            <w:color w:val="auto"/>
            <w:sz w:val="22"/>
            <w:szCs w:val="22"/>
          </w:rPr>
          <w:t>facilitate</w:t>
        </w:r>
      </w:ins>
      <w:r w:rsidR="00DE0C56" w:rsidRPr="00D96D7F">
        <w:rPr>
          <w:rFonts w:cs="Times New Roman"/>
          <w:color w:val="auto"/>
          <w:sz w:val="22"/>
          <w:szCs w:val="22"/>
        </w:rPr>
        <w:t xml:space="preserve"> </w:t>
      </w:r>
      <w:proofErr w:type="spellStart"/>
      <w:r w:rsidR="00DE0C56" w:rsidRPr="00D96D7F">
        <w:rPr>
          <w:rFonts w:cs="Times New Roman"/>
          <w:color w:val="auto"/>
          <w:sz w:val="22"/>
          <w:szCs w:val="22"/>
        </w:rPr>
        <w:t>ectotherm</w:t>
      </w:r>
      <w:proofErr w:type="spellEnd"/>
      <w:r w:rsidR="00DE0C56" w:rsidRPr="00D96D7F">
        <w:rPr>
          <w:rFonts w:cs="Times New Roman"/>
          <w:color w:val="auto"/>
          <w:sz w:val="22"/>
          <w:szCs w:val="22"/>
        </w:rPr>
        <w:t xml:space="preserve"> populations in the face of climate change</w:t>
      </w:r>
      <w:ins w:id="135" w:author="zenrunner" w:date="2017-11-11T09:00:00Z">
        <w:r w:rsidR="005274B0">
          <w:rPr>
            <w:rFonts w:cs="Times New Roman"/>
            <w:color w:val="auto"/>
            <w:sz w:val="22"/>
            <w:szCs w:val="22"/>
          </w:rPr>
          <w:t xml:space="preserve"> by providing refuges</w:t>
        </w:r>
      </w:ins>
      <w:r w:rsidR="00DE0C56" w:rsidRPr="00D96D7F">
        <w:rPr>
          <w:color w:val="auto"/>
          <w:sz w:val="22"/>
          <w:szCs w:val="22"/>
        </w:rPr>
        <w:t xml:space="preserve"> </w:t>
      </w:r>
      <w:r w:rsidR="00DE0C56">
        <w:rPr>
          <w:sz w:val="22"/>
          <w:szCs w:val="22"/>
        </w:rPr>
        <w:t>(</w:t>
      </w:r>
      <w:r w:rsidR="00450EEB">
        <w:rPr>
          <w:sz w:val="22"/>
          <w:szCs w:val="22"/>
        </w:rPr>
        <w:t xml:space="preserve">Adolph 1990, </w:t>
      </w:r>
      <w:proofErr w:type="spellStart"/>
      <w:r w:rsidR="00F204B4">
        <w:rPr>
          <w:sz w:val="22"/>
          <w:szCs w:val="22"/>
        </w:rPr>
        <w:t>Angilletta</w:t>
      </w:r>
      <w:proofErr w:type="spellEnd"/>
      <w:r w:rsidR="00F204B4">
        <w:rPr>
          <w:sz w:val="22"/>
          <w:szCs w:val="22"/>
        </w:rPr>
        <w:t xml:space="preserve"> 2009, </w:t>
      </w:r>
      <w:r w:rsidR="00450EEB">
        <w:rPr>
          <w:sz w:val="22"/>
          <w:szCs w:val="22"/>
        </w:rPr>
        <w:t xml:space="preserve">Kearney, Shine and Porter 2009, </w:t>
      </w:r>
      <w:proofErr w:type="spellStart"/>
      <w:r w:rsidR="00DE0C56">
        <w:rPr>
          <w:sz w:val="22"/>
          <w:szCs w:val="22"/>
        </w:rPr>
        <w:t>Sinervo</w:t>
      </w:r>
      <w:proofErr w:type="spellEnd"/>
      <w:r w:rsidR="00DE0C56">
        <w:rPr>
          <w:sz w:val="22"/>
          <w:szCs w:val="22"/>
        </w:rPr>
        <w:t xml:space="preserve"> et al 2010</w:t>
      </w:r>
      <w:r w:rsidR="00074B7C">
        <w:rPr>
          <w:sz w:val="22"/>
          <w:szCs w:val="22"/>
        </w:rPr>
        <w:t xml:space="preserve">, Sears and </w:t>
      </w:r>
      <w:proofErr w:type="spellStart"/>
      <w:r w:rsidR="00074B7C">
        <w:rPr>
          <w:sz w:val="22"/>
          <w:szCs w:val="22"/>
        </w:rPr>
        <w:t>Angilletta</w:t>
      </w:r>
      <w:proofErr w:type="spellEnd"/>
      <w:r w:rsidR="00074B7C">
        <w:rPr>
          <w:sz w:val="22"/>
          <w:szCs w:val="22"/>
        </w:rPr>
        <w:t xml:space="preserve"> 2015, Sears et al 2016</w:t>
      </w:r>
      <w:r w:rsidR="00DE0C56">
        <w:rPr>
          <w:sz w:val="22"/>
          <w:szCs w:val="22"/>
        </w:rPr>
        <w:t>)</w:t>
      </w:r>
      <w:r w:rsidR="005D1D38">
        <w:rPr>
          <w:sz w:val="22"/>
          <w:szCs w:val="22"/>
        </w:rPr>
        <w:t>.</w:t>
      </w:r>
      <w:r w:rsidR="00A6753D">
        <w:rPr>
          <w:sz w:val="22"/>
          <w:szCs w:val="22"/>
        </w:rPr>
        <w:t xml:space="preserve">  </w:t>
      </w:r>
      <w:r w:rsidR="00B92B00">
        <w:rPr>
          <w:sz w:val="22"/>
          <w:szCs w:val="22"/>
        </w:rPr>
        <w:t xml:space="preserve">Shrub restoration projects have been </w:t>
      </w:r>
      <w:r w:rsidR="00D96D7F">
        <w:rPr>
          <w:sz w:val="22"/>
          <w:szCs w:val="22"/>
        </w:rPr>
        <w:t xml:space="preserve">proposed and even </w:t>
      </w:r>
      <w:r w:rsidR="00B92B00">
        <w:rPr>
          <w:sz w:val="22"/>
          <w:szCs w:val="22"/>
        </w:rPr>
        <w:t>initiated in at-risk deserts to benefit sensitive species (C</w:t>
      </w:r>
      <w:commentRangeStart w:id="136"/>
      <w:r w:rsidR="00B92B00">
        <w:rPr>
          <w:sz w:val="22"/>
          <w:szCs w:val="22"/>
        </w:rPr>
        <w:t xml:space="preserve">. </w:t>
      </w:r>
      <w:proofErr w:type="spellStart"/>
      <w:r w:rsidR="00B92B00">
        <w:rPr>
          <w:sz w:val="22"/>
          <w:szCs w:val="22"/>
        </w:rPr>
        <w:t>Fiehler</w:t>
      </w:r>
      <w:proofErr w:type="spellEnd"/>
      <w:r w:rsidR="00B92B00">
        <w:rPr>
          <w:sz w:val="22"/>
          <w:szCs w:val="22"/>
        </w:rPr>
        <w:t xml:space="preserve">, California Department of Fish and Wildlife, pers. </w:t>
      </w:r>
      <w:proofErr w:type="spellStart"/>
      <w:r w:rsidR="00B92B00">
        <w:rPr>
          <w:sz w:val="22"/>
          <w:szCs w:val="22"/>
        </w:rPr>
        <w:t>comm</w:t>
      </w:r>
      <w:proofErr w:type="spellEnd"/>
      <w:r w:rsidR="00B92B00">
        <w:rPr>
          <w:sz w:val="22"/>
          <w:szCs w:val="22"/>
        </w:rPr>
        <w:t xml:space="preserve">; L. </w:t>
      </w:r>
      <w:proofErr w:type="spellStart"/>
      <w:r w:rsidR="00B92B00">
        <w:rPr>
          <w:sz w:val="22"/>
          <w:szCs w:val="22"/>
        </w:rPr>
        <w:t>Peppel</w:t>
      </w:r>
      <w:proofErr w:type="spellEnd"/>
      <w:r w:rsidR="00B92B00">
        <w:rPr>
          <w:sz w:val="22"/>
          <w:szCs w:val="22"/>
        </w:rPr>
        <w:t xml:space="preserve">, </w:t>
      </w:r>
      <w:proofErr w:type="spellStart"/>
      <w:r w:rsidR="00B92B00">
        <w:rPr>
          <w:sz w:val="22"/>
          <w:szCs w:val="22"/>
        </w:rPr>
        <w:t>Wildlands</w:t>
      </w:r>
      <w:proofErr w:type="spellEnd"/>
      <w:r w:rsidR="00B92B00">
        <w:rPr>
          <w:sz w:val="22"/>
          <w:szCs w:val="22"/>
        </w:rPr>
        <w:t xml:space="preserve"> Conservancy, pers. comm.</w:t>
      </w:r>
      <w:r w:rsidR="00D96D7F">
        <w:rPr>
          <w:sz w:val="22"/>
          <w:szCs w:val="22"/>
        </w:rPr>
        <w:t>, C. Hauser, California Natural Lands Management</w:t>
      </w:r>
      <w:commentRangeEnd w:id="136"/>
      <w:r w:rsidR="00362238">
        <w:rPr>
          <w:rStyle w:val="CommentReference"/>
          <w:rFonts w:cs="Times New Roman"/>
          <w:color w:val="auto"/>
        </w:rPr>
        <w:commentReference w:id="136"/>
      </w:r>
      <w:r w:rsidR="00B92B00">
        <w:rPr>
          <w:sz w:val="22"/>
          <w:szCs w:val="22"/>
        </w:rPr>
        <w:t xml:space="preserve">) </w:t>
      </w:r>
      <w:r w:rsidR="00D96D7F">
        <w:rPr>
          <w:sz w:val="22"/>
          <w:szCs w:val="22"/>
        </w:rPr>
        <w:t>even though</w:t>
      </w:r>
      <w:r w:rsidR="00B92B00">
        <w:rPr>
          <w:sz w:val="22"/>
          <w:szCs w:val="22"/>
        </w:rPr>
        <w:t xml:space="preserve"> the presumed benefits of shrub restoration to the specific </w:t>
      </w:r>
      <w:proofErr w:type="spellStart"/>
      <w:r w:rsidR="00B92B00">
        <w:rPr>
          <w:sz w:val="22"/>
          <w:szCs w:val="22"/>
        </w:rPr>
        <w:t>ectotherms</w:t>
      </w:r>
      <w:proofErr w:type="spellEnd"/>
      <w:r w:rsidR="00B92B00">
        <w:rPr>
          <w:sz w:val="22"/>
          <w:szCs w:val="22"/>
        </w:rPr>
        <w:t xml:space="preserve"> targeted for conservation are still subject to debate (</w:t>
      </w:r>
      <w:proofErr w:type="spellStart"/>
      <w:r w:rsidR="00B92B00">
        <w:rPr>
          <w:sz w:val="22"/>
          <w:szCs w:val="22"/>
        </w:rPr>
        <w:t>Germano</w:t>
      </w:r>
      <w:proofErr w:type="spellEnd"/>
      <w:r w:rsidR="00B92B00">
        <w:rPr>
          <w:sz w:val="22"/>
          <w:szCs w:val="22"/>
        </w:rPr>
        <w:t xml:space="preserve"> and </w:t>
      </w:r>
      <w:proofErr w:type="spellStart"/>
      <w:r w:rsidR="00B92B00">
        <w:rPr>
          <w:sz w:val="22"/>
          <w:szCs w:val="22"/>
        </w:rPr>
        <w:t>Rathbun</w:t>
      </w:r>
      <w:proofErr w:type="spellEnd"/>
      <w:r w:rsidR="00B92B00">
        <w:rPr>
          <w:sz w:val="22"/>
          <w:szCs w:val="22"/>
        </w:rPr>
        <w:t xml:space="preserve"> 2016).  The applied question that we address here is</w:t>
      </w:r>
      <w:del w:id="137" w:author="zenrunner" w:date="2017-11-11T09:02:00Z">
        <w:r w:rsidR="00B92B00" w:rsidDel="00A43EB9">
          <w:rPr>
            <w:sz w:val="22"/>
            <w:szCs w:val="22"/>
          </w:rPr>
          <w:delText>:</w:delText>
        </w:r>
      </w:del>
      <w:r w:rsidR="00B92B00">
        <w:rPr>
          <w:sz w:val="22"/>
          <w:szCs w:val="22"/>
        </w:rPr>
        <w:t xml:space="preserve"> what benefits do shrubs provide to </w:t>
      </w:r>
      <w:proofErr w:type="spellStart"/>
      <w:r w:rsidR="00B92B00">
        <w:rPr>
          <w:sz w:val="22"/>
          <w:szCs w:val="22"/>
        </w:rPr>
        <w:t>ectotherms</w:t>
      </w:r>
      <w:proofErr w:type="spellEnd"/>
      <w:r w:rsidR="00B92B00">
        <w:rPr>
          <w:sz w:val="22"/>
          <w:szCs w:val="22"/>
        </w:rPr>
        <w:t xml:space="preserve"> of conservation interest</w:t>
      </w:r>
      <w:ins w:id="138" w:author="zenrunner" w:date="2017-11-11T09:02:00Z">
        <w:r w:rsidR="00EE0EDC">
          <w:rPr>
            <w:sz w:val="22"/>
            <w:szCs w:val="22"/>
          </w:rPr>
          <w:t xml:space="preserve"> but we do not test this – we do measure ‘benefits’ </w:t>
        </w:r>
        <w:proofErr w:type="spellStart"/>
        <w:r w:rsidR="00EE0EDC">
          <w:rPr>
            <w:sz w:val="22"/>
            <w:szCs w:val="22"/>
          </w:rPr>
          <w:t>ie</w:t>
        </w:r>
        <w:proofErr w:type="spellEnd"/>
        <w:r w:rsidR="00EE0EDC">
          <w:rPr>
            <w:sz w:val="22"/>
            <w:szCs w:val="22"/>
          </w:rPr>
          <w:t xml:space="preserve"> mechanisms </w:t>
        </w:r>
      </w:ins>
      <w:ins w:id="139" w:author="zenrunner" w:date="2017-11-11T09:03:00Z">
        <w:r w:rsidR="00EE0EDC">
          <w:rPr>
            <w:sz w:val="22"/>
            <w:szCs w:val="22"/>
          </w:rPr>
          <w:t>–</w:t>
        </w:r>
      </w:ins>
      <w:ins w:id="140" w:author="zenrunner" w:date="2017-11-11T09:02:00Z">
        <w:r w:rsidR="00EE0EDC">
          <w:rPr>
            <w:sz w:val="22"/>
            <w:szCs w:val="22"/>
          </w:rPr>
          <w:t xml:space="preserve"> we </w:t>
        </w:r>
      </w:ins>
      <w:ins w:id="141" w:author="zenrunner" w:date="2017-11-11T09:03:00Z">
        <w:r w:rsidR="00EE0EDC">
          <w:rPr>
            <w:sz w:val="22"/>
            <w:szCs w:val="22"/>
          </w:rPr>
          <w:t>measure only association patterns</w:t>
        </w:r>
        <w:proofErr w:type="gramStart"/>
        <w:r w:rsidR="00EE0EDC">
          <w:rPr>
            <w:sz w:val="22"/>
            <w:szCs w:val="22"/>
          </w:rPr>
          <w:t>.</w:t>
        </w:r>
      </w:ins>
      <w:r w:rsidR="00B92B00">
        <w:rPr>
          <w:sz w:val="22"/>
          <w:szCs w:val="22"/>
        </w:rPr>
        <w:t>,</w:t>
      </w:r>
      <w:proofErr w:type="gramEnd"/>
      <w:r w:rsidR="00B92B00">
        <w:rPr>
          <w:sz w:val="22"/>
          <w:szCs w:val="22"/>
        </w:rPr>
        <w:t xml:space="preserve"> and how do </w:t>
      </w:r>
      <w:r w:rsidR="00D96D7F">
        <w:rPr>
          <w:sz w:val="22"/>
          <w:szCs w:val="22"/>
        </w:rPr>
        <w:t xml:space="preserve">we </w:t>
      </w:r>
      <w:r w:rsidR="00B92B00">
        <w:rPr>
          <w:sz w:val="22"/>
          <w:szCs w:val="22"/>
        </w:rPr>
        <w:t xml:space="preserve">confirm and describe </w:t>
      </w:r>
      <w:r w:rsidR="00D96D7F">
        <w:rPr>
          <w:sz w:val="22"/>
          <w:szCs w:val="22"/>
        </w:rPr>
        <w:t xml:space="preserve">these </w:t>
      </w:r>
      <w:r w:rsidR="00B92B00">
        <w:rPr>
          <w:sz w:val="22"/>
          <w:szCs w:val="22"/>
        </w:rPr>
        <w:t>potential benefits?</w:t>
      </w:r>
      <w:ins w:id="142" w:author="zenrunner" w:date="2017-11-11T09:03:00Z">
        <w:r w:rsidR="002E4570">
          <w:rPr>
            <w:sz w:val="22"/>
            <w:szCs w:val="22"/>
          </w:rPr>
          <w:t xml:space="preserve"> – </w:t>
        </w:r>
        <w:proofErr w:type="gramStart"/>
        <w:r w:rsidR="002E4570">
          <w:rPr>
            <w:sz w:val="22"/>
            <w:szCs w:val="22"/>
          </w:rPr>
          <w:t>we</w:t>
        </w:r>
        <w:proofErr w:type="gramEnd"/>
        <w:r w:rsidR="002E4570">
          <w:rPr>
            <w:sz w:val="22"/>
            <w:szCs w:val="22"/>
          </w:rPr>
          <w:t xml:space="preserve"> do not test this.  We test the applied hypothesis here that shrubs are important to lizards through the relative frequency of association in the choices by the animals</w:t>
        </w:r>
      </w:ins>
      <w:ins w:id="143" w:author="zenrunner" w:date="2017-11-11T09:04:00Z">
        <w:r w:rsidR="002E4570">
          <w:rPr>
            <w:sz w:val="22"/>
            <w:szCs w:val="22"/>
          </w:rPr>
          <w:t>… etc. or something like that.</w:t>
        </w:r>
      </w:ins>
    </w:p>
    <w:p w14:paraId="2C472235" w14:textId="2095E4D9" w:rsidR="005D1D38" w:rsidRDefault="00F03361">
      <w:pPr>
        <w:pStyle w:val="Body"/>
        <w:spacing w:line="480" w:lineRule="auto"/>
        <w:ind w:firstLine="720"/>
        <w:rPr>
          <w:sz w:val="22"/>
          <w:szCs w:val="22"/>
        </w:rPr>
      </w:pPr>
      <w:ins w:id="144" w:author="zenrunner" w:date="2017-11-11T09:04:00Z">
        <w:r>
          <w:rPr>
            <w:sz w:val="22"/>
            <w:szCs w:val="22"/>
          </w:rPr>
          <w:t xml:space="preserve">Topic sentence first. </w:t>
        </w:r>
      </w:ins>
      <w:r w:rsidR="00E81CC9">
        <w:rPr>
          <w:sz w:val="22"/>
          <w:szCs w:val="22"/>
        </w:rPr>
        <w:t xml:space="preserve">Ecological interactions are important to the maintenance of desert </w:t>
      </w:r>
      <w:proofErr w:type="spellStart"/>
      <w:r w:rsidR="00E81CC9">
        <w:rPr>
          <w:sz w:val="22"/>
          <w:szCs w:val="22"/>
        </w:rPr>
        <w:t>ectotherms</w:t>
      </w:r>
      <w:proofErr w:type="spellEnd"/>
      <w:r w:rsidR="00E81CC9">
        <w:rPr>
          <w:sz w:val="22"/>
          <w:szCs w:val="22"/>
        </w:rPr>
        <w:t xml:space="preserve"> (</w:t>
      </w:r>
      <w:proofErr w:type="spellStart"/>
      <w:r w:rsidR="00E81CC9">
        <w:rPr>
          <w:sz w:val="22"/>
          <w:szCs w:val="22"/>
        </w:rPr>
        <w:t>Norbury</w:t>
      </w:r>
      <w:proofErr w:type="spellEnd"/>
      <w:r w:rsidR="00E81CC9">
        <w:rPr>
          <w:sz w:val="22"/>
          <w:szCs w:val="22"/>
        </w:rPr>
        <w:t xml:space="preserve"> 2001)</w:t>
      </w:r>
      <w:ins w:id="145" w:author="zenrunner" w:date="2017-11-11T09:04:00Z">
        <w:r>
          <w:rPr>
            <w:sz w:val="22"/>
            <w:szCs w:val="22"/>
          </w:rPr>
          <w:t xml:space="preserve"> – just said that above</w:t>
        </w:r>
        <w:proofErr w:type="gramStart"/>
        <w:r>
          <w:rPr>
            <w:sz w:val="22"/>
            <w:szCs w:val="22"/>
          </w:rPr>
          <w:t>.</w:t>
        </w:r>
      </w:ins>
      <w:r w:rsidR="00E81CC9">
        <w:rPr>
          <w:sz w:val="22"/>
          <w:szCs w:val="22"/>
        </w:rPr>
        <w:t>.</w:t>
      </w:r>
      <w:proofErr w:type="gramEnd"/>
      <w:r w:rsidR="00E81CC9">
        <w:rPr>
          <w:sz w:val="22"/>
          <w:szCs w:val="22"/>
        </w:rPr>
        <w:t xml:space="preserve">  </w:t>
      </w:r>
      <w:r w:rsidR="005F6F3B">
        <w:rPr>
          <w:sz w:val="22"/>
          <w:szCs w:val="22"/>
        </w:rPr>
        <w:t>Ecological facilitation theory</w:t>
      </w:r>
      <w:ins w:id="146" w:author="zenrunner" w:date="2017-11-11T09:04:00Z">
        <w:r w:rsidR="00A35EB5">
          <w:rPr>
            <w:sz w:val="22"/>
            <w:szCs w:val="22"/>
          </w:rPr>
          <w:t xml:space="preserve"> </w:t>
        </w:r>
      </w:ins>
      <w:del w:id="147" w:author="zenrunner" w:date="2017-11-11T09:04:00Z">
        <w:r w:rsidR="005F6F3B" w:rsidRPr="00A35EB5" w:rsidDel="00A35EB5">
          <w:rPr>
            <w:sz w:val="22"/>
            <w:szCs w:val="22"/>
            <w:highlight w:val="yellow"/>
            <w:rPrChange w:id="148" w:author="zenrunner" w:date="2017-11-11T09:04:00Z">
              <w:rPr>
                <w:sz w:val="22"/>
                <w:szCs w:val="22"/>
              </w:rPr>
            </w:rPrChange>
          </w:rPr>
          <w:delText xml:space="preserve">, </w:delText>
        </w:r>
      </w:del>
      <w:proofErr w:type="gramStart"/>
      <w:r w:rsidR="005F6F3B" w:rsidRPr="00A35EB5">
        <w:rPr>
          <w:sz w:val="22"/>
          <w:szCs w:val="22"/>
          <w:highlight w:val="yellow"/>
          <w:rPrChange w:id="149" w:author="zenrunner" w:date="2017-11-11T09:04:00Z">
            <w:rPr>
              <w:sz w:val="22"/>
              <w:szCs w:val="22"/>
            </w:rPr>
          </w:rPrChange>
        </w:rPr>
        <w:t>which</w:t>
      </w:r>
      <w:proofErr w:type="gramEnd"/>
      <w:r w:rsidR="005F6F3B" w:rsidRPr="00A35EB5">
        <w:rPr>
          <w:sz w:val="22"/>
          <w:szCs w:val="22"/>
          <w:highlight w:val="yellow"/>
          <w:rPrChange w:id="150" w:author="zenrunner" w:date="2017-11-11T09:04:00Z">
            <w:rPr>
              <w:sz w:val="22"/>
              <w:szCs w:val="22"/>
            </w:rPr>
          </w:rPrChange>
        </w:rPr>
        <w:t xml:space="preserve"> seeks to identify benefits of one organism</w:t>
      </w:r>
      <w:del w:id="151" w:author="Scott Butterfield" w:date="2017-11-07T07:31:00Z">
        <w:r w:rsidR="005F6F3B" w:rsidRPr="00A35EB5" w:rsidDel="00362238">
          <w:rPr>
            <w:sz w:val="22"/>
            <w:szCs w:val="22"/>
            <w:highlight w:val="yellow"/>
            <w:rPrChange w:id="152" w:author="zenrunner" w:date="2017-11-11T09:04:00Z">
              <w:rPr>
                <w:sz w:val="22"/>
                <w:szCs w:val="22"/>
              </w:rPr>
            </w:rPrChange>
          </w:rPr>
          <w:delText>s</w:delText>
        </w:r>
      </w:del>
      <w:r w:rsidR="005F6F3B" w:rsidRPr="00A35EB5">
        <w:rPr>
          <w:sz w:val="22"/>
          <w:szCs w:val="22"/>
          <w:highlight w:val="yellow"/>
          <w:rPrChange w:id="153" w:author="zenrunner" w:date="2017-11-11T09:04:00Z">
            <w:rPr>
              <w:sz w:val="22"/>
              <w:szCs w:val="22"/>
            </w:rPr>
          </w:rPrChange>
        </w:rPr>
        <w:t xml:space="preserve"> to another, </w:t>
      </w:r>
      <w:r w:rsidR="00B92B00" w:rsidRPr="00A35EB5">
        <w:rPr>
          <w:sz w:val="22"/>
          <w:szCs w:val="22"/>
          <w:highlight w:val="yellow"/>
          <w:rPrChange w:id="154" w:author="zenrunner" w:date="2017-11-11T09:04:00Z">
            <w:rPr>
              <w:sz w:val="22"/>
              <w:szCs w:val="22"/>
            </w:rPr>
          </w:rPrChange>
        </w:rPr>
        <w:t>provides a roadmap</w:t>
      </w:r>
      <w:r w:rsidR="005F6F3B" w:rsidRPr="00A35EB5">
        <w:rPr>
          <w:sz w:val="22"/>
          <w:szCs w:val="22"/>
          <w:highlight w:val="yellow"/>
          <w:rPrChange w:id="155" w:author="zenrunner" w:date="2017-11-11T09:04:00Z">
            <w:rPr>
              <w:sz w:val="22"/>
              <w:szCs w:val="22"/>
            </w:rPr>
          </w:rPrChange>
        </w:rPr>
        <w:t xml:space="preserve"> for </w:t>
      </w:r>
      <w:r w:rsidR="00A65F92" w:rsidRPr="00A35EB5">
        <w:rPr>
          <w:sz w:val="22"/>
          <w:szCs w:val="22"/>
          <w:highlight w:val="yellow"/>
          <w:rPrChange w:id="156" w:author="zenrunner" w:date="2017-11-11T09:04:00Z">
            <w:rPr>
              <w:sz w:val="22"/>
              <w:szCs w:val="22"/>
            </w:rPr>
          </w:rPrChange>
        </w:rPr>
        <w:t xml:space="preserve">describing and predicting </w:t>
      </w:r>
      <w:r w:rsidR="005F6F3B" w:rsidRPr="00A35EB5">
        <w:rPr>
          <w:sz w:val="22"/>
          <w:szCs w:val="22"/>
          <w:highlight w:val="yellow"/>
          <w:rPrChange w:id="157" w:author="zenrunner" w:date="2017-11-11T09:04:00Z">
            <w:rPr>
              <w:sz w:val="22"/>
              <w:szCs w:val="22"/>
            </w:rPr>
          </w:rPrChange>
        </w:rPr>
        <w:t>the interaction of shrubs with other organisms within their communities</w:t>
      </w:r>
      <w:r w:rsidR="005F6F3B">
        <w:rPr>
          <w:sz w:val="22"/>
          <w:szCs w:val="22"/>
        </w:rPr>
        <w:t xml:space="preserve"> </w:t>
      </w:r>
      <w:ins w:id="158" w:author="zenrunner" w:date="2017-11-11T09:05:00Z">
        <w:r w:rsidR="00A35EB5">
          <w:rPr>
            <w:sz w:val="22"/>
            <w:szCs w:val="22"/>
          </w:rPr>
          <w:t xml:space="preserve">clunky </w:t>
        </w:r>
      </w:ins>
      <w:r w:rsidR="005F6F3B">
        <w:rPr>
          <w:sz w:val="22"/>
          <w:szCs w:val="22"/>
        </w:rPr>
        <w:t>(</w:t>
      </w:r>
      <w:proofErr w:type="spellStart"/>
      <w:r w:rsidR="00B92B00">
        <w:rPr>
          <w:sz w:val="22"/>
          <w:szCs w:val="22"/>
        </w:rPr>
        <w:t>Filazzola</w:t>
      </w:r>
      <w:proofErr w:type="spellEnd"/>
      <w:r w:rsidR="00B92B00">
        <w:rPr>
          <w:sz w:val="22"/>
          <w:szCs w:val="22"/>
        </w:rPr>
        <w:t xml:space="preserve"> and </w:t>
      </w:r>
      <w:proofErr w:type="spellStart"/>
      <w:r w:rsidR="00B92B00">
        <w:rPr>
          <w:sz w:val="22"/>
          <w:szCs w:val="22"/>
        </w:rPr>
        <w:t>Lortie</w:t>
      </w:r>
      <w:proofErr w:type="spellEnd"/>
      <w:r w:rsidR="00B92B00">
        <w:rPr>
          <w:sz w:val="22"/>
          <w:szCs w:val="22"/>
        </w:rPr>
        <w:t xml:space="preserve"> 2014, </w:t>
      </w:r>
      <w:commentRangeStart w:id="159"/>
      <w:proofErr w:type="spellStart"/>
      <w:r w:rsidR="00B92B00">
        <w:rPr>
          <w:sz w:val="22"/>
          <w:szCs w:val="22"/>
        </w:rPr>
        <w:t>Filazzola</w:t>
      </w:r>
      <w:del w:id="160" w:author="Scott Butterfield" w:date="2017-11-07T09:01:00Z">
        <w:r w:rsidR="00B92B00" w:rsidDel="00162C67">
          <w:rPr>
            <w:sz w:val="22"/>
            <w:szCs w:val="22"/>
          </w:rPr>
          <w:delText>, Sotomayor &amp; Lortie</w:delText>
        </w:r>
      </w:del>
      <w:ins w:id="161" w:author="Scott Butterfield" w:date="2017-11-07T09:01:00Z">
        <w:r w:rsidR="00162C67">
          <w:rPr>
            <w:sz w:val="22"/>
            <w:szCs w:val="22"/>
          </w:rPr>
          <w:t>et</w:t>
        </w:r>
        <w:proofErr w:type="spellEnd"/>
        <w:r w:rsidR="00162C67">
          <w:rPr>
            <w:sz w:val="22"/>
            <w:szCs w:val="22"/>
          </w:rPr>
          <w:t xml:space="preserve"> al.</w:t>
        </w:r>
      </w:ins>
      <w:r w:rsidR="00B92B00">
        <w:rPr>
          <w:sz w:val="22"/>
          <w:szCs w:val="22"/>
        </w:rPr>
        <w:t xml:space="preserve"> </w:t>
      </w:r>
      <w:commentRangeEnd w:id="159"/>
      <w:r w:rsidR="00362238">
        <w:rPr>
          <w:rStyle w:val="CommentReference"/>
          <w:rFonts w:cs="Times New Roman"/>
          <w:color w:val="auto"/>
        </w:rPr>
        <w:commentReference w:id="159"/>
      </w:r>
      <w:r w:rsidR="00B92B00">
        <w:rPr>
          <w:sz w:val="22"/>
          <w:szCs w:val="22"/>
        </w:rPr>
        <w:t>2017</w:t>
      </w:r>
      <w:r w:rsidR="005F6F3B">
        <w:rPr>
          <w:sz w:val="22"/>
          <w:szCs w:val="22"/>
        </w:rPr>
        <w:t>).  Using facilitation theory</w:t>
      </w:r>
      <w:r w:rsidR="00DE0C56">
        <w:rPr>
          <w:sz w:val="22"/>
          <w:szCs w:val="22"/>
        </w:rPr>
        <w:t>,</w:t>
      </w:r>
      <w:r w:rsidR="005F6F3B">
        <w:rPr>
          <w:sz w:val="22"/>
          <w:szCs w:val="22"/>
        </w:rPr>
        <w:t xml:space="preserve"> </w:t>
      </w:r>
      <w:proofErr w:type="spellStart"/>
      <w:r w:rsidR="00A6753D">
        <w:rPr>
          <w:sz w:val="22"/>
          <w:szCs w:val="22"/>
        </w:rPr>
        <w:t>Filazzola</w:t>
      </w:r>
      <w:proofErr w:type="spellEnd"/>
      <w:r w:rsidR="00A6753D">
        <w:rPr>
          <w:sz w:val="22"/>
          <w:szCs w:val="22"/>
        </w:rPr>
        <w:t xml:space="preserve"> et al (2017</w:t>
      </w:r>
      <w:r w:rsidR="00B92B00">
        <w:rPr>
          <w:sz w:val="22"/>
          <w:szCs w:val="22"/>
        </w:rPr>
        <w:t>a</w:t>
      </w:r>
      <w:r w:rsidR="00A6753D">
        <w:rPr>
          <w:sz w:val="22"/>
          <w:szCs w:val="22"/>
        </w:rPr>
        <w:t>) extended the exploration of the beneficial interactions of desert shrubs to vertebrates</w:t>
      </w:r>
      <w:r w:rsidR="00232080">
        <w:rPr>
          <w:sz w:val="22"/>
          <w:szCs w:val="22"/>
        </w:rPr>
        <w:t xml:space="preserve"> by incorporating one species of lizard.  However,</w:t>
      </w:r>
      <w:r w:rsidR="00A6753D">
        <w:rPr>
          <w:sz w:val="22"/>
          <w:szCs w:val="22"/>
        </w:rPr>
        <w:t xml:space="preserve"> their </w:t>
      </w:r>
      <w:r w:rsidR="00A6753D">
        <w:rPr>
          <w:sz w:val="22"/>
          <w:szCs w:val="22"/>
        </w:rPr>
        <w:lastRenderedPageBreak/>
        <w:t xml:space="preserve">measures of association (feces detection, trap cameras) were correlative </w:t>
      </w:r>
      <w:del w:id="162" w:author="zenrunner" w:date="2017-11-11T09:05:00Z">
        <w:r w:rsidR="00A6753D" w:rsidDel="00B12E16">
          <w:rPr>
            <w:sz w:val="22"/>
            <w:szCs w:val="22"/>
          </w:rPr>
          <w:delText>and ambiguous with respect to the proximate drivers of</w:delText>
        </w:r>
        <w:r w:rsidR="00A65F92" w:rsidDel="00B12E16">
          <w:rPr>
            <w:sz w:val="22"/>
            <w:szCs w:val="22"/>
          </w:rPr>
          <w:delText xml:space="preserve"> the</w:delText>
        </w:r>
        <w:r w:rsidR="00A6753D" w:rsidDel="00B12E16">
          <w:rPr>
            <w:sz w:val="22"/>
            <w:szCs w:val="22"/>
          </w:rPr>
          <w:delText xml:space="preserve"> shrub x lizard interaction</w:delText>
        </w:r>
      </w:del>
      <w:ins w:id="163" w:author="zenrunner" w:date="2017-11-11T09:05:00Z">
        <w:r w:rsidR="00B12E16">
          <w:rPr>
            <w:sz w:val="22"/>
            <w:szCs w:val="22"/>
          </w:rPr>
          <w:t>and indirect measures of animal presence</w:t>
        </w:r>
      </w:ins>
      <w:r w:rsidR="00A6753D">
        <w:rPr>
          <w:sz w:val="22"/>
          <w:szCs w:val="22"/>
        </w:rPr>
        <w:t>.  Radio</w:t>
      </w:r>
      <w:ins w:id="164" w:author="Scott Butterfield" w:date="2017-11-07T09:01:00Z">
        <w:r w:rsidR="00162C67">
          <w:rPr>
            <w:sz w:val="22"/>
            <w:szCs w:val="22"/>
          </w:rPr>
          <w:t xml:space="preserve"> </w:t>
        </w:r>
      </w:ins>
      <w:r w:rsidR="00A6753D">
        <w:rPr>
          <w:sz w:val="22"/>
          <w:szCs w:val="22"/>
        </w:rPr>
        <w:t xml:space="preserve">telemetry </w:t>
      </w:r>
      <w:r w:rsidR="00E81CC9">
        <w:rPr>
          <w:sz w:val="22"/>
          <w:szCs w:val="22"/>
        </w:rPr>
        <w:t xml:space="preserve">is a well-tested conservation tool that </w:t>
      </w:r>
      <w:r w:rsidR="00A6753D">
        <w:rPr>
          <w:sz w:val="22"/>
          <w:szCs w:val="22"/>
        </w:rPr>
        <w:t>allows the longitudinal tracking of individual animals throughout their daily behavioral cycles and promotes the field observation of key behaviors</w:t>
      </w:r>
      <w:r w:rsidR="00E81CC9">
        <w:rPr>
          <w:sz w:val="22"/>
          <w:szCs w:val="22"/>
        </w:rPr>
        <w:t xml:space="preserve"> (McGowan et al 2017)</w:t>
      </w:r>
      <w:r w:rsidR="00A6753D">
        <w:rPr>
          <w:sz w:val="22"/>
          <w:szCs w:val="22"/>
        </w:rPr>
        <w:t xml:space="preserve">.  We </w:t>
      </w:r>
      <w:del w:id="165" w:author="zenrunner" w:date="2017-11-11T09:05:00Z">
        <w:r w:rsidR="00A6753D" w:rsidDel="000F7857">
          <w:rPr>
            <w:sz w:val="22"/>
            <w:szCs w:val="22"/>
          </w:rPr>
          <w:delText>therefore initiated a</w:delText>
        </w:r>
      </w:del>
      <w:ins w:id="166" w:author="zenrunner" w:date="2017-11-11T09:05:00Z">
        <w:r w:rsidR="000F7857">
          <w:rPr>
            <w:sz w:val="22"/>
            <w:szCs w:val="22"/>
          </w:rPr>
          <w:t>used</w:t>
        </w:r>
      </w:ins>
      <w:r w:rsidR="00A6753D">
        <w:rPr>
          <w:sz w:val="22"/>
          <w:szCs w:val="22"/>
        </w:rPr>
        <w:t xml:space="preserve"> </w:t>
      </w:r>
      <w:commentRangeStart w:id="167"/>
      <w:r w:rsidR="00A6753D">
        <w:rPr>
          <w:sz w:val="22"/>
          <w:szCs w:val="22"/>
        </w:rPr>
        <w:t>radio</w:t>
      </w:r>
      <w:ins w:id="168" w:author="Scott Butterfield" w:date="2017-11-07T08:11:00Z">
        <w:r w:rsidR="00957875">
          <w:rPr>
            <w:sz w:val="22"/>
            <w:szCs w:val="22"/>
          </w:rPr>
          <w:t xml:space="preserve"> </w:t>
        </w:r>
      </w:ins>
      <w:r w:rsidR="00A6753D">
        <w:rPr>
          <w:sz w:val="22"/>
          <w:szCs w:val="22"/>
        </w:rPr>
        <w:t>telemetry</w:t>
      </w:r>
      <w:commentRangeEnd w:id="167"/>
      <w:r w:rsidR="00F6129C">
        <w:rPr>
          <w:rStyle w:val="CommentReference"/>
          <w:rFonts w:cs="Times New Roman"/>
          <w:color w:val="auto"/>
        </w:rPr>
        <w:commentReference w:id="167"/>
      </w:r>
      <w:r w:rsidR="00A6753D">
        <w:rPr>
          <w:sz w:val="22"/>
          <w:szCs w:val="22"/>
        </w:rPr>
        <w:t xml:space="preserve"> study to test and refine</w:t>
      </w:r>
      <w:r w:rsidR="00A65F92">
        <w:rPr>
          <w:sz w:val="22"/>
          <w:szCs w:val="22"/>
        </w:rPr>
        <w:t xml:space="preserve"> our understanding of</w:t>
      </w:r>
      <w:r w:rsidR="00A6753D">
        <w:rPr>
          <w:sz w:val="22"/>
          <w:szCs w:val="22"/>
        </w:rPr>
        <w:t xml:space="preserve"> the i</w:t>
      </w:r>
      <w:r w:rsidR="00232080">
        <w:rPr>
          <w:sz w:val="22"/>
          <w:szCs w:val="22"/>
        </w:rPr>
        <w:t>nteraction of shrub with lizard</w:t>
      </w:r>
      <w:ins w:id="169" w:author="zenrunner" w:date="2017-11-11T09:05:00Z">
        <w:r w:rsidR="00EF6197">
          <w:rPr>
            <w:sz w:val="22"/>
            <w:szCs w:val="22"/>
          </w:rPr>
          <w:t xml:space="preserve"> but also measure shrub-open and finer-scale environmental </w:t>
        </w:r>
      </w:ins>
      <w:ins w:id="170" w:author="zenrunner" w:date="2017-11-11T09:06:00Z">
        <w:r w:rsidR="00EF6197">
          <w:rPr>
            <w:sz w:val="22"/>
            <w:szCs w:val="22"/>
          </w:rPr>
          <w:t xml:space="preserve">through classification </w:t>
        </w:r>
        <w:proofErr w:type="gramStart"/>
        <w:r w:rsidR="00EF6197">
          <w:rPr>
            <w:sz w:val="22"/>
            <w:szCs w:val="22"/>
          </w:rPr>
          <w:t>of each relocation</w:t>
        </w:r>
        <w:proofErr w:type="gramEnd"/>
        <w:r w:rsidR="00EF6197">
          <w:rPr>
            <w:sz w:val="22"/>
            <w:szCs w:val="22"/>
          </w:rPr>
          <w:t xml:space="preserve">. </w:t>
        </w:r>
      </w:ins>
      <w:del w:id="171" w:author="zenrunner" w:date="2017-11-11T09:05:00Z">
        <w:r w:rsidR="00232080" w:rsidDel="00EF6197">
          <w:rPr>
            <w:sz w:val="22"/>
            <w:szCs w:val="22"/>
          </w:rPr>
          <w:delText>, r</w:delText>
        </w:r>
      </w:del>
      <w:proofErr w:type="gramStart"/>
      <w:ins w:id="172" w:author="zenrunner" w:date="2017-11-11T09:06:00Z">
        <w:r w:rsidR="00EF6197">
          <w:rPr>
            <w:sz w:val="22"/>
            <w:szCs w:val="22"/>
          </w:rPr>
          <w:t>conclusion</w:t>
        </w:r>
        <w:proofErr w:type="gramEnd"/>
        <w:r w:rsidR="00EF6197">
          <w:rPr>
            <w:sz w:val="22"/>
            <w:szCs w:val="22"/>
          </w:rPr>
          <w:t xml:space="preserve"> sentence -…. This is an innovation of shrub-animal facilitation studies and movement ecology studies because…?</w:t>
        </w:r>
      </w:ins>
      <w:del w:id="173" w:author="zenrunner" w:date="2017-11-11T09:06:00Z">
        <w:r w:rsidR="00232080" w:rsidDel="00EF6197">
          <w:rPr>
            <w:sz w:val="22"/>
            <w:szCs w:val="22"/>
          </w:rPr>
          <w:delText>etaining a shrub-centric focus such that we were specifically asking whether shrub benefits lizard.</w:delText>
        </w:r>
      </w:del>
      <w:r w:rsidR="00232080">
        <w:rPr>
          <w:sz w:val="22"/>
          <w:szCs w:val="22"/>
        </w:rPr>
        <w:t xml:space="preserve"> </w:t>
      </w:r>
    </w:p>
    <w:p w14:paraId="2D915CF2" w14:textId="0F9B27BF" w:rsidR="00736E7E" w:rsidRDefault="005F6F3B">
      <w:pPr>
        <w:pStyle w:val="Body"/>
        <w:spacing w:line="480" w:lineRule="auto"/>
        <w:ind w:firstLine="720"/>
        <w:rPr>
          <w:sz w:val="22"/>
          <w:szCs w:val="22"/>
        </w:rPr>
      </w:pPr>
      <w:r w:rsidRPr="0058388E">
        <w:rPr>
          <w:sz w:val="22"/>
          <w:szCs w:val="22"/>
          <w:highlight w:val="yellow"/>
          <w:rPrChange w:id="174" w:author="zenrunner" w:date="2017-11-11T09:07:00Z">
            <w:rPr>
              <w:sz w:val="22"/>
              <w:szCs w:val="22"/>
            </w:rPr>
          </w:rPrChange>
        </w:rPr>
        <w:t xml:space="preserve">We developed our study within the </w:t>
      </w:r>
      <w:commentRangeStart w:id="175"/>
      <w:r w:rsidRPr="0058388E">
        <w:rPr>
          <w:sz w:val="22"/>
          <w:szCs w:val="22"/>
          <w:highlight w:val="yellow"/>
          <w:rPrChange w:id="176" w:author="zenrunner" w:date="2017-11-11T09:07:00Z">
            <w:rPr>
              <w:sz w:val="22"/>
              <w:szCs w:val="22"/>
            </w:rPr>
          </w:rPrChange>
        </w:rPr>
        <w:t xml:space="preserve">same system </w:t>
      </w:r>
      <w:commentRangeEnd w:id="175"/>
      <w:r w:rsidR="002B1638" w:rsidRPr="0058388E">
        <w:rPr>
          <w:rStyle w:val="CommentReference"/>
          <w:rFonts w:cs="Times New Roman"/>
          <w:color w:val="auto"/>
          <w:highlight w:val="yellow"/>
          <w:rPrChange w:id="177" w:author="zenrunner" w:date="2017-11-11T09:07:00Z">
            <w:rPr>
              <w:rStyle w:val="CommentReference"/>
              <w:rFonts w:cs="Times New Roman"/>
              <w:color w:val="auto"/>
            </w:rPr>
          </w:rPrChange>
        </w:rPr>
        <w:commentReference w:id="175"/>
      </w:r>
      <w:r w:rsidRPr="0058388E">
        <w:rPr>
          <w:sz w:val="22"/>
          <w:szCs w:val="22"/>
          <w:highlight w:val="yellow"/>
          <w:rPrChange w:id="178" w:author="zenrunner" w:date="2017-11-11T09:07:00Z">
            <w:rPr>
              <w:sz w:val="22"/>
              <w:szCs w:val="22"/>
            </w:rPr>
          </w:rPrChange>
        </w:rPr>
        <w:t xml:space="preserve">used by </w:t>
      </w:r>
      <w:proofErr w:type="spellStart"/>
      <w:r w:rsidRPr="0058388E">
        <w:rPr>
          <w:sz w:val="22"/>
          <w:szCs w:val="22"/>
          <w:highlight w:val="yellow"/>
          <w:rPrChange w:id="179" w:author="zenrunner" w:date="2017-11-11T09:07:00Z">
            <w:rPr>
              <w:sz w:val="22"/>
              <w:szCs w:val="22"/>
            </w:rPr>
          </w:rPrChange>
        </w:rPr>
        <w:t>Filazzola</w:t>
      </w:r>
      <w:proofErr w:type="spellEnd"/>
      <w:r w:rsidRPr="0058388E">
        <w:rPr>
          <w:sz w:val="22"/>
          <w:szCs w:val="22"/>
          <w:highlight w:val="yellow"/>
          <w:rPrChange w:id="180" w:author="zenrunner" w:date="2017-11-11T09:07:00Z">
            <w:rPr>
              <w:sz w:val="22"/>
              <w:szCs w:val="22"/>
            </w:rPr>
          </w:rPrChange>
        </w:rPr>
        <w:t xml:space="preserve"> et al (2017</w:t>
      </w:r>
      <w:ins w:id="181" w:author="Scott Butterfield" w:date="2017-11-07T07:37:00Z">
        <w:r w:rsidR="002B1638" w:rsidRPr="0058388E">
          <w:rPr>
            <w:sz w:val="22"/>
            <w:szCs w:val="22"/>
            <w:highlight w:val="yellow"/>
            <w:rPrChange w:id="182" w:author="zenrunner" w:date="2017-11-11T09:07:00Z">
              <w:rPr>
                <w:sz w:val="22"/>
                <w:szCs w:val="22"/>
              </w:rPr>
            </w:rPrChange>
          </w:rPr>
          <w:t xml:space="preserve">a </w:t>
        </w:r>
      </w:ins>
      <w:r w:rsidR="00B92B00" w:rsidRPr="0058388E">
        <w:rPr>
          <w:sz w:val="22"/>
          <w:szCs w:val="22"/>
          <w:highlight w:val="yellow"/>
          <w:rPrChange w:id="183" w:author="zenrunner" w:date="2017-11-11T09:07:00Z">
            <w:rPr>
              <w:sz w:val="22"/>
              <w:szCs w:val="22"/>
            </w:rPr>
          </w:rPrChange>
        </w:rPr>
        <w:t>and 2017b</w:t>
      </w:r>
      <w:r w:rsidRPr="0058388E">
        <w:rPr>
          <w:sz w:val="22"/>
          <w:szCs w:val="22"/>
          <w:highlight w:val="yellow"/>
          <w:rPrChange w:id="184" w:author="zenrunner" w:date="2017-11-11T09:07:00Z">
            <w:rPr>
              <w:sz w:val="22"/>
              <w:szCs w:val="22"/>
            </w:rPr>
          </w:rPrChange>
        </w:rPr>
        <w:t>)</w:t>
      </w:r>
      <w:r w:rsidR="00B92B00" w:rsidRPr="0058388E">
        <w:rPr>
          <w:sz w:val="22"/>
          <w:szCs w:val="22"/>
          <w:highlight w:val="yellow"/>
          <w:rPrChange w:id="185" w:author="zenrunner" w:date="2017-11-11T09:07:00Z">
            <w:rPr>
              <w:sz w:val="22"/>
              <w:szCs w:val="22"/>
            </w:rPr>
          </w:rPrChange>
        </w:rPr>
        <w:t xml:space="preserve"> and </w:t>
      </w:r>
      <w:proofErr w:type="spellStart"/>
      <w:r w:rsidR="00B92B00" w:rsidRPr="0058388E">
        <w:rPr>
          <w:sz w:val="22"/>
          <w:szCs w:val="22"/>
          <w:highlight w:val="yellow"/>
          <w:rPrChange w:id="186" w:author="zenrunner" w:date="2017-11-11T09:07:00Z">
            <w:rPr>
              <w:sz w:val="22"/>
              <w:szCs w:val="22"/>
            </w:rPr>
          </w:rPrChange>
        </w:rPr>
        <w:t>Lortie</w:t>
      </w:r>
      <w:proofErr w:type="spellEnd"/>
      <w:r w:rsidR="00B92B00" w:rsidRPr="0058388E">
        <w:rPr>
          <w:sz w:val="22"/>
          <w:szCs w:val="22"/>
          <w:highlight w:val="yellow"/>
          <w:rPrChange w:id="187" w:author="zenrunner" w:date="2017-11-11T09:07:00Z">
            <w:rPr>
              <w:sz w:val="22"/>
              <w:szCs w:val="22"/>
            </w:rPr>
          </w:rPrChange>
        </w:rPr>
        <w:t xml:space="preserve"> et al</w:t>
      </w:r>
      <w:commentRangeStart w:id="188"/>
      <w:ins w:id="189" w:author="Scott Butterfield" w:date="2017-11-07T07:38:00Z">
        <w:r w:rsidR="002B1638" w:rsidRPr="0058388E">
          <w:rPr>
            <w:sz w:val="22"/>
            <w:szCs w:val="22"/>
            <w:highlight w:val="yellow"/>
            <w:rPrChange w:id="190" w:author="zenrunner" w:date="2017-11-11T09:07:00Z">
              <w:rPr>
                <w:sz w:val="22"/>
                <w:szCs w:val="22"/>
              </w:rPr>
            </w:rPrChange>
          </w:rPr>
          <w:t>.</w:t>
        </w:r>
        <w:commentRangeEnd w:id="188"/>
        <w:r w:rsidR="002B1638" w:rsidRPr="0058388E">
          <w:rPr>
            <w:rStyle w:val="CommentReference"/>
            <w:rFonts w:cs="Times New Roman"/>
            <w:color w:val="auto"/>
            <w:highlight w:val="yellow"/>
            <w:rPrChange w:id="191" w:author="zenrunner" w:date="2017-11-11T09:07:00Z">
              <w:rPr>
                <w:rStyle w:val="CommentReference"/>
                <w:rFonts w:cs="Times New Roman"/>
                <w:color w:val="auto"/>
              </w:rPr>
            </w:rPrChange>
          </w:rPr>
          <w:commentReference w:id="188"/>
        </w:r>
      </w:ins>
      <w:r w:rsidR="00B92B00" w:rsidRPr="0058388E">
        <w:rPr>
          <w:sz w:val="22"/>
          <w:szCs w:val="22"/>
          <w:highlight w:val="yellow"/>
          <w:rPrChange w:id="192" w:author="zenrunner" w:date="2017-11-11T09:07:00Z">
            <w:rPr>
              <w:sz w:val="22"/>
              <w:szCs w:val="22"/>
            </w:rPr>
          </w:rPrChange>
        </w:rPr>
        <w:t xml:space="preserve"> </w:t>
      </w:r>
      <w:ins w:id="193" w:author="Scott Butterfield" w:date="2017-11-07T07:38:00Z">
        <w:r w:rsidR="002B1638" w:rsidRPr="0058388E">
          <w:rPr>
            <w:sz w:val="22"/>
            <w:szCs w:val="22"/>
            <w:highlight w:val="yellow"/>
            <w:rPrChange w:id="194" w:author="zenrunner" w:date="2017-11-11T09:07:00Z">
              <w:rPr>
                <w:sz w:val="22"/>
                <w:szCs w:val="22"/>
              </w:rPr>
            </w:rPrChange>
          </w:rPr>
          <w:t>(</w:t>
        </w:r>
      </w:ins>
      <w:r w:rsidR="00B92B00" w:rsidRPr="0058388E">
        <w:rPr>
          <w:sz w:val="22"/>
          <w:szCs w:val="22"/>
          <w:highlight w:val="yellow"/>
          <w:rPrChange w:id="195" w:author="zenrunner" w:date="2017-11-11T09:07:00Z">
            <w:rPr>
              <w:sz w:val="22"/>
              <w:szCs w:val="22"/>
            </w:rPr>
          </w:rPrChange>
        </w:rPr>
        <w:t>2017</w:t>
      </w:r>
      <w:ins w:id="196" w:author="Scott Butterfield" w:date="2017-11-07T07:38:00Z">
        <w:r w:rsidR="002B1638" w:rsidRPr="0058388E">
          <w:rPr>
            <w:sz w:val="22"/>
            <w:szCs w:val="22"/>
            <w:highlight w:val="yellow"/>
            <w:rPrChange w:id="197" w:author="zenrunner" w:date="2017-11-11T09:07:00Z">
              <w:rPr>
                <w:sz w:val="22"/>
                <w:szCs w:val="22"/>
              </w:rPr>
            </w:rPrChange>
          </w:rPr>
          <w:t>)</w:t>
        </w:r>
      </w:ins>
      <w:ins w:id="198" w:author="Scott Butterfield" w:date="2017-11-07T07:39:00Z">
        <w:r w:rsidR="002B1638" w:rsidRPr="0058388E">
          <w:rPr>
            <w:sz w:val="22"/>
            <w:szCs w:val="22"/>
            <w:highlight w:val="yellow"/>
            <w:rPrChange w:id="199" w:author="zenrunner" w:date="2017-11-11T09:07:00Z">
              <w:rPr>
                <w:sz w:val="22"/>
                <w:szCs w:val="22"/>
              </w:rPr>
            </w:rPrChange>
          </w:rPr>
          <w:t xml:space="preserve">. </w:t>
        </w:r>
      </w:ins>
      <w:commentRangeStart w:id="200"/>
      <w:r w:rsidRPr="0058388E">
        <w:rPr>
          <w:sz w:val="22"/>
          <w:szCs w:val="22"/>
          <w:highlight w:val="yellow"/>
          <w:rPrChange w:id="201" w:author="zenrunner" w:date="2017-11-11T09:07:00Z">
            <w:rPr>
              <w:sz w:val="22"/>
              <w:szCs w:val="22"/>
            </w:rPr>
          </w:rPrChange>
        </w:rPr>
        <w:t xml:space="preserve">:  </w:t>
      </w:r>
      <w:proofErr w:type="gramStart"/>
      <w:r w:rsidRPr="0058388E">
        <w:rPr>
          <w:sz w:val="22"/>
          <w:szCs w:val="22"/>
          <w:highlight w:val="yellow"/>
          <w:rPrChange w:id="202" w:author="zenrunner" w:date="2017-11-11T09:07:00Z">
            <w:rPr>
              <w:sz w:val="22"/>
              <w:szCs w:val="22"/>
            </w:rPr>
          </w:rPrChange>
        </w:rPr>
        <w:t>the</w:t>
      </w:r>
      <w:proofErr w:type="gramEnd"/>
      <w:r w:rsidRPr="0058388E">
        <w:rPr>
          <w:sz w:val="22"/>
          <w:szCs w:val="22"/>
          <w:highlight w:val="yellow"/>
          <w:rPrChange w:id="203" w:author="zenrunner" w:date="2017-11-11T09:07:00Z">
            <w:rPr>
              <w:sz w:val="22"/>
              <w:szCs w:val="22"/>
            </w:rPr>
          </w:rPrChange>
        </w:rPr>
        <w:t xml:space="preserve"> </w:t>
      </w:r>
      <w:r w:rsidR="00A65F92" w:rsidRPr="0058388E">
        <w:rPr>
          <w:sz w:val="22"/>
          <w:szCs w:val="22"/>
          <w:highlight w:val="yellow"/>
          <w:rPrChange w:id="204" w:author="zenrunner" w:date="2017-11-11T09:07:00Z">
            <w:rPr>
              <w:sz w:val="22"/>
              <w:szCs w:val="22"/>
            </w:rPr>
          </w:rPrChange>
        </w:rPr>
        <w:t>co-occurrence</w:t>
      </w:r>
      <w:r w:rsidRPr="0058388E">
        <w:rPr>
          <w:sz w:val="22"/>
          <w:szCs w:val="22"/>
          <w:highlight w:val="yellow"/>
          <w:rPrChange w:id="205" w:author="zenrunner" w:date="2017-11-11T09:07:00Z">
            <w:rPr>
              <w:sz w:val="22"/>
              <w:szCs w:val="22"/>
            </w:rPr>
          </w:rPrChange>
        </w:rPr>
        <w:t xml:space="preserve"> of California </w:t>
      </w:r>
      <w:proofErr w:type="spellStart"/>
      <w:r w:rsidRPr="0058388E">
        <w:rPr>
          <w:sz w:val="22"/>
          <w:szCs w:val="22"/>
          <w:highlight w:val="yellow"/>
          <w:rPrChange w:id="206" w:author="zenrunner" w:date="2017-11-11T09:07:00Z">
            <w:rPr>
              <w:sz w:val="22"/>
              <w:szCs w:val="22"/>
            </w:rPr>
          </w:rPrChange>
        </w:rPr>
        <w:t>jointfir</w:t>
      </w:r>
      <w:proofErr w:type="spellEnd"/>
      <w:r w:rsidRPr="0058388E">
        <w:rPr>
          <w:sz w:val="22"/>
          <w:szCs w:val="22"/>
          <w:highlight w:val="yellow"/>
          <w:rPrChange w:id="207" w:author="zenrunner" w:date="2017-11-11T09:07:00Z">
            <w:rPr>
              <w:sz w:val="22"/>
              <w:szCs w:val="22"/>
            </w:rPr>
          </w:rPrChange>
        </w:rPr>
        <w:t xml:space="preserve"> </w:t>
      </w:r>
      <w:r w:rsidRPr="0058388E">
        <w:rPr>
          <w:i/>
          <w:sz w:val="22"/>
          <w:szCs w:val="22"/>
          <w:highlight w:val="yellow"/>
          <w:rPrChange w:id="208" w:author="zenrunner" w:date="2017-11-11T09:07:00Z">
            <w:rPr>
              <w:i/>
              <w:sz w:val="22"/>
              <w:szCs w:val="22"/>
            </w:rPr>
          </w:rPrChange>
        </w:rPr>
        <w:t xml:space="preserve">Ephedra </w:t>
      </w:r>
      <w:proofErr w:type="spellStart"/>
      <w:r w:rsidRPr="0058388E">
        <w:rPr>
          <w:i/>
          <w:sz w:val="22"/>
          <w:szCs w:val="22"/>
          <w:highlight w:val="yellow"/>
          <w:rPrChange w:id="209" w:author="zenrunner" w:date="2017-11-11T09:07:00Z">
            <w:rPr>
              <w:i/>
              <w:sz w:val="22"/>
              <w:szCs w:val="22"/>
            </w:rPr>
          </w:rPrChange>
        </w:rPr>
        <w:t>californica</w:t>
      </w:r>
      <w:proofErr w:type="spellEnd"/>
      <w:r w:rsidRPr="0058388E">
        <w:rPr>
          <w:sz w:val="22"/>
          <w:szCs w:val="22"/>
          <w:highlight w:val="yellow"/>
          <w:rPrChange w:id="210" w:author="zenrunner" w:date="2017-11-11T09:07:00Z">
            <w:rPr>
              <w:sz w:val="22"/>
              <w:szCs w:val="22"/>
            </w:rPr>
          </w:rPrChange>
        </w:rPr>
        <w:t xml:space="preserve"> with the blunt-nosed leopard lizard </w:t>
      </w:r>
      <w:proofErr w:type="spellStart"/>
      <w:r w:rsidRPr="0058388E">
        <w:rPr>
          <w:i/>
          <w:sz w:val="22"/>
          <w:szCs w:val="22"/>
          <w:highlight w:val="yellow"/>
          <w:rPrChange w:id="211" w:author="zenrunner" w:date="2017-11-11T09:07:00Z">
            <w:rPr>
              <w:i/>
              <w:sz w:val="22"/>
              <w:szCs w:val="22"/>
            </w:rPr>
          </w:rPrChange>
        </w:rPr>
        <w:t>Gambelia</w:t>
      </w:r>
      <w:proofErr w:type="spellEnd"/>
      <w:r w:rsidRPr="0058388E">
        <w:rPr>
          <w:i/>
          <w:sz w:val="22"/>
          <w:szCs w:val="22"/>
          <w:highlight w:val="yellow"/>
          <w:rPrChange w:id="212" w:author="zenrunner" w:date="2017-11-11T09:07:00Z">
            <w:rPr>
              <w:i/>
              <w:sz w:val="22"/>
              <w:szCs w:val="22"/>
            </w:rPr>
          </w:rPrChange>
        </w:rPr>
        <w:t xml:space="preserve"> </w:t>
      </w:r>
      <w:proofErr w:type="spellStart"/>
      <w:r w:rsidRPr="0058388E">
        <w:rPr>
          <w:i/>
          <w:sz w:val="22"/>
          <w:szCs w:val="22"/>
          <w:highlight w:val="yellow"/>
          <w:rPrChange w:id="213" w:author="zenrunner" w:date="2017-11-11T09:07:00Z">
            <w:rPr>
              <w:i/>
              <w:sz w:val="22"/>
              <w:szCs w:val="22"/>
            </w:rPr>
          </w:rPrChange>
        </w:rPr>
        <w:t>sila</w:t>
      </w:r>
      <w:commentRangeEnd w:id="200"/>
      <w:proofErr w:type="spellEnd"/>
      <w:r w:rsidR="002B1638" w:rsidRPr="0058388E">
        <w:rPr>
          <w:rStyle w:val="CommentReference"/>
          <w:rFonts w:cs="Times New Roman"/>
          <w:color w:val="auto"/>
          <w:highlight w:val="yellow"/>
          <w:rPrChange w:id="214" w:author="zenrunner" w:date="2017-11-11T09:07:00Z">
            <w:rPr>
              <w:rStyle w:val="CommentReference"/>
              <w:rFonts w:cs="Times New Roman"/>
              <w:color w:val="auto"/>
            </w:rPr>
          </w:rPrChange>
        </w:rPr>
        <w:commentReference w:id="200"/>
      </w:r>
      <w:r w:rsidRPr="0058388E">
        <w:rPr>
          <w:sz w:val="22"/>
          <w:szCs w:val="22"/>
          <w:highlight w:val="yellow"/>
          <w:rPrChange w:id="215" w:author="zenrunner" w:date="2017-11-11T09:07:00Z">
            <w:rPr>
              <w:sz w:val="22"/>
              <w:szCs w:val="22"/>
            </w:rPr>
          </w:rPrChange>
        </w:rPr>
        <w:t xml:space="preserve">.  Both species are important ecological and conservation components of </w:t>
      </w:r>
      <w:r w:rsidR="00035BFF" w:rsidRPr="0058388E">
        <w:rPr>
          <w:sz w:val="22"/>
          <w:szCs w:val="22"/>
          <w:highlight w:val="yellow"/>
          <w:rPrChange w:id="216" w:author="zenrunner" w:date="2017-11-11T09:07:00Z">
            <w:rPr>
              <w:sz w:val="22"/>
              <w:szCs w:val="22"/>
            </w:rPr>
          </w:rPrChange>
        </w:rPr>
        <w:t>the San Joaquin Desert (</w:t>
      </w:r>
      <w:proofErr w:type="spellStart"/>
      <w:r w:rsidR="00035BFF" w:rsidRPr="0058388E">
        <w:rPr>
          <w:sz w:val="22"/>
          <w:szCs w:val="22"/>
          <w:highlight w:val="yellow"/>
          <w:rPrChange w:id="217" w:author="zenrunner" w:date="2017-11-11T09:07:00Z">
            <w:rPr>
              <w:sz w:val="22"/>
              <w:szCs w:val="22"/>
            </w:rPr>
          </w:rPrChange>
        </w:rPr>
        <w:t>Germano</w:t>
      </w:r>
      <w:proofErr w:type="spellEnd"/>
      <w:r w:rsidR="00035BFF" w:rsidRPr="0058388E">
        <w:rPr>
          <w:sz w:val="22"/>
          <w:szCs w:val="22"/>
          <w:highlight w:val="yellow"/>
          <w:rPrChange w:id="218" w:author="zenrunner" w:date="2017-11-11T09:07:00Z">
            <w:rPr>
              <w:sz w:val="22"/>
              <w:szCs w:val="22"/>
            </w:rPr>
          </w:rPrChange>
        </w:rPr>
        <w:t xml:space="preserve"> et al. 2011</w:t>
      </w:r>
      <w:r w:rsidR="00B92B00" w:rsidRPr="0058388E">
        <w:rPr>
          <w:sz w:val="22"/>
          <w:szCs w:val="22"/>
          <w:highlight w:val="yellow"/>
          <w:rPrChange w:id="219" w:author="zenrunner" w:date="2017-11-11T09:07:00Z">
            <w:rPr>
              <w:sz w:val="22"/>
              <w:szCs w:val="22"/>
            </w:rPr>
          </w:rPrChange>
        </w:rPr>
        <w:t xml:space="preserve">, </w:t>
      </w:r>
      <w:proofErr w:type="spellStart"/>
      <w:r w:rsidR="00B92B00" w:rsidRPr="0058388E">
        <w:rPr>
          <w:sz w:val="22"/>
          <w:szCs w:val="22"/>
          <w:highlight w:val="yellow"/>
          <w:rPrChange w:id="220" w:author="zenrunner" w:date="2017-11-11T09:07:00Z">
            <w:rPr>
              <w:sz w:val="22"/>
              <w:szCs w:val="22"/>
            </w:rPr>
          </w:rPrChange>
        </w:rPr>
        <w:t>Lortie</w:t>
      </w:r>
      <w:proofErr w:type="spellEnd"/>
      <w:r w:rsidR="00B92B00" w:rsidRPr="0058388E">
        <w:rPr>
          <w:sz w:val="22"/>
          <w:szCs w:val="22"/>
          <w:highlight w:val="yellow"/>
          <w:rPrChange w:id="221" w:author="zenrunner" w:date="2017-11-11T09:07:00Z">
            <w:rPr>
              <w:sz w:val="22"/>
              <w:szCs w:val="22"/>
            </w:rPr>
          </w:rPrChange>
        </w:rPr>
        <w:t xml:space="preserve"> et al 2017</w:t>
      </w:r>
      <w:r w:rsidR="00035BFF" w:rsidRPr="0058388E">
        <w:rPr>
          <w:sz w:val="22"/>
          <w:szCs w:val="22"/>
          <w:highlight w:val="yellow"/>
          <w:rPrChange w:id="222" w:author="zenrunner" w:date="2017-11-11T09:07:00Z">
            <w:rPr>
              <w:sz w:val="22"/>
              <w:szCs w:val="22"/>
            </w:rPr>
          </w:rPrChange>
        </w:rPr>
        <w:t xml:space="preserve">). The San Joaquin Desert supports one of the highest concentrations of threatened and endangered species in the continental United States, including </w:t>
      </w:r>
      <w:r w:rsidR="00B92B00" w:rsidRPr="0058388E">
        <w:rPr>
          <w:sz w:val="22"/>
          <w:szCs w:val="22"/>
          <w:highlight w:val="yellow"/>
          <w:rPrChange w:id="223" w:author="zenrunner" w:date="2017-11-11T09:07:00Z">
            <w:rPr>
              <w:sz w:val="22"/>
              <w:szCs w:val="22"/>
            </w:rPr>
          </w:rPrChange>
        </w:rPr>
        <w:t xml:space="preserve">the </w:t>
      </w:r>
      <w:ins w:id="224" w:author="Scott Butterfield" w:date="2017-11-07T08:01:00Z">
        <w:r w:rsidR="005F16DF" w:rsidRPr="0058388E">
          <w:rPr>
            <w:sz w:val="22"/>
            <w:szCs w:val="22"/>
            <w:highlight w:val="yellow"/>
            <w:rPrChange w:id="225" w:author="zenrunner" w:date="2017-11-11T09:07:00Z">
              <w:rPr>
                <w:sz w:val="22"/>
                <w:szCs w:val="22"/>
              </w:rPr>
            </w:rPrChange>
          </w:rPr>
          <w:t>f</w:t>
        </w:r>
      </w:ins>
      <w:del w:id="226" w:author="Scott Butterfield" w:date="2017-11-07T08:01:00Z">
        <w:r w:rsidR="00B92B00" w:rsidRPr="0058388E" w:rsidDel="005F16DF">
          <w:rPr>
            <w:sz w:val="22"/>
            <w:szCs w:val="22"/>
            <w:highlight w:val="yellow"/>
            <w:rPrChange w:id="227" w:author="zenrunner" w:date="2017-11-11T09:07:00Z">
              <w:rPr>
                <w:sz w:val="22"/>
                <w:szCs w:val="22"/>
              </w:rPr>
            </w:rPrChange>
          </w:rPr>
          <w:delText>F</w:delText>
        </w:r>
      </w:del>
      <w:r w:rsidR="00B92B00" w:rsidRPr="0058388E">
        <w:rPr>
          <w:sz w:val="22"/>
          <w:szCs w:val="22"/>
          <w:highlight w:val="yellow"/>
          <w:rPrChange w:id="228" w:author="zenrunner" w:date="2017-11-11T09:07:00Z">
            <w:rPr>
              <w:sz w:val="22"/>
              <w:szCs w:val="22"/>
            </w:rPr>
          </w:rPrChange>
        </w:rPr>
        <w:t xml:space="preserve">ederally endangered </w:t>
      </w:r>
      <w:r w:rsidR="00B92B00" w:rsidRPr="0058388E">
        <w:rPr>
          <w:i/>
          <w:sz w:val="22"/>
          <w:szCs w:val="22"/>
          <w:highlight w:val="yellow"/>
          <w:rPrChange w:id="229" w:author="zenrunner" w:date="2017-11-11T09:07:00Z">
            <w:rPr>
              <w:i/>
              <w:sz w:val="22"/>
              <w:szCs w:val="22"/>
            </w:rPr>
          </w:rPrChange>
        </w:rPr>
        <w:t xml:space="preserve">G. </w:t>
      </w:r>
      <w:proofErr w:type="spellStart"/>
      <w:r w:rsidR="00B92B00" w:rsidRPr="0058388E">
        <w:rPr>
          <w:i/>
          <w:sz w:val="22"/>
          <w:szCs w:val="22"/>
          <w:highlight w:val="yellow"/>
          <w:rPrChange w:id="230" w:author="zenrunner" w:date="2017-11-11T09:07:00Z">
            <w:rPr>
              <w:i/>
              <w:sz w:val="22"/>
              <w:szCs w:val="22"/>
            </w:rPr>
          </w:rPrChange>
        </w:rPr>
        <w:t>sila</w:t>
      </w:r>
      <w:proofErr w:type="spellEnd"/>
      <w:r w:rsidR="00B92B00" w:rsidRPr="0058388E">
        <w:rPr>
          <w:sz w:val="22"/>
          <w:szCs w:val="22"/>
          <w:highlight w:val="yellow"/>
          <w:rPrChange w:id="231" w:author="zenrunner" w:date="2017-11-11T09:07:00Z">
            <w:rPr>
              <w:sz w:val="22"/>
              <w:szCs w:val="22"/>
            </w:rPr>
          </w:rPrChange>
        </w:rPr>
        <w:t xml:space="preserve"> as well as other endangered </w:t>
      </w:r>
      <w:r w:rsidR="00035BFF" w:rsidRPr="0058388E">
        <w:rPr>
          <w:sz w:val="22"/>
          <w:szCs w:val="22"/>
          <w:highlight w:val="yellow"/>
          <w:rPrChange w:id="232" w:author="zenrunner" w:date="2017-11-11T09:07:00Z">
            <w:rPr>
              <w:sz w:val="22"/>
              <w:szCs w:val="22"/>
            </w:rPr>
          </w:rPrChange>
        </w:rPr>
        <w:t>species such as the San Joaquin kit fox (</w:t>
      </w:r>
      <w:r w:rsidR="00035BFF" w:rsidRPr="0058388E">
        <w:rPr>
          <w:i/>
          <w:iCs/>
          <w:sz w:val="22"/>
          <w:szCs w:val="22"/>
          <w:highlight w:val="yellow"/>
          <w:lang w:val="fr-FR"/>
          <w:rPrChange w:id="233" w:author="zenrunner" w:date="2017-11-11T09:07:00Z">
            <w:rPr>
              <w:i/>
              <w:iCs/>
              <w:sz w:val="22"/>
              <w:szCs w:val="22"/>
              <w:lang w:val="fr-FR"/>
            </w:rPr>
          </w:rPrChange>
        </w:rPr>
        <w:t xml:space="preserve">Vulpes </w:t>
      </w:r>
      <w:proofErr w:type="spellStart"/>
      <w:r w:rsidR="00035BFF" w:rsidRPr="0058388E">
        <w:rPr>
          <w:i/>
          <w:iCs/>
          <w:sz w:val="22"/>
          <w:szCs w:val="22"/>
          <w:highlight w:val="yellow"/>
          <w:lang w:val="fr-FR"/>
          <w:rPrChange w:id="234" w:author="zenrunner" w:date="2017-11-11T09:07:00Z">
            <w:rPr>
              <w:i/>
              <w:iCs/>
              <w:sz w:val="22"/>
              <w:szCs w:val="22"/>
              <w:lang w:val="fr-FR"/>
            </w:rPr>
          </w:rPrChange>
        </w:rPr>
        <w:t>macrotis</w:t>
      </w:r>
      <w:proofErr w:type="spellEnd"/>
      <w:r w:rsidR="00035BFF" w:rsidRPr="0058388E">
        <w:rPr>
          <w:i/>
          <w:iCs/>
          <w:sz w:val="22"/>
          <w:szCs w:val="22"/>
          <w:highlight w:val="yellow"/>
          <w:lang w:val="fr-FR"/>
          <w:rPrChange w:id="235" w:author="zenrunner" w:date="2017-11-11T09:07:00Z">
            <w:rPr>
              <w:i/>
              <w:iCs/>
              <w:sz w:val="22"/>
              <w:szCs w:val="22"/>
              <w:lang w:val="fr-FR"/>
            </w:rPr>
          </w:rPrChange>
        </w:rPr>
        <w:t xml:space="preserve"> </w:t>
      </w:r>
      <w:proofErr w:type="spellStart"/>
      <w:r w:rsidR="00035BFF" w:rsidRPr="0058388E">
        <w:rPr>
          <w:i/>
          <w:iCs/>
          <w:sz w:val="22"/>
          <w:szCs w:val="22"/>
          <w:highlight w:val="yellow"/>
          <w:lang w:val="fr-FR"/>
          <w:rPrChange w:id="236" w:author="zenrunner" w:date="2017-11-11T09:07:00Z">
            <w:rPr>
              <w:i/>
              <w:iCs/>
              <w:sz w:val="22"/>
              <w:szCs w:val="22"/>
              <w:lang w:val="fr-FR"/>
            </w:rPr>
          </w:rPrChange>
        </w:rPr>
        <w:t>mutica</w:t>
      </w:r>
      <w:proofErr w:type="spellEnd"/>
      <w:r w:rsidR="00035BFF" w:rsidRPr="0058388E">
        <w:rPr>
          <w:sz w:val="22"/>
          <w:szCs w:val="22"/>
          <w:highlight w:val="yellow"/>
          <w:rPrChange w:id="237" w:author="zenrunner" w:date="2017-11-11T09:07:00Z">
            <w:rPr>
              <w:sz w:val="22"/>
              <w:szCs w:val="22"/>
            </w:rPr>
          </w:rPrChange>
        </w:rPr>
        <w:t>)</w:t>
      </w:r>
      <w:r w:rsidRPr="0058388E">
        <w:rPr>
          <w:sz w:val="22"/>
          <w:szCs w:val="22"/>
          <w:highlight w:val="yellow"/>
          <w:rPrChange w:id="238" w:author="zenrunner" w:date="2017-11-11T09:07:00Z">
            <w:rPr>
              <w:sz w:val="22"/>
              <w:szCs w:val="22"/>
            </w:rPr>
          </w:rPrChange>
        </w:rPr>
        <w:t xml:space="preserve"> and</w:t>
      </w:r>
      <w:r w:rsidR="00B42571" w:rsidRPr="0058388E">
        <w:rPr>
          <w:sz w:val="22"/>
          <w:szCs w:val="22"/>
          <w:highlight w:val="yellow"/>
          <w:rPrChange w:id="239" w:author="zenrunner" w:date="2017-11-11T09:07:00Z">
            <w:rPr>
              <w:sz w:val="22"/>
              <w:szCs w:val="22"/>
            </w:rPr>
          </w:rPrChange>
        </w:rPr>
        <w:t xml:space="preserve"> </w:t>
      </w:r>
      <w:r w:rsidR="00035BFF" w:rsidRPr="0058388E">
        <w:rPr>
          <w:sz w:val="22"/>
          <w:szCs w:val="22"/>
          <w:highlight w:val="yellow"/>
          <w:rPrChange w:id="240" w:author="zenrunner" w:date="2017-11-11T09:07:00Z">
            <w:rPr>
              <w:sz w:val="22"/>
              <w:szCs w:val="22"/>
            </w:rPr>
          </w:rPrChange>
        </w:rPr>
        <w:t>giant kangaroo rat (</w:t>
      </w:r>
      <w:proofErr w:type="spellStart"/>
      <w:r w:rsidR="00035BFF" w:rsidRPr="0058388E">
        <w:rPr>
          <w:i/>
          <w:iCs/>
          <w:sz w:val="22"/>
          <w:szCs w:val="22"/>
          <w:highlight w:val="yellow"/>
          <w:rPrChange w:id="241" w:author="zenrunner" w:date="2017-11-11T09:07:00Z">
            <w:rPr>
              <w:i/>
              <w:iCs/>
              <w:sz w:val="22"/>
              <w:szCs w:val="22"/>
            </w:rPr>
          </w:rPrChange>
        </w:rPr>
        <w:t>Dipodomys</w:t>
      </w:r>
      <w:proofErr w:type="spellEnd"/>
      <w:r w:rsidR="00035BFF" w:rsidRPr="0058388E">
        <w:rPr>
          <w:i/>
          <w:iCs/>
          <w:sz w:val="22"/>
          <w:szCs w:val="22"/>
          <w:highlight w:val="yellow"/>
          <w:rPrChange w:id="242" w:author="zenrunner" w:date="2017-11-11T09:07:00Z">
            <w:rPr>
              <w:i/>
              <w:iCs/>
              <w:sz w:val="22"/>
              <w:szCs w:val="22"/>
            </w:rPr>
          </w:rPrChange>
        </w:rPr>
        <w:t xml:space="preserve"> </w:t>
      </w:r>
      <w:proofErr w:type="spellStart"/>
      <w:r w:rsidR="00035BFF" w:rsidRPr="0058388E">
        <w:rPr>
          <w:i/>
          <w:iCs/>
          <w:sz w:val="22"/>
          <w:szCs w:val="22"/>
          <w:highlight w:val="yellow"/>
          <w:rPrChange w:id="243" w:author="zenrunner" w:date="2017-11-11T09:07:00Z">
            <w:rPr>
              <w:i/>
              <w:iCs/>
              <w:sz w:val="22"/>
              <w:szCs w:val="22"/>
            </w:rPr>
          </w:rPrChange>
        </w:rPr>
        <w:t>ingens</w:t>
      </w:r>
      <w:proofErr w:type="spellEnd"/>
      <w:r w:rsidR="00035BFF" w:rsidRPr="0058388E">
        <w:rPr>
          <w:sz w:val="22"/>
          <w:szCs w:val="22"/>
          <w:highlight w:val="yellow"/>
          <w:rPrChange w:id="244" w:author="zenrunner" w:date="2017-11-11T09:07:00Z">
            <w:rPr>
              <w:sz w:val="22"/>
              <w:szCs w:val="22"/>
            </w:rPr>
          </w:rPrChange>
        </w:rPr>
        <w:t>)</w:t>
      </w:r>
      <w:del w:id="245" w:author="Scott Butterfield" w:date="2017-11-07T07:42:00Z">
        <w:r w:rsidR="00035BFF" w:rsidRPr="0058388E" w:rsidDel="002B1638">
          <w:rPr>
            <w:sz w:val="22"/>
            <w:szCs w:val="22"/>
            <w:highlight w:val="yellow"/>
            <w:rPrChange w:id="246" w:author="zenrunner" w:date="2017-11-11T09:07:00Z">
              <w:rPr>
                <w:sz w:val="22"/>
                <w:szCs w:val="22"/>
              </w:rPr>
            </w:rPrChange>
          </w:rPr>
          <w:delText>,</w:delText>
        </w:r>
      </w:del>
      <w:r w:rsidR="00035BFF" w:rsidRPr="0058388E">
        <w:rPr>
          <w:sz w:val="22"/>
          <w:szCs w:val="22"/>
          <w:highlight w:val="yellow"/>
          <w:rPrChange w:id="247" w:author="zenrunner" w:date="2017-11-11T09:07:00Z">
            <w:rPr>
              <w:sz w:val="22"/>
              <w:szCs w:val="22"/>
            </w:rPr>
          </w:rPrChange>
        </w:rPr>
        <w:t xml:space="preserve"> (USFWS 1998, </w:t>
      </w:r>
      <w:proofErr w:type="spellStart"/>
      <w:r w:rsidR="00035BFF" w:rsidRPr="0058388E">
        <w:rPr>
          <w:sz w:val="22"/>
          <w:szCs w:val="22"/>
          <w:highlight w:val="yellow"/>
          <w:rPrChange w:id="248" w:author="zenrunner" w:date="2017-11-11T09:07:00Z">
            <w:rPr>
              <w:sz w:val="22"/>
              <w:szCs w:val="22"/>
            </w:rPr>
          </w:rPrChange>
        </w:rPr>
        <w:t>Germano</w:t>
      </w:r>
      <w:proofErr w:type="spellEnd"/>
      <w:r w:rsidR="00035BFF" w:rsidRPr="0058388E">
        <w:rPr>
          <w:sz w:val="22"/>
          <w:szCs w:val="22"/>
          <w:highlight w:val="yellow"/>
          <w:rPrChange w:id="249" w:author="zenrunner" w:date="2017-11-11T09:07:00Z">
            <w:rPr>
              <w:sz w:val="22"/>
              <w:szCs w:val="22"/>
            </w:rPr>
          </w:rPrChange>
        </w:rPr>
        <w:t xml:space="preserve"> et al 2011).  Much of this area has been converted to agriculture or developed for industry such as oil extraction and solar energy, with natural desert habitat only covering 5% of its former extent (</w:t>
      </w:r>
      <w:proofErr w:type="spellStart"/>
      <w:r w:rsidR="00035BFF" w:rsidRPr="0058388E">
        <w:rPr>
          <w:sz w:val="22"/>
          <w:szCs w:val="22"/>
          <w:highlight w:val="yellow"/>
          <w:rPrChange w:id="250" w:author="zenrunner" w:date="2017-11-11T09:07:00Z">
            <w:rPr>
              <w:sz w:val="22"/>
              <w:szCs w:val="22"/>
            </w:rPr>
          </w:rPrChange>
        </w:rPr>
        <w:t>Germano</w:t>
      </w:r>
      <w:proofErr w:type="spellEnd"/>
      <w:r w:rsidR="00035BFF" w:rsidRPr="0058388E">
        <w:rPr>
          <w:sz w:val="22"/>
          <w:szCs w:val="22"/>
          <w:highlight w:val="yellow"/>
          <w:rPrChange w:id="251" w:author="zenrunner" w:date="2017-11-11T09:07:00Z">
            <w:rPr>
              <w:sz w:val="22"/>
              <w:szCs w:val="22"/>
            </w:rPr>
          </w:rPrChange>
        </w:rPr>
        <w:t xml:space="preserve"> et al 1992, USFWS 1998, </w:t>
      </w:r>
      <w:proofErr w:type="spellStart"/>
      <w:r w:rsidR="00035BFF" w:rsidRPr="0058388E">
        <w:rPr>
          <w:sz w:val="22"/>
          <w:szCs w:val="22"/>
          <w:highlight w:val="yellow"/>
          <w:rPrChange w:id="252" w:author="zenrunner" w:date="2017-11-11T09:07:00Z">
            <w:rPr>
              <w:sz w:val="22"/>
              <w:szCs w:val="22"/>
            </w:rPr>
          </w:rPrChange>
        </w:rPr>
        <w:t>Germano</w:t>
      </w:r>
      <w:proofErr w:type="spellEnd"/>
      <w:r w:rsidR="00035BFF" w:rsidRPr="0058388E">
        <w:rPr>
          <w:sz w:val="22"/>
          <w:szCs w:val="22"/>
          <w:highlight w:val="yellow"/>
          <w:rPrChange w:id="253" w:author="zenrunner" w:date="2017-11-11T09:07:00Z">
            <w:rPr>
              <w:sz w:val="22"/>
              <w:szCs w:val="22"/>
            </w:rPr>
          </w:rPrChange>
        </w:rPr>
        <w:t xml:space="preserve"> et al 2011</w:t>
      </w:r>
      <w:r w:rsidR="00B92B00" w:rsidRPr="0058388E">
        <w:rPr>
          <w:sz w:val="22"/>
          <w:szCs w:val="22"/>
          <w:highlight w:val="yellow"/>
          <w:rPrChange w:id="254" w:author="zenrunner" w:date="2017-11-11T09:07:00Z">
            <w:rPr>
              <w:sz w:val="22"/>
              <w:szCs w:val="22"/>
            </w:rPr>
          </w:rPrChange>
        </w:rPr>
        <w:t xml:space="preserve">, </w:t>
      </w:r>
      <w:commentRangeStart w:id="255"/>
      <w:r w:rsidR="00B92B00" w:rsidRPr="0058388E">
        <w:rPr>
          <w:sz w:val="22"/>
          <w:szCs w:val="22"/>
          <w:highlight w:val="yellow"/>
          <w:rPrChange w:id="256" w:author="zenrunner" w:date="2017-11-11T09:07:00Z">
            <w:rPr>
              <w:sz w:val="22"/>
              <w:szCs w:val="22"/>
            </w:rPr>
          </w:rPrChange>
        </w:rPr>
        <w:t>Stewart et al 2017</w:t>
      </w:r>
      <w:commentRangeEnd w:id="255"/>
      <w:r w:rsidR="002B1638" w:rsidRPr="0058388E">
        <w:rPr>
          <w:rStyle w:val="CommentReference"/>
          <w:rFonts w:cs="Times New Roman"/>
          <w:color w:val="auto"/>
          <w:highlight w:val="yellow"/>
          <w:rPrChange w:id="257" w:author="zenrunner" w:date="2017-11-11T09:07:00Z">
            <w:rPr>
              <w:rStyle w:val="CommentReference"/>
              <w:rFonts w:cs="Times New Roman"/>
              <w:color w:val="auto"/>
            </w:rPr>
          </w:rPrChange>
        </w:rPr>
        <w:commentReference w:id="255"/>
      </w:r>
      <w:r w:rsidR="00035BFF" w:rsidRPr="0058388E">
        <w:rPr>
          <w:sz w:val="22"/>
          <w:szCs w:val="22"/>
          <w:highlight w:val="yellow"/>
          <w:rPrChange w:id="258" w:author="zenrunner" w:date="2017-11-11T09:07:00Z">
            <w:rPr>
              <w:sz w:val="22"/>
              <w:szCs w:val="22"/>
            </w:rPr>
          </w:rPrChange>
        </w:rPr>
        <w:t xml:space="preserve">). </w:t>
      </w:r>
      <w:r w:rsidR="00CF26C8" w:rsidRPr="0058388E">
        <w:rPr>
          <w:sz w:val="22"/>
          <w:szCs w:val="22"/>
          <w:highlight w:val="yellow"/>
          <w:rPrChange w:id="259" w:author="zenrunner" w:date="2017-11-11T09:07:00Z">
            <w:rPr>
              <w:sz w:val="22"/>
              <w:szCs w:val="22"/>
            </w:rPr>
          </w:rPrChange>
        </w:rPr>
        <w:t>What</w:t>
      </w:r>
      <w:r w:rsidR="00035BFF" w:rsidRPr="0058388E">
        <w:rPr>
          <w:sz w:val="22"/>
          <w:szCs w:val="22"/>
          <w:highlight w:val="yellow"/>
          <w:rPrChange w:id="260" w:author="zenrunner" w:date="2017-11-11T09:07:00Z">
            <w:rPr>
              <w:sz w:val="22"/>
              <w:szCs w:val="22"/>
            </w:rPr>
          </w:rPrChange>
        </w:rPr>
        <w:t xml:space="preserve"> natural habitat </w:t>
      </w:r>
      <w:r w:rsidR="00CF26C8" w:rsidRPr="0058388E">
        <w:rPr>
          <w:sz w:val="22"/>
          <w:szCs w:val="22"/>
          <w:highlight w:val="yellow"/>
          <w:rPrChange w:id="261" w:author="zenrunner" w:date="2017-11-11T09:07:00Z">
            <w:rPr>
              <w:sz w:val="22"/>
              <w:szCs w:val="22"/>
            </w:rPr>
          </w:rPrChange>
        </w:rPr>
        <w:t xml:space="preserve">remains </w:t>
      </w:r>
      <w:r w:rsidR="00035BFF" w:rsidRPr="0058388E">
        <w:rPr>
          <w:sz w:val="22"/>
          <w:szCs w:val="22"/>
          <w:highlight w:val="yellow"/>
          <w:rPrChange w:id="262" w:author="zenrunner" w:date="2017-11-11T09:07:00Z">
            <w:rPr>
              <w:sz w:val="22"/>
              <w:szCs w:val="22"/>
            </w:rPr>
          </w:rPrChange>
        </w:rPr>
        <w:t xml:space="preserve">is fragmented, with only a few large patches still intact, such as the Carrizo Plain, </w:t>
      </w:r>
      <w:proofErr w:type="spellStart"/>
      <w:r w:rsidR="00035BFF" w:rsidRPr="0058388E">
        <w:rPr>
          <w:sz w:val="22"/>
          <w:szCs w:val="22"/>
          <w:highlight w:val="yellow"/>
          <w:rPrChange w:id="263" w:author="zenrunner" w:date="2017-11-11T09:07:00Z">
            <w:rPr>
              <w:sz w:val="22"/>
              <w:szCs w:val="22"/>
            </w:rPr>
          </w:rPrChange>
        </w:rPr>
        <w:t>Panoche</w:t>
      </w:r>
      <w:proofErr w:type="spellEnd"/>
      <w:r w:rsidR="00035BFF" w:rsidRPr="0058388E">
        <w:rPr>
          <w:sz w:val="22"/>
          <w:szCs w:val="22"/>
          <w:highlight w:val="yellow"/>
          <w:rPrChange w:id="264" w:author="zenrunner" w:date="2017-11-11T09:07:00Z">
            <w:rPr>
              <w:sz w:val="22"/>
              <w:szCs w:val="22"/>
            </w:rPr>
          </w:rPrChange>
        </w:rPr>
        <w:t xml:space="preserve"> Valley, and </w:t>
      </w:r>
      <w:proofErr w:type="spellStart"/>
      <w:r w:rsidR="00035BFF" w:rsidRPr="0058388E">
        <w:rPr>
          <w:sz w:val="22"/>
          <w:szCs w:val="22"/>
          <w:highlight w:val="yellow"/>
          <w:rPrChange w:id="265" w:author="zenrunner" w:date="2017-11-11T09:07:00Z">
            <w:rPr>
              <w:sz w:val="22"/>
              <w:szCs w:val="22"/>
            </w:rPr>
          </w:rPrChange>
        </w:rPr>
        <w:t>Pixley</w:t>
      </w:r>
      <w:proofErr w:type="spellEnd"/>
      <w:r w:rsidR="00035BFF" w:rsidRPr="0058388E">
        <w:rPr>
          <w:sz w:val="22"/>
          <w:szCs w:val="22"/>
          <w:highlight w:val="yellow"/>
          <w:rPrChange w:id="266" w:author="zenrunner" w:date="2017-11-11T09:07:00Z">
            <w:rPr>
              <w:sz w:val="22"/>
              <w:szCs w:val="22"/>
            </w:rPr>
          </w:rPrChange>
        </w:rPr>
        <w:t xml:space="preserve"> National Wildlife Refuge (USFWS 1998, </w:t>
      </w:r>
      <w:proofErr w:type="spellStart"/>
      <w:r w:rsidR="00035BFF" w:rsidRPr="0058388E">
        <w:rPr>
          <w:sz w:val="22"/>
          <w:szCs w:val="22"/>
          <w:highlight w:val="yellow"/>
          <w:rPrChange w:id="267" w:author="zenrunner" w:date="2017-11-11T09:07:00Z">
            <w:rPr>
              <w:sz w:val="22"/>
              <w:szCs w:val="22"/>
            </w:rPr>
          </w:rPrChange>
        </w:rPr>
        <w:t>Germano</w:t>
      </w:r>
      <w:proofErr w:type="spellEnd"/>
      <w:r w:rsidR="00035BFF" w:rsidRPr="0058388E">
        <w:rPr>
          <w:sz w:val="22"/>
          <w:szCs w:val="22"/>
          <w:highlight w:val="yellow"/>
          <w:rPrChange w:id="268" w:author="zenrunner" w:date="2017-11-11T09:07:00Z">
            <w:rPr>
              <w:sz w:val="22"/>
              <w:szCs w:val="22"/>
            </w:rPr>
          </w:rPrChange>
        </w:rPr>
        <w:t xml:space="preserve"> et al 2011).</w:t>
      </w:r>
      <w:r w:rsidR="00035BFF">
        <w:rPr>
          <w:sz w:val="22"/>
          <w:szCs w:val="22"/>
        </w:rPr>
        <w:t xml:space="preserve"> </w:t>
      </w:r>
      <w:r w:rsidR="00B92B00">
        <w:rPr>
          <w:sz w:val="22"/>
          <w:szCs w:val="22"/>
        </w:rPr>
        <w:t xml:space="preserve"> </w:t>
      </w:r>
      <w:ins w:id="269" w:author="zenrunner" w:date="2017-11-11T09:07:00Z">
        <w:r w:rsidR="0058388E">
          <w:rPr>
            <w:sz w:val="22"/>
            <w:szCs w:val="22"/>
          </w:rPr>
          <w:t>CUT – not Intro – move to methods and have a S</w:t>
        </w:r>
        <w:r w:rsidR="004737D0">
          <w:rPr>
            <w:sz w:val="22"/>
            <w:szCs w:val="22"/>
          </w:rPr>
          <w:t>pecies and site description section.</w:t>
        </w:r>
      </w:ins>
    </w:p>
    <w:p w14:paraId="3CA76E08" w14:textId="21369D4C" w:rsidR="00736E7E" w:rsidRDefault="00035BFF">
      <w:pPr>
        <w:pStyle w:val="Body"/>
        <w:spacing w:line="480" w:lineRule="auto"/>
        <w:ind w:firstLine="720"/>
        <w:rPr>
          <w:sz w:val="22"/>
          <w:szCs w:val="22"/>
        </w:rPr>
      </w:pPr>
      <w:r>
        <w:rPr>
          <w:sz w:val="22"/>
          <w:szCs w:val="22"/>
        </w:rPr>
        <w:t xml:space="preserve">In this study, we </w:t>
      </w:r>
      <w:r w:rsidRPr="00F37DF6">
        <w:rPr>
          <w:sz w:val="22"/>
          <w:szCs w:val="22"/>
          <w:highlight w:val="yellow"/>
          <w:rPrChange w:id="270" w:author="zenrunner" w:date="2017-11-11T09:07:00Z">
            <w:rPr>
              <w:sz w:val="22"/>
              <w:szCs w:val="22"/>
            </w:rPr>
          </w:rPrChange>
        </w:rPr>
        <w:t xml:space="preserve">examined the relationship between </w:t>
      </w:r>
      <w:commentRangeStart w:id="271"/>
      <w:r w:rsidRPr="00F37DF6">
        <w:rPr>
          <w:sz w:val="22"/>
          <w:szCs w:val="22"/>
          <w:highlight w:val="yellow"/>
          <w:rPrChange w:id="272" w:author="zenrunner" w:date="2017-11-11T09:07:00Z">
            <w:rPr>
              <w:sz w:val="22"/>
              <w:szCs w:val="22"/>
            </w:rPr>
          </w:rPrChange>
        </w:rPr>
        <w:t xml:space="preserve">blunt-nosed leopard lizard </w:t>
      </w:r>
      <w:commentRangeEnd w:id="271"/>
      <w:r w:rsidR="00F6129C" w:rsidRPr="00F37DF6">
        <w:rPr>
          <w:rStyle w:val="CommentReference"/>
          <w:rFonts w:cs="Times New Roman"/>
          <w:color w:val="auto"/>
          <w:highlight w:val="yellow"/>
          <w:rPrChange w:id="273" w:author="zenrunner" w:date="2017-11-11T09:07:00Z">
            <w:rPr>
              <w:rStyle w:val="CommentReference"/>
              <w:rFonts w:cs="Times New Roman"/>
              <w:color w:val="auto"/>
            </w:rPr>
          </w:rPrChange>
        </w:rPr>
        <w:commentReference w:id="271"/>
      </w:r>
      <w:r w:rsidRPr="00F37DF6">
        <w:rPr>
          <w:sz w:val="22"/>
          <w:szCs w:val="22"/>
          <w:highlight w:val="yellow"/>
          <w:rPrChange w:id="274" w:author="zenrunner" w:date="2017-11-11T09:07:00Z">
            <w:rPr>
              <w:sz w:val="22"/>
              <w:szCs w:val="22"/>
            </w:rPr>
          </w:rPrChange>
        </w:rPr>
        <w:t>and shrubs in Carrizo Plain National Monument, the largest remaining remnant of San Joaquin Desert habitat</w:t>
      </w:r>
      <w:r w:rsidR="0072439F" w:rsidRPr="00F37DF6">
        <w:rPr>
          <w:sz w:val="22"/>
          <w:szCs w:val="22"/>
          <w:highlight w:val="yellow"/>
          <w:rPrChange w:id="275" w:author="zenrunner" w:date="2017-11-11T09:07:00Z">
            <w:rPr>
              <w:sz w:val="22"/>
              <w:szCs w:val="22"/>
            </w:rPr>
          </w:rPrChange>
        </w:rPr>
        <w:t xml:space="preserve"> (Fig. 1)</w:t>
      </w:r>
      <w:ins w:id="276" w:author="zenrunner" w:date="2017-11-11T09:07:00Z">
        <w:r w:rsidR="00F37DF6">
          <w:rPr>
            <w:sz w:val="22"/>
            <w:szCs w:val="22"/>
            <w:highlight w:val="yellow"/>
          </w:rPr>
          <w:t xml:space="preserve"> why???  I think you need a h</w:t>
        </w:r>
        <w:r w:rsidR="004769D7">
          <w:rPr>
            <w:sz w:val="22"/>
            <w:szCs w:val="22"/>
            <w:highlight w:val="yellow"/>
          </w:rPr>
          <w:t>ypothesis or at least objective</w:t>
        </w:r>
      </w:ins>
      <w:r w:rsidRPr="00F37DF6">
        <w:rPr>
          <w:sz w:val="22"/>
          <w:szCs w:val="22"/>
          <w:highlight w:val="yellow"/>
          <w:rPrChange w:id="277" w:author="zenrunner" w:date="2017-11-11T09:07:00Z">
            <w:rPr>
              <w:sz w:val="22"/>
              <w:szCs w:val="22"/>
            </w:rPr>
          </w:rPrChange>
        </w:rPr>
        <w:t>.</w:t>
      </w:r>
      <w:r>
        <w:rPr>
          <w:sz w:val="22"/>
          <w:szCs w:val="22"/>
        </w:rPr>
        <w:t xml:space="preserve"> </w:t>
      </w:r>
      <w:del w:id="278" w:author="zenrunner" w:date="2017-11-11T09:08:00Z">
        <w:r w:rsidRPr="004769D7" w:rsidDel="004769D7">
          <w:rPr>
            <w:sz w:val="22"/>
            <w:szCs w:val="22"/>
            <w:highlight w:val="yellow"/>
            <w:rPrChange w:id="279" w:author="zenrunner" w:date="2017-11-11T09:08:00Z">
              <w:rPr>
                <w:sz w:val="22"/>
                <w:szCs w:val="22"/>
              </w:rPr>
            </w:rPrChange>
          </w:rPr>
          <w:delText xml:space="preserve">We </w:delText>
        </w:r>
        <w:r w:rsidR="005F6F3B" w:rsidRPr="004769D7" w:rsidDel="004769D7">
          <w:rPr>
            <w:sz w:val="22"/>
            <w:szCs w:val="22"/>
            <w:highlight w:val="yellow"/>
            <w:rPrChange w:id="280" w:author="zenrunner" w:date="2017-11-11T09:08:00Z">
              <w:rPr>
                <w:sz w:val="22"/>
                <w:szCs w:val="22"/>
              </w:rPr>
            </w:rPrChange>
          </w:rPr>
          <w:delText xml:space="preserve">used </w:delText>
        </w:r>
        <w:r w:rsidRPr="004769D7" w:rsidDel="004769D7">
          <w:rPr>
            <w:sz w:val="22"/>
            <w:szCs w:val="22"/>
            <w:highlight w:val="yellow"/>
            <w:rPrChange w:id="281" w:author="zenrunner" w:date="2017-11-11T09:08:00Z">
              <w:rPr>
                <w:sz w:val="22"/>
                <w:szCs w:val="22"/>
              </w:rPr>
            </w:rPrChange>
          </w:rPr>
          <w:delText xml:space="preserve">radio telemetry to </w:delText>
        </w:r>
        <w:r w:rsidR="005F6F3B" w:rsidRPr="004769D7" w:rsidDel="004769D7">
          <w:rPr>
            <w:sz w:val="22"/>
            <w:szCs w:val="22"/>
            <w:highlight w:val="yellow"/>
            <w:rPrChange w:id="282" w:author="zenrunner" w:date="2017-11-11T09:08:00Z">
              <w:rPr>
                <w:sz w:val="22"/>
                <w:szCs w:val="22"/>
              </w:rPr>
            </w:rPrChange>
          </w:rPr>
          <w:delText xml:space="preserve">track the daily movements of individual </w:delText>
        </w:r>
        <w:r w:rsidRPr="004769D7" w:rsidDel="004769D7">
          <w:rPr>
            <w:sz w:val="22"/>
            <w:szCs w:val="22"/>
            <w:highlight w:val="yellow"/>
            <w:rPrChange w:id="283" w:author="zenrunner" w:date="2017-11-11T09:08:00Z">
              <w:rPr>
                <w:sz w:val="22"/>
                <w:szCs w:val="22"/>
              </w:rPr>
            </w:rPrChange>
          </w:rPr>
          <w:delText xml:space="preserve">lizards. </w:delText>
        </w:r>
        <w:r w:rsidR="005040DD" w:rsidRPr="004769D7" w:rsidDel="004769D7">
          <w:rPr>
            <w:sz w:val="22"/>
            <w:szCs w:val="22"/>
            <w:highlight w:val="yellow"/>
            <w:rPrChange w:id="284" w:author="zenrunner" w:date="2017-11-11T09:08:00Z">
              <w:rPr>
                <w:sz w:val="22"/>
                <w:szCs w:val="22"/>
              </w:rPr>
            </w:rPrChange>
          </w:rPr>
          <w:delText xml:space="preserve">We recorded the association of lizards with shrubs via geographic proximity </w:delText>
        </w:r>
        <w:r w:rsidR="00B92B00" w:rsidRPr="004769D7" w:rsidDel="004769D7">
          <w:rPr>
            <w:sz w:val="22"/>
            <w:szCs w:val="22"/>
            <w:highlight w:val="yellow"/>
            <w:rPrChange w:id="285" w:author="zenrunner" w:date="2017-11-11T09:08:00Z">
              <w:rPr>
                <w:sz w:val="22"/>
                <w:szCs w:val="22"/>
              </w:rPr>
            </w:rPrChange>
          </w:rPr>
          <w:delText xml:space="preserve">at two scales. </w:delText>
        </w:r>
      </w:del>
      <w:r w:rsidR="00B92B00" w:rsidRPr="004769D7">
        <w:rPr>
          <w:sz w:val="22"/>
          <w:szCs w:val="22"/>
          <w:highlight w:val="yellow"/>
          <w:rPrChange w:id="286" w:author="zenrunner" w:date="2017-11-11T09:08:00Z">
            <w:rPr>
              <w:sz w:val="22"/>
              <w:szCs w:val="22"/>
            </w:rPr>
          </w:rPrChange>
        </w:rPr>
        <w:t xml:space="preserve">The </w:t>
      </w:r>
      <w:commentRangeStart w:id="287"/>
      <w:proofErr w:type="spellStart"/>
      <w:r w:rsidR="00B92B00" w:rsidRPr="004769D7">
        <w:rPr>
          <w:sz w:val="22"/>
          <w:szCs w:val="22"/>
          <w:highlight w:val="yellow"/>
          <w:rPrChange w:id="288" w:author="zenrunner" w:date="2017-11-11T09:08:00Z">
            <w:rPr>
              <w:sz w:val="22"/>
              <w:szCs w:val="22"/>
            </w:rPr>
          </w:rPrChange>
        </w:rPr>
        <w:t>m</w:t>
      </w:r>
      <w:r w:rsidR="0007198B" w:rsidRPr="004769D7">
        <w:rPr>
          <w:sz w:val="22"/>
          <w:szCs w:val="22"/>
          <w:highlight w:val="yellow"/>
          <w:rPrChange w:id="289" w:author="zenrunner" w:date="2017-11-11T09:08:00Z">
            <w:rPr>
              <w:sz w:val="22"/>
              <w:szCs w:val="22"/>
            </w:rPr>
          </w:rPrChange>
        </w:rPr>
        <w:t>esohabitat</w:t>
      </w:r>
      <w:commentRangeEnd w:id="287"/>
      <w:proofErr w:type="spellEnd"/>
      <w:r w:rsidR="00F6129C" w:rsidRPr="004769D7">
        <w:rPr>
          <w:rStyle w:val="CommentReference"/>
          <w:rFonts w:cs="Times New Roman"/>
          <w:color w:val="auto"/>
          <w:highlight w:val="yellow"/>
          <w:rPrChange w:id="290" w:author="zenrunner" w:date="2017-11-11T09:08:00Z">
            <w:rPr>
              <w:rStyle w:val="CommentReference"/>
              <w:rFonts w:cs="Times New Roman"/>
              <w:color w:val="auto"/>
            </w:rPr>
          </w:rPrChange>
        </w:rPr>
        <w:commentReference w:id="287"/>
      </w:r>
      <w:r w:rsidR="0007198B" w:rsidRPr="004769D7">
        <w:rPr>
          <w:sz w:val="22"/>
          <w:szCs w:val="22"/>
          <w:highlight w:val="yellow"/>
          <w:rPrChange w:id="291" w:author="zenrunner" w:date="2017-11-11T09:08:00Z">
            <w:rPr>
              <w:sz w:val="22"/>
              <w:szCs w:val="22"/>
            </w:rPr>
          </w:rPrChange>
        </w:rPr>
        <w:t xml:space="preserve"> </w:t>
      </w:r>
      <w:r w:rsidR="00B92B00" w:rsidRPr="004769D7">
        <w:rPr>
          <w:sz w:val="22"/>
          <w:szCs w:val="22"/>
          <w:highlight w:val="yellow"/>
          <w:rPrChange w:id="292" w:author="zenrunner" w:date="2017-11-11T09:08:00Z">
            <w:rPr>
              <w:sz w:val="22"/>
              <w:szCs w:val="22"/>
            </w:rPr>
          </w:rPrChange>
        </w:rPr>
        <w:t>scale captured the broad dichotomy of whether lizards were or were not in proximity to a shrub</w:t>
      </w:r>
      <w:proofErr w:type="gramStart"/>
      <w:r w:rsidR="00B92B00" w:rsidRPr="004769D7">
        <w:rPr>
          <w:sz w:val="22"/>
          <w:szCs w:val="22"/>
          <w:highlight w:val="yellow"/>
          <w:rPrChange w:id="293" w:author="zenrunner" w:date="2017-11-11T09:08:00Z">
            <w:rPr>
              <w:sz w:val="22"/>
              <w:szCs w:val="22"/>
            </w:rPr>
          </w:rPrChange>
        </w:rPr>
        <w:t>.</w:t>
      </w:r>
      <w:ins w:id="294" w:author="zenrunner" w:date="2017-11-11T09:08:00Z">
        <w:r w:rsidR="004769D7">
          <w:rPr>
            <w:sz w:val="22"/>
            <w:szCs w:val="22"/>
          </w:rPr>
          <w:t>-</w:t>
        </w:r>
        <w:proofErr w:type="gramEnd"/>
        <w:r w:rsidR="004769D7">
          <w:rPr>
            <w:sz w:val="22"/>
            <w:szCs w:val="22"/>
          </w:rPr>
          <w:t xml:space="preserve"> either need to define now or CUT from intro.. </w:t>
        </w:r>
        <w:proofErr w:type="gramStart"/>
        <w:r w:rsidR="004769D7">
          <w:rPr>
            <w:sz w:val="22"/>
            <w:szCs w:val="22"/>
          </w:rPr>
          <w:t>also</w:t>
        </w:r>
        <w:proofErr w:type="gramEnd"/>
        <w:r w:rsidR="004769D7">
          <w:rPr>
            <w:sz w:val="22"/>
            <w:szCs w:val="22"/>
          </w:rPr>
          <w:t xml:space="preserve"> it is coming out of nowhere – this is a prediction.  I would move the </w:t>
        </w:r>
        <w:proofErr w:type="spellStart"/>
        <w:r w:rsidR="004769D7">
          <w:rPr>
            <w:sz w:val="22"/>
            <w:szCs w:val="22"/>
          </w:rPr>
          <w:t>meso</w:t>
        </w:r>
        <w:proofErr w:type="spellEnd"/>
        <w:r w:rsidR="004769D7">
          <w:rPr>
            <w:sz w:val="22"/>
            <w:szCs w:val="22"/>
          </w:rPr>
          <w:t xml:space="preserve"> micro to </w:t>
        </w:r>
        <w:r w:rsidR="004769D7">
          <w:rPr>
            <w:sz w:val="22"/>
            <w:szCs w:val="22"/>
          </w:rPr>
          <w:lastRenderedPageBreak/>
          <w:t xml:space="preserve">Methods.  BUT if you set up prediction in the Intro, then you need to define them </w:t>
        </w:r>
      </w:ins>
      <w:ins w:id="295" w:author="zenrunner" w:date="2017-11-11T09:09:00Z">
        <w:r w:rsidR="004769D7">
          <w:rPr>
            <w:sz w:val="22"/>
            <w:szCs w:val="22"/>
          </w:rPr>
          <w:t>–</w:t>
        </w:r>
      </w:ins>
      <w:ins w:id="296" w:author="zenrunner" w:date="2017-11-11T09:08:00Z">
        <w:r w:rsidR="004769D7">
          <w:rPr>
            <w:sz w:val="22"/>
            <w:szCs w:val="22"/>
          </w:rPr>
          <w:t xml:space="preserve"> your </w:t>
        </w:r>
      </w:ins>
      <w:ins w:id="297" w:author="zenrunner" w:date="2017-11-11T09:09:00Z">
        <w:r w:rsidR="004769D7">
          <w:rPr>
            <w:sz w:val="22"/>
            <w:szCs w:val="22"/>
          </w:rPr>
          <w:t>call.</w:t>
        </w:r>
      </w:ins>
      <w:r w:rsidR="00B92B00">
        <w:rPr>
          <w:sz w:val="22"/>
          <w:szCs w:val="22"/>
        </w:rPr>
        <w:t xml:space="preserve"> </w:t>
      </w:r>
      <w:r w:rsidR="00B92B00" w:rsidRPr="00DE27C7">
        <w:rPr>
          <w:sz w:val="22"/>
          <w:szCs w:val="22"/>
          <w:highlight w:val="yellow"/>
          <w:rPrChange w:id="298" w:author="zenrunner" w:date="2017-11-11T09:09:00Z">
            <w:rPr>
              <w:sz w:val="22"/>
              <w:szCs w:val="22"/>
            </w:rPr>
          </w:rPrChange>
        </w:rPr>
        <w:t xml:space="preserve">To explore why lizards might be choosing one </w:t>
      </w:r>
      <w:proofErr w:type="spellStart"/>
      <w:r w:rsidR="00B92B00" w:rsidRPr="00DE27C7">
        <w:rPr>
          <w:sz w:val="22"/>
          <w:szCs w:val="22"/>
          <w:highlight w:val="yellow"/>
          <w:rPrChange w:id="299" w:author="zenrunner" w:date="2017-11-11T09:09:00Z">
            <w:rPr>
              <w:sz w:val="22"/>
              <w:szCs w:val="22"/>
            </w:rPr>
          </w:rPrChange>
        </w:rPr>
        <w:t>mesohabitat</w:t>
      </w:r>
      <w:proofErr w:type="spellEnd"/>
      <w:r w:rsidR="00B92B00" w:rsidRPr="00DE27C7">
        <w:rPr>
          <w:sz w:val="22"/>
          <w:szCs w:val="22"/>
          <w:highlight w:val="yellow"/>
          <w:rPrChange w:id="300" w:author="zenrunner" w:date="2017-11-11T09:09:00Z">
            <w:rPr>
              <w:sz w:val="22"/>
              <w:szCs w:val="22"/>
            </w:rPr>
          </w:rPrChange>
        </w:rPr>
        <w:t xml:space="preserve"> over the other, </w:t>
      </w:r>
      <w:commentRangeStart w:id="301"/>
      <w:r w:rsidR="00B92B00" w:rsidRPr="00DE27C7">
        <w:rPr>
          <w:sz w:val="22"/>
          <w:szCs w:val="22"/>
          <w:highlight w:val="yellow"/>
          <w:rPrChange w:id="302" w:author="zenrunner" w:date="2017-11-11T09:09:00Z">
            <w:rPr>
              <w:sz w:val="22"/>
              <w:szCs w:val="22"/>
            </w:rPr>
          </w:rPrChange>
        </w:rPr>
        <w:t xml:space="preserve">we scored a </w:t>
      </w:r>
      <w:commentRangeStart w:id="303"/>
      <w:r w:rsidR="00B92B00" w:rsidRPr="00DE27C7">
        <w:rPr>
          <w:sz w:val="22"/>
          <w:szCs w:val="22"/>
          <w:highlight w:val="yellow"/>
          <w:rPrChange w:id="304" w:author="zenrunner" w:date="2017-11-11T09:09:00Z">
            <w:rPr>
              <w:sz w:val="22"/>
              <w:szCs w:val="22"/>
            </w:rPr>
          </w:rPrChange>
        </w:rPr>
        <w:t xml:space="preserve">microhabitat association </w:t>
      </w:r>
      <w:commentRangeEnd w:id="303"/>
      <w:r w:rsidR="00F6129C" w:rsidRPr="00DE27C7">
        <w:rPr>
          <w:rStyle w:val="CommentReference"/>
          <w:rFonts w:cs="Times New Roman"/>
          <w:color w:val="auto"/>
          <w:highlight w:val="yellow"/>
          <w:rPrChange w:id="305" w:author="zenrunner" w:date="2017-11-11T09:09:00Z">
            <w:rPr>
              <w:rStyle w:val="CommentReference"/>
              <w:rFonts w:cs="Times New Roman"/>
              <w:color w:val="auto"/>
            </w:rPr>
          </w:rPrChange>
        </w:rPr>
        <w:commentReference w:id="303"/>
      </w:r>
      <w:r w:rsidR="00B92B00" w:rsidRPr="00DE27C7">
        <w:rPr>
          <w:sz w:val="22"/>
          <w:szCs w:val="22"/>
          <w:highlight w:val="yellow"/>
          <w:rPrChange w:id="306" w:author="zenrunner" w:date="2017-11-11T09:09:00Z">
            <w:rPr>
              <w:sz w:val="22"/>
              <w:szCs w:val="22"/>
            </w:rPr>
          </w:rPrChange>
        </w:rPr>
        <w:t xml:space="preserve">by choosing from an identical set of possible microhabitat associations within each </w:t>
      </w:r>
      <w:proofErr w:type="spellStart"/>
      <w:r w:rsidR="00B92B00" w:rsidRPr="00DE27C7">
        <w:rPr>
          <w:sz w:val="22"/>
          <w:szCs w:val="22"/>
          <w:highlight w:val="yellow"/>
          <w:rPrChange w:id="307" w:author="zenrunner" w:date="2017-11-11T09:09:00Z">
            <w:rPr>
              <w:sz w:val="22"/>
              <w:szCs w:val="22"/>
            </w:rPr>
          </w:rPrChange>
        </w:rPr>
        <w:t>mesohabitat</w:t>
      </w:r>
      <w:commentRangeEnd w:id="301"/>
      <w:proofErr w:type="spellEnd"/>
      <w:r w:rsidR="00F6129C" w:rsidRPr="00DE27C7">
        <w:rPr>
          <w:rStyle w:val="CommentReference"/>
          <w:rFonts w:cs="Times New Roman"/>
          <w:color w:val="auto"/>
          <w:highlight w:val="yellow"/>
          <w:rPrChange w:id="308" w:author="zenrunner" w:date="2017-11-11T09:09:00Z">
            <w:rPr>
              <w:rStyle w:val="CommentReference"/>
              <w:rFonts w:cs="Times New Roman"/>
              <w:color w:val="auto"/>
            </w:rPr>
          </w:rPrChange>
        </w:rPr>
        <w:commentReference w:id="301"/>
      </w:r>
      <w:r w:rsidR="00B92B00" w:rsidRPr="00DE27C7">
        <w:rPr>
          <w:sz w:val="22"/>
          <w:szCs w:val="22"/>
          <w:highlight w:val="yellow"/>
          <w:rPrChange w:id="309" w:author="zenrunner" w:date="2017-11-11T09:09:00Z">
            <w:rPr>
              <w:sz w:val="22"/>
              <w:szCs w:val="22"/>
            </w:rPr>
          </w:rPrChange>
        </w:rPr>
        <w:t xml:space="preserve">.   </w:t>
      </w:r>
      <w:r w:rsidRPr="00DE27C7">
        <w:rPr>
          <w:sz w:val="22"/>
          <w:szCs w:val="22"/>
          <w:highlight w:val="yellow"/>
          <w:rPrChange w:id="310" w:author="zenrunner" w:date="2017-11-11T09:09:00Z">
            <w:rPr>
              <w:sz w:val="22"/>
              <w:szCs w:val="22"/>
            </w:rPr>
          </w:rPrChange>
        </w:rPr>
        <w:t>We also included a behavior</w:t>
      </w:r>
      <w:r w:rsidR="0057147D" w:rsidRPr="00DE27C7">
        <w:rPr>
          <w:sz w:val="22"/>
          <w:szCs w:val="22"/>
          <w:highlight w:val="yellow"/>
          <w:rPrChange w:id="311" w:author="zenrunner" w:date="2017-11-11T09:09:00Z">
            <w:rPr>
              <w:sz w:val="22"/>
              <w:szCs w:val="22"/>
            </w:rPr>
          </w:rPrChange>
        </w:rPr>
        <w:t xml:space="preserve">al </w:t>
      </w:r>
      <w:r w:rsidRPr="00DE27C7">
        <w:rPr>
          <w:sz w:val="22"/>
          <w:szCs w:val="22"/>
          <w:highlight w:val="yellow"/>
          <w:rPrChange w:id="312" w:author="zenrunner" w:date="2017-11-11T09:09:00Z">
            <w:rPr>
              <w:sz w:val="22"/>
              <w:szCs w:val="22"/>
            </w:rPr>
          </w:rPrChange>
        </w:rPr>
        <w:t xml:space="preserve">observation </w:t>
      </w:r>
      <w:r w:rsidR="005040DD" w:rsidRPr="00DE27C7">
        <w:rPr>
          <w:sz w:val="22"/>
          <w:szCs w:val="22"/>
          <w:highlight w:val="yellow"/>
          <w:rPrChange w:id="313" w:author="zenrunner" w:date="2017-11-11T09:09:00Z">
            <w:rPr>
              <w:sz w:val="22"/>
              <w:szCs w:val="22"/>
            </w:rPr>
          </w:rPrChange>
        </w:rPr>
        <w:t xml:space="preserve">from a </w:t>
      </w:r>
      <w:commentRangeStart w:id="314"/>
      <w:r w:rsidR="005040DD" w:rsidRPr="00DE27C7">
        <w:rPr>
          <w:sz w:val="22"/>
          <w:szCs w:val="22"/>
          <w:highlight w:val="yellow"/>
          <w:rPrChange w:id="315" w:author="zenrunner" w:date="2017-11-11T09:09:00Z">
            <w:rPr>
              <w:sz w:val="22"/>
              <w:szCs w:val="22"/>
            </w:rPr>
          </w:rPrChange>
        </w:rPr>
        <w:t xml:space="preserve">list of predefined behaviors </w:t>
      </w:r>
      <w:commentRangeEnd w:id="314"/>
      <w:r w:rsidR="00F6129C" w:rsidRPr="00DE27C7">
        <w:rPr>
          <w:rStyle w:val="CommentReference"/>
          <w:rFonts w:cs="Times New Roman"/>
          <w:color w:val="auto"/>
          <w:highlight w:val="yellow"/>
          <w:rPrChange w:id="316" w:author="zenrunner" w:date="2017-11-11T09:09:00Z">
            <w:rPr>
              <w:rStyle w:val="CommentReference"/>
              <w:rFonts w:cs="Times New Roman"/>
              <w:color w:val="auto"/>
            </w:rPr>
          </w:rPrChange>
        </w:rPr>
        <w:commentReference w:id="314"/>
      </w:r>
      <w:r w:rsidRPr="00DE27C7">
        <w:rPr>
          <w:sz w:val="22"/>
          <w:szCs w:val="22"/>
          <w:highlight w:val="yellow"/>
          <w:rPrChange w:id="317" w:author="zenrunner" w:date="2017-11-11T09:09:00Z">
            <w:rPr>
              <w:sz w:val="22"/>
              <w:szCs w:val="22"/>
            </w:rPr>
          </w:rPrChange>
        </w:rPr>
        <w:t xml:space="preserve">in each instance. </w:t>
      </w:r>
      <w:ins w:id="318" w:author="zenrunner" w:date="2017-11-11T09:09:00Z">
        <w:r w:rsidR="00DE27C7">
          <w:rPr>
            <w:sz w:val="22"/>
            <w:szCs w:val="22"/>
            <w:highlight w:val="yellow"/>
          </w:rPr>
          <w:t xml:space="preserve">Clunky and repetitive </w:t>
        </w:r>
      </w:ins>
      <w:r w:rsidR="0057147D" w:rsidRPr="00DE27C7">
        <w:rPr>
          <w:sz w:val="22"/>
          <w:szCs w:val="22"/>
          <w:highlight w:val="yellow"/>
          <w:rPrChange w:id="319" w:author="zenrunner" w:date="2017-11-11T09:09:00Z">
            <w:rPr>
              <w:sz w:val="22"/>
              <w:szCs w:val="22"/>
            </w:rPr>
          </w:rPrChange>
        </w:rPr>
        <w:t>O</w:t>
      </w:r>
      <w:r w:rsidR="0057147D">
        <w:rPr>
          <w:sz w:val="22"/>
          <w:szCs w:val="22"/>
        </w:rPr>
        <w:t>ur rationale for including</w:t>
      </w:r>
      <w:r w:rsidR="005040DD">
        <w:rPr>
          <w:sz w:val="22"/>
          <w:szCs w:val="22"/>
        </w:rPr>
        <w:t xml:space="preserve"> behavior</w:t>
      </w:r>
      <w:r w:rsidR="0057147D">
        <w:rPr>
          <w:sz w:val="22"/>
          <w:szCs w:val="22"/>
        </w:rPr>
        <w:t>al data was that they might</w:t>
      </w:r>
      <w:r w:rsidR="005040DD">
        <w:rPr>
          <w:sz w:val="22"/>
          <w:szCs w:val="22"/>
        </w:rPr>
        <w:t xml:space="preserve"> </w:t>
      </w:r>
      <w:r w:rsidR="0057147D">
        <w:rPr>
          <w:sz w:val="22"/>
          <w:szCs w:val="22"/>
        </w:rPr>
        <w:t>provide</w:t>
      </w:r>
      <w:r w:rsidR="00B92B00">
        <w:rPr>
          <w:sz w:val="22"/>
          <w:szCs w:val="22"/>
        </w:rPr>
        <w:t xml:space="preserve"> further</w:t>
      </w:r>
      <w:r w:rsidR="005040DD">
        <w:rPr>
          <w:sz w:val="22"/>
          <w:szCs w:val="22"/>
        </w:rPr>
        <w:t xml:space="preserve"> insights into the proximate drivers of </w:t>
      </w:r>
      <w:r w:rsidR="0057147D">
        <w:rPr>
          <w:sz w:val="22"/>
          <w:szCs w:val="22"/>
        </w:rPr>
        <w:t>any</w:t>
      </w:r>
      <w:r w:rsidR="005040DD">
        <w:rPr>
          <w:sz w:val="22"/>
          <w:szCs w:val="22"/>
        </w:rPr>
        <w:t xml:space="preserve"> shrub x lizard </w:t>
      </w:r>
      <w:r w:rsidR="0057147D">
        <w:rPr>
          <w:sz w:val="22"/>
          <w:szCs w:val="22"/>
        </w:rPr>
        <w:t>association we observ</w:t>
      </w:r>
      <w:r w:rsidR="00A65F92">
        <w:rPr>
          <w:sz w:val="22"/>
          <w:szCs w:val="22"/>
        </w:rPr>
        <w:t>ed</w:t>
      </w:r>
      <w:proofErr w:type="gramStart"/>
      <w:r w:rsidR="005040DD">
        <w:rPr>
          <w:sz w:val="22"/>
          <w:szCs w:val="22"/>
        </w:rPr>
        <w:t>.</w:t>
      </w:r>
      <w:ins w:id="320" w:author="zenrunner" w:date="2017-11-11T09:09:00Z">
        <w:r w:rsidR="009A4FAA">
          <w:rPr>
            <w:sz w:val="22"/>
            <w:szCs w:val="22"/>
          </w:rPr>
          <w:t>???</w:t>
        </w:r>
        <w:proofErr w:type="gramEnd"/>
        <w:r w:rsidR="009A4FAA">
          <w:rPr>
            <w:sz w:val="22"/>
            <w:szCs w:val="22"/>
          </w:rPr>
          <w:t xml:space="preserve"> CUT…. Or state as </w:t>
        </w:r>
        <w:proofErr w:type="gramStart"/>
        <w:r w:rsidR="009A4FAA">
          <w:rPr>
            <w:sz w:val="22"/>
            <w:szCs w:val="22"/>
          </w:rPr>
          <w:t>prediction</w:t>
        </w:r>
      </w:ins>
      <w:r w:rsidR="005040DD">
        <w:rPr>
          <w:sz w:val="22"/>
          <w:szCs w:val="22"/>
        </w:rPr>
        <w:t xml:space="preserve">  </w:t>
      </w:r>
      <w:r w:rsidR="00B92B00">
        <w:rPr>
          <w:sz w:val="22"/>
          <w:szCs w:val="22"/>
        </w:rPr>
        <w:t>Because</w:t>
      </w:r>
      <w:proofErr w:type="gramEnd"/>
      <w:r w:rsidR="00B92B00">
        <w:rPr>
          <w:sz w:val="22"/>
          <w:szCs w:val="22"/>
        </w:rPr>
        <w:t xml:space="preserve"> habitat use of desert lizards varies over the course of their daily activity cycle we took multiple observations for each lizard each day.  </w:t>
      </w:r>
      <w:r w:rsidR="0057147D">
        <w:rPr>
          <w:sz w:val="22"/>
          <w:szCs w:val="22"/>
        </w:rPr>
        <w:t xml:space="preserve">We calculated the home ranges of individual lizards </w:t>
      </w:r>
      <w:r w:rsidR="00AB1A5C">
        <w:rPr>
          <w:sz w:val="22"/>
          <w:szCs w:val="22"/>
        </w:rPr>
        <w:t>to test for consistency of patch size (</w:t>
      </w:r>
      <w:proofErr w:type="spellStart"/>
      <w:r w:rsidR="00AB1A5C">
        <w:rPr>
          <w:sz w:val="22"/>
          <w:szCs w:val="22"/>
        </w:rPr>
        <w:t>Hirzel</w:t>
      </w:r>
      <w:proofErr w:type="spellEnd"/>
      <w:r w:rsidR="00AB1A5C">
        <w:rPr>
          <w:sz w:val="22"/>
          <w:szCs w:val="22"/>
        </w:rPr>
        <w:t xml:space="preserve"> and </w:t>
      </w:r>
      <w:proofErr w:type="spellStart"/>
      <w:r w:rsidR="00AB1A5C">
        <w:rPr>
          <w:sz w:val="22"/>
          <w:szCs w:val="22"/>
        </w:rPr>
        <w:t>LeLay</w:t>
      </w:r>
      <w:proofErr w:type="spellEnd"/>
      <w:r w:rsidR="00AB1A5C">
        <w:rPr>
          <w:sz w:val="22"/>
          <w:szCs w:val="22"/>
        </w:rPr>
        <w:t xml:space="preserve"> 2008) and </w:t>
      </w:r>
      <w:r w:rsidR="0057147D">
        <w:rPr>
          <w:sz w:val="22"/>
          <w:szCs w:val="22"/>
        </w:rPr>
        <w:t xml:space="preserve">for the purposes of comparing our study with previous </w:t>
      </w:r>
      <w:proofErr w:type="spellStart"/>
      <w:r w:rsidR="0057147D">
        <w:rPr>
          <w:sz w:val="22"/>
          <w:szCs w:val="22"/>
        </w:rPr>
        <w:t>radiotelem</w:t>
      </w:r>
      <w:r w:rsidR="00B42571">
        <w:rPr>
          <w:sz w:val="22"/>
          <w:szCs w:val="22"/>
        </w:rPr>
        <w:t>e</w:t>
      </w:r>
      <w:r w:rsidR="0057147D">
        <w:rPr>
          <w:sz w:val="22"/>
          <w:szCs w:val="22"/>
        </w:rPr>
        <w:t>try</w:t>
      </w:r>
      <w:proofErr w:type="spellEnd"/>
      <w:r w:rsidR="0057147D">
        <w:rPr>
          <w:sz w:val="22"/>
          <w:szCs w:val="22"/>
        </w:rPr>
        <w:t xml:space="preserve"> studies of </w:t>
      </w:r>
      <w:r w:rsidR="0057147D" w:rsidRPr="00ED08EB">
        <w:rPr>
          <w:i/>
          <w:sz w:val="22"/>
          <w:szCs w:val="22"/>
        </w:rPr>
        <w:t xml:space="preserve">G. </w:t>
      </w:r>
      <w:proofErr w:type="spellStart"/>
      <w:r w:rsidR="0057147D" w:rsidRPr="00ED08EB">
        <w:rPr>
          <w:i/>
          <w:sz w:val="22"/>
          <w:szCs w:val="22"/>
        </w:rPr>
        <w:t>sila</w:t>
      </w:r>
      <w:proofErr w:type="spellEnd"/>
      <w:r w:rsidR="0057147D">
        <w:rPr>
          <w:sz w:val="22"/>
          <w:szCs w:val="22"/>
        </w:rPr>
        <w:t xml:space="preserve"> </w:t>
      </w:r>
      <w:r w:rsidR="00AB1A5C">
        <w:rPr>
          <w:sz w:val="22"/>
          <w:szCs w:val="22"/>
        </w:rPr>
        <w:t>(</w:t>
      </w:r>
      <w:proofErr w:type="spellStart"/>
      <w:r w:rsidR="00B92B00">
        <w:rPr>
          <w:sz w:val="22"/>
          <w:szCs w:val="22"/>
        </w:rPr>
        <w:t>Germano</w:t>
      </w:r>
      <w:proofErr w:type="spellEnd"/>
      <w:r w:rsidR="00B92B00">
        <w:rPr>
          <w:sz w:val="22"/>
          <w:szCs w:val="22"/>
        </w:rPr>
        <w:t xml:space="preserve"> and </w:t>
      </w:r>
      <w:proofErr w:type="spellStart"/>
      <w:r w:rsidR="00B92B00">
        <w:rPr>
          <w:sz w:val="22"/>
          <w:szCs w:val="22"/>
        </w:rPr>
        <w:t>Rathbun</w:t>
      </w:r>
      <w:proofErr w:type="spellEnd"/>
      <w:r w:rsidR="00B92B00">
        <w:rPr>
          <w:sz w:val="22"/>
          <w:szCs w:val="22"/>
        </w:rPr>
        <w:t xml:space="preserve"> 2016) as well as </w:t>
      </w:r>
      <w:r w:rsidR="0057147D">
        <w:rPr>
          <w:sz w:val="22"/>
          <w:szCs w:val="22"/>
        </w:rPr>
        <w:t xml:space="preserve">to assess the availability of shrub habitat to each lizard </w:t>
      </w:r>
      <w:r w:rsidR="00AB1A5C">
        <w:rPr>
          <w:sz w:val="22"/>
          <w:szCs w:val="22"/>
        </w:rPr>
        <w:t>and to test the interaction</w:t>
      </w:r>
      <w:r w:rsidR="0057147D">
        <w:rPr>
          <w:sz w:val="22"/>
          <w:szCs w:val="22"/>
        </w:rPr>
        <w:t xml:space="preserve"> of </w:t>
      </w:r>
      <w:r w:rsidR="00AB1A5C">
        <w:rPr>
          <w:sz w:val="22"/>
          <w:szCs w:val="22"/>
        </w:rPr>
        <w:t>shrub density</w:t>
      </w:r>
      <w:r w:rsidR="0057147D">
        <w:rPr>
          <w:sz w:val="22"/>
          <w:szCs w:val="22"/>
        </w:rPr>
        <w:t xml:space="preserve"> with</w:t>
      </w:r>
      <w:r w:rsidR="00AB1A5C">
        <w:rPr>
          <w:sz w:val="22"/>
          <w:szCs w:val="22"/>
        </w:rPr>
        <w:t xml:space="preserve"> individual</w:t>
      </w:r>
      <w:r w:rsidR="0057147D">
        <w:rPr>
          <w:sz w:val="22"/>
          <w:szCs w:val="22"/>
        </w:rPr>
        <w:t xml:space="preserve"> shrub use</w:t>
      </w:r>
      <w:r w:rsidR="00AB1A5C">
        <w:rPr>
          <w:sz w:val="22"/>
          <w:szCs w:val="22"/>
        </w:rPr>
        <w:t>.</w:t>
      </w:r>
      <w:ins w:id="321" w:author="zenrunner" w:date="2017-11-11T09:10:00Z">
        <w:r w:rsidR="0014549A">
          <w:rPr>
            <w:sz w:val="22"/>
            <w:szCs w:val="22"/>
          </w:rPr>
          <w:t xml:space="preserve">  This paragraph needs work for flow, organization, and clarity. I prefer hypothesis and predictions that you test.  However, you can also state an objective and what you will test. You are kind of doing the latter but it is hard to follow.</w:t>
        </w:r>
      </w:ins>
    </w:p>
    <w:p w14:paraId="7E34F2A2" w14:textId="77777777" w:rsidR="00736E7E" w:rsidRDefault="00736E7E" w:rsidP="00ED08EB">
      <w:pPr>
        <w:pStyle w:val="Body"/>
        <w:spacing w:line="480" w:lineRule="auto"/>
        <w:ind w:firstLine="720"/>
        <w:rPr>
          <w:sz w:val="22"/>
          <w:szCs w:val="22"/>
        </w:rPr>
      </w:pPr>
    </w:p>
    <w:p w14:paraId="0376CFF1" w14:textId="77777777" w:rsidR="00736E7E" w:rsidRDefault="00035BFF" w:rsidP="00ED08EB">
      <w:pPr>
        <w:pStyle w:val="Body"/>
        <w:spacing w:after="160" w:line="480" w:lineRule="auto"/>
        <w:rPr>
          <w:b/>
          <w:bCs/>
          <w:sz w:val="22"/>
          <w:szCs w:val="22"/>
        </w:rPr>
      </w:pPr>
      <w:r>
        <w:rPr>
          <w:b/>
          <w:bCs/>
          <w:sz w:val="22"/>
          <w:szCs w:val="22"/>
        </w:rPr>
        <w:t>Methods</w:t>
      </w:r>
    </w:p>
    <w:p w14:paraId="17F4745C" w14:textId="148C694B" w:rsidR="00736E7E" w:rsidRDefault="0057147D">
      <w:pPr>
        <w:pStyle w:val="Body"/>
        <w:spacing w:line="480" w:lineRule="auto"/>
        <w:ind w:firstLine="720"/>
        <w:rPr>
          <w:sz w:val="22"/>
          <w:szCs w:val="22"/>
        </w:rPr>
      </w:pPr>
      <w:commentRangeStart w:id="322"/>
      <w:r w:rsidRPr="00ED08EB">
        <w:rPr>
          <w:bCs/>
          <w:i/>
          <w:sz w:val="22"/>
          <w:szCs w:val="22"/>
        </w:rPr>
        <w:t>Study site</w:t>
      </w:r>
      <w:proofErr w:type="gramStart"/>
      <w:r w:rsidR="005B46DE">
        <w:rPr>
          <w:b/>
          <w:bCs/>
          <w:sz w:val="22"/>
          <w:szCs w:val="22"/>
        </w:rPr>
        <w:t>.-</w:t>
      </w:r>
      <w:proofErr w:type="gramEnd"/>
      <w:r w:rsidR="005B46DE">
        <w:rPr>
          <w:b/>
          <w:bCs/>
          <w:sz w:val="22"/>
          <w:szCs w:val="22"/>
        </w:rPr>
        <w:t xml:space="preserve">- </w:t>
      </w:r>
      <w:commentRangeEnd w:id="322"/>
      <w:r w:rsidR="00F6129C">
        <w:rPr>
          <w:rStyle w:val="CommentReference"/>
          <w:rFonts w:cs="Times New Roman"/>
          <w:color w:val="auto"/>
        </w:rPr>
        <w:commentReference w:id="322"/>
      </w:r>
      <w:del w:id="323" w:author="zenrunner" w:date="2017-11-11T19:04:00Z">
        <w:r w:rsidR="00035BFF" w:rsidDel="0035054D">
          <w:rPr>
            <w:sz w:val="22"/>
            <w:szCs w:val="22"/>
          </w:rPr>
          <w:delText>We conducted our telemetry</w:delText>
        </w:r>
      </w:del>
      <w:ins w:id="324" w:author="zenrunner" w:date="2017-11-11T19:04:00Z">
        <w:r w:rsidR="0035054D">
          <w:rPr>
            <w:sz w:val="22"/>
            <w:szCs w:val="22"/>
          </w:rPr>
          <w:t>The</w:t>
        </w:r>
      </w:ins>
      <w:r w:rsidR="00035BFF">
        <w:rPr>
          <w:sz w:val="22"/>
          <w:szCs w:val="22"/>
        </w:rPr>
        <w:t xml:space="preserve"> stu</w:t>
      </w:r>
      <w:r w:rsidR="00CE490E">
        <w:rPr>
          <w:bCs/>
          <w:sz w:val="22"/>
          <w:szCs w:val="22"/>
        </w:rPr>
        <w:t xml:space="preserve">dy </w:t>
      </w:r>
      <w:ins w:id="325" w:author="zenrunner" w:date="2017-11-11T19:04:00Z">
        <w:r w:rsidR="0035054D">
          <w:rPr>
            <w:bCs/>
            <w:sz w:val="22"/>
            <w:szCs w:val="22"/>
          </w:rPr>
          <w:t xml:space="preserve">was done </w:t>
        </w:r>
      </w:ins>
      <w:r w:rsidR="00CE490E">
        <w:rPr>
          <w:bCs/>
          <w:sz w:val="22"/>
          <w:szCs w:val="22"/>
        </w:rPr>
        <w:t xml:space="preserve">on the </w:t>
      </w:r>
      <w:r w:rsidR="00035BFF">
        <w:rPr>
          <w:sz w:val="22"/>
          <w:szCs w:val="22"/>
        </w:rPr>
        <w:t xml:space="preserve">Elkhorn Plain within Carrizo Plain National Monument (San Luis Obispo County, California, USA, </w:t>
      </w:r>
      <w:r w:rsidR="00035BFF">
        <w:rPr>
          <w:color w:val="222222"/>
          <w:sz w:val="22"/>
          <w:szCs w:val="22"/>
          <w:u w:color="222222"/>
        </w:rPr>
        <w:t>35.1914</w:t>
      </w:r>
      <w:r w:rsidR="00035BFF">
        <w:rPr>
          <w:color w:val="222222"/>
          <w:sz w:val="22"/>
          <w:szCs w:val="22"/>
          <w:u w:color="222222"/>
          <w:lang w:val="it-IT"/>
        </w:rPr>
        <w:t xml:space="preserve">° </w:t>
      </w:r>
      <w:r w:rsidR="00035BFF">
        <w:rPr>
          <w:color w:val="222222"/>
          <w:sz w:val="22"/>
          <w:szCs w:val="22"/>
          <w:u w:color="222222"/>
        </w:rPr>
        <w:t>N, 119.7929</w:t>
      </w:r>
      <w:r w:rsidR="00035BFF">
        <w:rPr>
          <w:color w:val="222222"/>
          <w:sz w:val="22"/>
          <w:szCs w:val="22"/>
          <w:u w:color="222222"/>
          <w:lang w:val="it-IT"/>
        </w:rPr>
        <w:t xml:space="preserve">° </w:t>
      </w:r>
      <w:r w:rsidR="00035BFF">
        <w:rPr>
          <w:color w:val="222222"/>
          <w:sz w:val="22"/>
          <w:szCs w:val="22"/>
          <w:u w:color="222222"/>
        </w:rPr>
        <w:t>W</w:t>
      </w:r>
      <w:r w:rsidR="00035BFF">
        <w:rPr>
          <w:sz w:val="22"/>
          <w:szCs w:val="22"/>
        </w:rPr>
        <w:t xml:space="preserve">). Average annual precipitation within the </w:t>
      </w:r>
      <w:ins w:id="326" w:author="Scott Butterfield" w:date="2017-11-07T07:51:00Z">
        <w:r w:rsidR="00F6129C">
          <w:rPr>
            <w:sz w:val="22"/>
            <w:szCs w:val="22"/>
          </w:rPr>
          <w:t>M</w:t>
        </w:r>
      </w:ins>
      <w:del w:id="327" w:author="Scott Butterfield" w:date="2017-11-07T07:51:00Z">
        <w:r w:rsidR="00035BFF" w:rsidDel="00F6129C">
          <w:rPr>
            <w:sz w:val="22"/>
            <w:szCs w:val="22"/>
          </w:rPr>
          <w:delText>m</w:delText>
        </w:r>
      </w:del>
      <w:r w:rsidR="00035BFF">
        <w:rPr>
          <w:sz w:val="22"/>
          <w:szCs w:val="22"/>
        </w:rPr>
        <w:t>onument ranges from 15 cm in the southeast to 25 cm in the northwest (</w:t>
      </w:r>
      <w:proofErr w:type="spellStart"/>
      <w:r w:rsidR="00035BFF">
        <w:rPr>
          <w:sz w:val="22"/>
          <w:szCs w:val="22"/>
        </w:rPr>
        <w:t>Hijmans</w:t>
      </w:r>
      <w:proofErr w:type="spellEnd"/>
      <w:r w:rsidR="00035BFF">
        <w:rPr>
          <w:sz w:val="22"/>
          <w:szCs w:val="22"/>
        </w:rPr>
        <w:t xml:space="preserve"> et al. 2005).  The Elkhorn Plain is located within the Monument on an elevated plain separated from the main valley floor of the Carrizo Plain by the San Andreas Fault (</w:t>
      </w:r>
      <w:proofErr w:type="spellStart"/>
      <w:r w:rsidR="00035BFF">
        <w:rPr>
          <w:sz w:val="22"/>
          <w:szCs w:val="22"/>
        </w:rPr>
        <w:t>Germano</w:t>
      </w:r>
      <w:proofErr w:type="spellEnd"/>
      <w:r w:rsidR="00035BFF">
        <w:rPr>
          <w:sz w:val="22"/>
          <w:szCs w:val="22"/>
        </w:rPr>
        <w:t xml:space="preserve"> et al. 1994). </w:t>
      </w:r>
      <w:proofErr w:type="gramStart"/>
      <w:r w:rsidR="00035BFF">
        <w:rPr>
          <w:sz w:val="22"/>
          <w:szCs w:val="22"/>
        </w:rPr>
        <w:t xml:space="preserve">The area has been heavily invaded by non-native annual grasses including </w:t>
      </w:r>
      <w:commentRangeStart w:id="328"/>
      <w:proofErr w:type="spellStart"/>
      <w:r w:rsidR="00035BFF">
        <w:rPr>
          <w:i/>
          <w:iCs/>
          <w:sz w:val="22"/>
          <w:szCs w:val="22"/>
          <w:lang w:val="pt-PT"/>
        </w:rPr>
        <w:t>Bromus</w:t>
      </w:r>
      <w:proofErr w:type="spellEnd"/>
      <w:r w:rsidR="00035BFF">
        <w:rPr>
          <w:i/>
          <w:iCs/>
          <w:sz w:val="22"/>
          <w:szCs w:val="22"/>
          <w:lang w:val="pt-PT"/>
        </w:rPr>
        <w:t xml:space="preserve"> </w:t>
      </w:r>
      <w:proofErr w:type="spellStart"/>
      <w:r w:rsidR="00035BFF">
        <w:rPr>
          <w:i/>
          <w:iCs/>
          <w:sz w:val="22"/>
          <w:szCs w:val="22"/>
          <w:lang w:val="pt-PT"/>
        </w:rPr>
        <w:t>madritensis</w:t>
      </w:r>
      <w:proofErr w:type="spellEnd"/>
      <w:r w:rsidR="00035BFF">
        <w:rPr>
          <w:i/>
          <w:iCs/>
          <w:sz w:val="22"/>
          <w:szCs w:val="22"/>
          <w:lang w:val="pt-PT"/>
        </w:rPr>
        <w:t xml:space="preserve">, </w:t>
      </w:r>
      <w:proofErr w:type="spellStart"/>
      <w:r w:rsidR="00035BFF">
        <w:rPr>
          <w:i/>
          <w:iCs/>
          <w:sz w:val="22"/>
          <w:szCs w:val="22"/>
          <w:lang w:val="pt-PT"/>
        </w:rPr>
        <w:t>Erodium</w:t>
      </w:r>
      <w:proofErr w:type="spellEnd"/>
      <w:r w:rsidR="00035BFF">
        <w:rPr>
          <w:i/>
          <w:iCs/>
          <w:sz w:val="22"/>
          <w:szCs w:val="22"/>
          <w:lang w:val="pt-PT"/>
        </w:rPr>
        <w:t xml:space="preserve"> </w:t>
      </w:r>
      <w:proofErr w:type="spellStart"/>
      <w:r w:rsidR="00035BFF">
        <w:rPr>
          <w:i/>
          <w:iCs/>
          <w:sz w:val="22"/>
          <w:szCs w:val="22"/>
          <w:lang w:val="pt-PT"/>
        </w:rPr>
        <w:t>cicutarium</w:t>
      </w:r>
      <w:proofErr w:type="spellEnd"/>
      <w:r w:rsidR="00035BFF">
        <w:rPr>
          <w:sz w:val="22"/>
          <w:szCs w:val="22"/>
        </w:rPr>
        <w:t xml:space="preserve">, and </w:t>
      </w:r>
      <w:proofErr w:type="spellStart"/>
      <w:r w:rsidR="00035BFF">
        <w:rPr>
          <w:i/>
          <w:iCs/>
          <w:sz w:val="22"/>
          <w:szCs w:val="22"/>
        </w:rPr>
        <w:t>Hordeum</w:t>
      </w:r>
      <w:proofErr w:type="spellEnd"/>
      <w:r w:rsidR="00035BFF">
        <w:rPr>
          <w:i/>
          <w:iCs/>
          <w:sz w:val="22"/>
          <w:szCs w:val="22"/>
        </w:rPr>
        <w:t xml:space="preserve"> </w:t>
      </w:r>
      <w:proofErr w:type="spellStart"/>
      <w:r w:rsidR="00035BFF">
        <w:rPr>
          <w:i/>
          <w:iCs/>
          <w:sz w:val="22"/>
          <w:szCs w:val="22"/>
        </w:rPr>
        <w:t>murinum</w:t>
      </w:r>
      <w:commentRangeEnd w:id="328"/>
      <w:proofErr w:type="spellEnd"/>
      <w:proofErr w:type="gramEnd"/>
      <w:r w:rsidR="00F6129C">
        <w:rPr>
          <w:rStyle w:val="CommentReference"/>
          <w:rFonts w:cs="Times New Roman"/>
          <w:color w:val="auto"/>
        </w:rPr>
        <w:commentReference w:id="328"/>
      </w:r>
      <w:r w:rsidR="00035BFF">
        <w:rPr>
          <w:sz w:val="22"/>
          <w:szCs w:val="22"/>
        </w:rPr>
        <w:t xml:space="preserve"> (</w:t>
      </w:r>
      <w:proofErr w:type="spellStart"/>
      <w:r w:rsidR="00035BFF">
        <w:rPr>
          <w:sz w:val="22"/>
          <w:szCs w:val="22"/>
        </w:rPr>
        <w:t>Schiffman</w:t>
      </w:r>
      <w:proofErr w:type="spellEnd"/>
      <w:r w:rsidR="00035BFF">
        <w:rPr>
          <w:sz w:val="22"/>
          <w:szCs w:val="22"/>
        </w:rPr>
        <w:t xml:space="preserve"> 1994, Gurney et al. 2015). </w:t>
      </w:r>
      <w:commentRangeStart w:id="329"/>
      <w:r w:rsidR="00035BFF">
        <w:rPr>
          <w:sz w:val="22"/>
          <w:szCs w:val="22"/>
        </w:rPr>
        <w:t xml:space="preserve">The dominant shrubs </w:t>
      </w:r>
      <w:r w:rsidR="004202A3">
        <w:rPr>
          <w:sz w:val="22"/>
          <w:szCs w:val="22"/>
        </w:rPr>
        <w:t xml:space="preserve">on the Elkhorn Plain </w:t>
      </w:r>
      <w:r w:rsidR="00035BFF">
        <w:rPr>
          <w:sz w:val="22"/>
          <w:szCs w:val="22"/>
        </w:rPr>
        <w:t xml:space="preserve">are </w:t>
      </w:r>
      <w:r w:rsidR="00CF26C8">
        <w:rPr>
          <w:sz w:val="22"/>
          <w:szCs w:val="22"/>
        </w:rPr>
        <w:t xml:space="preserve">California </w:t>
      </w:r>
      <w:proofErr w:type="spellStart"/>
      <w:r w:rsidR="00CF26C8">
        <w:rPr>
          <w:sz w:val="22"/>
          <w:szCs w:val="22"/>
        </w:rPr>
        <w:t>jointfir</w:t>
      </w:r>
      <w:proofErr w:type="spellEnd"/>
      <w:r w:rsidR="00035BFF">
        <w:rPr>
          <w:sz w:val="22"/>
          <w:szCs w:val="22"/>
        </w:rPr>
        <w:t xml:space="preserve"> (</w:t>
      </w:r>
      <w:r w:rsidR="00035BFF">
        <w:rPr>
          <w:i/>
          <w:iCs/>
          <w:sz w:val="22"/>
          <w:szCs w:val="22"/>
        </w:rPr>
        <w:t xml:space="preserve">Ephedra </w:t>
      </w:r>
      <w:proofErr w:type="spellStart"/>
      <w:r w:rsidR="00035BFF">
        <w:rPr>
          <w:i/>
          <w:iCs/>
          <w:sz w:val="22"/>
          <w:szCs w:val="22"/>
        </w:rPr>
        <w:t>californica</w:t>
      </w:r>
      <w:proofErr w:type="spellEnd"/>
      <w:r w:rsidR="00035BFF">
        <w:rPr>
          <w:sz w:val="22"/>
          <w:szCs w:val="22"/>
        </w:rPr>
        <w:t xml:space="preserve">) and </w:t>
      </w:r>
      <w:proofErr w:type="spellStart"/>
      <w:r w:rsidR="00035BFF">
        <w:rPr>
          <w:sz w:val="22"/>
          <w:szCs w:val="22"/>
        </w:rPr>
        <w:t>saltbrush</w:t>
      </w:r>
      <w:proofErr w:type="spellEnd"/>
      <w:r w:rsidR="00035BFF">
        <w:rPr>
          <w:sz w:val="22"/>
          <w:szCs w:val="22"/>
        </w:rPr>
        <w:t xml:space="preserve"> (</w:t>
      </w:r>
      <w:proofErr w:type="spellStart"/>
      <w:r w:rsidR="00035BFF">
        <w:rPr>
          <w:i/>
          <w:iCs/>
          <w:sz w:val="22"/>
          <w:szCs w:val="22"/>
          <w:lang w:val="fr-FR"/>
        </w:rPr>
        <w:t>Atriplex</w:t>
      </w:r>
      <w:proofErr w:type="spellEnd"/>
      <w:r w:rsidR="00035BFF">
        <w:rPr>
          <w:i/>
          <w:iCs/>
          <w:sz w:val="22"/>
          <w:szCs w:val="22"/>
          <w:lang w:val="fr-FR"/>
        </w:rPr>
        <w:t xml:space="preserve"> </w:t>
      </w:r>
      <w:proofErr w:type="spellStart"/>
      <w:r w:rsidR="00035BFF">
        <w:rPr>
          <w:i/>
          <w:iCs/>
          <w:sz w:val="22"/>
          <w:szCs w:val="22"/>
          <w:lang w:val="fr-FR"/>
        </w:rPr>
        <w:t>polycarpa</w:t>
      </w:r>
      <w:proofErr w:type="spellEnd"/>
      <w:r w:rsidR="00035BFF">
        <w:rPr>
          <w:sz w:val="22"/>
          <w:szCs w:val="22"/>
        </w:rPr>
        <w:t xml:space="preserve">) (Stout et al. 2013). </w:t>
      </w:r>
      <w:r w:rsidR="00035BFF" w:rsidRPr="00ED08EB">
        <w:rPr>
          <w:i/>
          <w:sz w:val="22"/>
          <w:szCs w:val="22"/>
        </w:rPr>
        <w:t>Ephedra</w:t>
      </w:r>
      <w:r w:rsidR="00035BFF">
        <w:rPr>
          <w:sz w:val="22"/>
          <w:szCs w:val="22"/>
        </w:rPr>
        <w:t xml:space="preserve"> </w:t>
      </w:r>
      <w:proofErr w:type="spellStart"/>
      <w:ins w:id="330" w:author="Scott Butterfield" w:date="2017-11-07T07:58:00Z">
        <w:r w:rsidR="005F16DF" w:rsidRPr="005F16DF">
          <w:rPr>
            <w:i/>
            <w:sz w:val="22"/>
            <w:szCs w:val="22"/>
            <w:rPrChange w:id="331" w:author="Scott Butterfield" w:date="2017-11-07T07:58:00Z">
              <w:rPr>
                <w:sz w:val="22"/>
                <w:szCs w:val="22"/>
              </w:rPr>
            </w:rPrChange>
          </w:rPr>
          <w:t>californica</w:t>
        </w:r>
        <w:proofErr w:type="spellEnd"/>
        <w:r w:rsidR="005F16DF">
          <w:rPr>
            <w:sz w:val="22"/>
            <w:szCs w:val="22"/>
          </w:rPr>
          <w:t xml:space="preserve"> </w:t>
        </w:r>
      </w:ins>
      <w:r w:rsidR="00035BFF">
        <w:rPr>
          <w:sz w:val="22"/>
          <w:szCs w:val="22"/>
        </w:rPr>
        <w:t xml:space="preserve">was the </w:t>
      </w:r>
      <w:del w:id="332" w:author="Scott Butterfield" w:date="2017-11-07T07:54:00Z">
        <w:r w:rsidR="004202A3" w:rsidDel="00F6129C">
          <w:rPr>
            <w:sz w:val="22"/>
            <w:szCs w:val="22"/>
          </w:rPr>
          <w:delText xml:space="preserve">sole </w:delText>
        </w:r>
      </w:del>
      <w:r w:rsidR="00035BFF">
        <w:rPr>
          <w:sz w:val="22"/>
          <w:szCs w:val="22"/>
        </w:rPr>
        <w:t xml:space="preserve">dominant shrub at </w:t>
      </w:r>
      <w:r w:rsidR="004202A3">
        <w:rPr>
          <w:sz w:val="22"/>
          <w:szCs w:val="22"/>
        </w:rPr>
        <w:t xml:space="preserve">our </w:t>
      </w:r>
      <w:r w:rsidR="00035BFF">
        <w:rPr>
          <w:sz w:val="22"/>
          <w:szCs w:val="22"/>
        </w:rPr>
        <w:t xml:space="preserve">study site with only a few </w:t>
      </w:r>
      <w:del w:id="333" w:author="Scott Butterfield" w:date="2017-11-07T07:58:00Z">
        <w:r w:rsidR="00035BFF" w:rsidDel="005F16DF">
          <w:rPr>
            <w:sz w:val="22"/>
            <w:szCs w:val="22"/>
          </w:rPr>
          <w:delText xml:space="preserve">saltbrush </w:delText>
        </w:r>
      </w:del>
      <w:commentRangeStart w:id="334"/>
      <w:proofErr w:type="spellStart"/>
      <w:ins w:id="335" w:author="Scott Butterfield" w:date="2017-11-07T07:58:00Z">
        <w:r w:rsidR="005F16DF" w:rsidRPr="005F16DF">
          <w:rPr>
            <w:i/>
            <w:sz w:val="22"/>
            <w:szCs w:val="22"/>
            <w:rPrChange w:id="336" w:author="Scott Butterfield" w:date="2017-11-07T07:58:00Z">
              <w:rPr>
                <w:sz w:val="22"/>
                <w:szCs w:val="22"/>
              </w:rPr>
            </w:rPrChange>
          </w:rPr>
          <w:t>Atriplex</w:t>
        </w:r>
        <w:proofErr w:type="spellEnd"/>
        <w:r w:rsidR="005F16DF" w:rsidRPr="005F16DF">
          <w:rPr>
            <w:i/>
            <w:sz w:val="22"/>
            <w:szCs w:val="22"/>
            <w:rPrChange w:id="337" w:author="Scott Butterfield" w:date="2017-11-07T07:58:00Z">
              <w:rPr>
                <w:sz w:val="22"/>
                <w:szCs w:val="22"/>
              </w:rPr>
            </w:rPrChange>
          </w:rPr>
          <w:t xml:space="preserve"> </w:t>
        </w:r>
        <w:proofErr w:type="spellStart"/>
        <w:r w:rsidR="005F16DF" w:rsidRPr="005F16DF">
          <w:rPr>
            <w:i/>
            <w:sz w:val="22"/>
            <w:szCs w:val="22"/>
            <w:rPrChange w:id="338" w:author="Scott Butterfield" w:date="2017-11-07T07:58:00Z">
              <w:rPr>
                <w:sz w:val="22"/>
                <w:szCs w:val="22"/>
              </w:rPr>
            </w:rPrChange>
          </w:rPr>
          <w:t>polycarpa</w:t>
        </w:r>
        <w:proofErr w:type="spellEnd"/>
        <w:r w:rsidR="005F16DF">
          <w:rPr>
            <w:sz w:val="22"/>
            <w:szCs w:val="22"/>
          </w:rPr>
          <w:t xml:space="preserve"> </w:t>
        </w:r>
        <w:commentRangeEnd w:id="334"/>
        <w:r w:rsidR="005F16DF">
          <w:rPr>
            <w:rStyle w:val="CommentReference"/>
            <w:rFonts w:cs="Times New Roman"/>
            <w:color w:val="auto"/>
          </w:rPr>
          <w:commentReference w:id="334"/>
        </w:r>
      </w:ins>
      <w:r w:rsidR="00035BFF">
        <w:rPr>
          <w:sz w:val="22"/>
          <w:szCs w:val="22"/>
        </w:rPr>
        <w:t xml:space="preserve">found in </w:t>
      </w:r>
      <w:r w:rsidR="004202A3">
        <w:rPr>
          <w:sz w:val="22"/>
          <w:szCs w:val="22"/>
        </w:rPr>
        <w:t>adjacent areas</w:t>
      </w:r>
      <w:r w:rsidR="00035BFF">
        <w:rPr>
          <w:sz w:val="22"/>
          <w:szCs w:val="22"/>
        </w:rPr>
        <w:t xml:space="preserve">. </w:t>
      </w:r>
      <w:commentRangeEnd w:id="329"/>
      <w:r w:rsidR="00F6129C">
        <w:rPr>
          <w:rStyle w:val="CommentReference"/>
          <w:rFonts w:cs="Times New Roman"/>
          <w:color w:val="auto"/>
        </w:rPr>
        <w:commentReference w:id="329"/>
      </w:r>
      <w:r w:rsidR="00035BFF">
        <w:rPr>
          <w:i/>
          <w:iCs/>
          <w:sz w:val="22"/>
          <w:szCs w:val="22"/>
        </w:rPr>
        <w:t xml:space="preserve">G. </w:t>
      </w:r>
      <w:proofErr w:type="spellStart"/>
      <w:proofErr w:type="gramStart"/>
      <w:r w:rsidR="00035BFF">
        <w:rPr>
          <w:i/>
          <w:iCs/>
          <w:sz w:val="22"/>
          <w:szCs w:val="22"/>
        </w:rPr>
        <w:lastRenderedPageBreak/>
        <w:t>sila</w:t>
      </w:r>
      <w:proofErr w:type="spellEnd"/>
      <w:proofErr w:type="gramEnd"/>
      <w:r w:rsidR="00035BFF">
        <w:rPr>
          <w:sz w:val="22"/>
          <w:szCs w:val="22"/>
        </w:rPr>
        <w:t xml:space="preserve"> had been found in the area during surveys by </w:t>
      </w:r>
      <w:commentRangeStart w:id="339"/>
      <w:r w:rsidR="00035BFF">
        <w:rPr>
          <w:sz w:val="22"/>
          <w:szCs w:val="22"/>
        </w:rPr>
        <w:t xml:space="preserve">our research team in previous years </w:t>
      </w:r>
      <w:commentRangeEnd w:id="339"/>
      <w:r w:rsidR="005F16DF">
        <w:rPr>
          <w:rStyle w:val="CommentReference"/>
          <w:rFonts w:cs="Times New Roman"/>
          <w:color w:val="auto"/>
        </w:rPr>
        <w:commentReference w:id="339"/>
      </w:r>
      <w:r w:rsidR="00035BFF">
        <w:rPr>
          <w:sz w:val="22"/>
          <w:szCs w:val="22"/>
        </w:rPr>
        <w:t xml:space="preserve">as well as being documented by </w:t>
      </w:r>
      <w:r w:rsidR="004202A3">
        <w:rPr>
          <w:sz w:val="22"/>
          <w:szCs w:val="22"/>
        </w:rPr>
        <w:t xml:space="preserve">historical </w:t>
      </w:r>
      <w:r w:rsidR="00035BFF">
        <w:rPr>
          <w:sz w:val="22"/>
          <w:szCs w:val="22"/>
        </w:rPr>
        <w:t>studies (</w:t>
      </w:r>
      <w:proofErr w:type="spellStart"/>
      <w:r w:rsidR="00035BFF">
        <w:rPr>
          <w:sz w:val="22"/>
          <w:szCs w:val="22"/>
        </w:rPr>
        <w:t>German</w:t>
      </w:r>
      <w:ins w:id="340" w:author="Scott Butterfield" w:date="2017-11-07T07:57:00Z">
        <w:r w:rsidR="005F16DF">
          <w:rPr>
            <w:sz w:val="22"/>
            <w:szCs w:val="22"/>
          </w:rPr>
          <w:t>o</w:t>
        </w:r>
      </w:ins>
      <w:proofErr w:type="spellEnd"/>
      <w:r w:rsidR="00035BFF">
        <w:rPr>
          <w:sz w:val="22"/>
          <w:szCs w:val="22"/>
        </w:rPr>
        <w:t xml:space="preserve"> et al. 2007). </w:t>
      </w:r>
    </w:p>
    <w:p w14:paraId="38C91FDD" w14:textId="076F482A" w:rsidR="00736E7E" w:rsidRDefault="00035BFF">
      <w:pPr>
        <w:pStyle w:val="Body"/>
        <w:spacing w:line="480" w:lineRule="auto"/>
        <w:ind w:firstLine="720"/>
        <w:rPr>
          <w:sz w:val="22"/>
          <w:szCs w:val="22"/>
        </w:rPr>
      </w:pPr>
      <w:commentRangeStart w:id="341"/>
      <w:r>
        <w:rPr>
          <w:i/>
          <w:iCs/>
          <w:sz w:val="22"/>
          <w:szCs w:val="22"/>
        </w:rPr>
        <w:t xml:space="preserve">Study </w:t>
      </w:r>
      <w:proofErr w:type="gramStart"/>
      <w:r>
        <w:rPr>
          <w:i/>
          <w:iCs/>
          <w:sz w:val="22"/>
          <w:szCs w:val="22"/>
        </w:rPr>
        <w:t xml:space="preserve">species </w:t>
      </w:r>
      <w:r w:rsidR="005B46DE">
        <w:rPr>
          <w:sz w:val="22"/>
          <w:szCs w:val="22"/>
        </w:rPr>
        <w:t>.</w:t>
      </w:r>
      <w:r w:rsidR="00B92B00">
        <w:rPr>
          <w:sz w:val="22"/>
          <w:szCs w:val="22"/>
        </w:rPr>
        <w:t>—</w:t>
      </w:r>
      <w:proofErr w:type="gramEnd"/>
      <w:r w:rsidR="00B92B00">
        <w:rPr>
          <w:sz w:val="22"/>
          <w:szCs w:val="22"/>
        </w:rPr>
        <w:t xml:space="preserve"> </w:t>
      </w:r>
      <w:commentRangeEnd w:id="341"/>
      <w:r w:rsidR="005F16DF">
        <w:rPr>
          <w:rStyle w:val="CommentReference"/>
          <w:rFonts w:cs="Times New Roman"/>
          <w:color w:val="auto"/>
        </w:rPr>
        <w:commentReference w:id="341"/>
      </w:r>
      <w:r w:rsidR="00B92B00" w:rsidRPr="00ED08EB">
        <w:rPr>
          <w:i/>
          <w:sz w:val="22"/>
          <w:szCs w:val="22"/>
        </w:rPr>
        <w:t xml:space="preserve">Ephedra </w:t>
      </w:r>
      <w:proofErr w:type="spellStart"/>
      <w:r w:rsidR="00B92B00" w:rsidRPr="00ED08EB">
        <w:rPr>
          <w:i/>
          <w:sz w:val="22"/>
          <w:szCs w:val="22"/>
        </w:rPr>
        <w:t>californica</w:t>
      </w:r>
      <w:proofErr w:type="spellEnd"/>
      <w:r w:rsidR="00B92B00">
        <w:rPr>
          <w:sz w:val="22"/>
          <w:szCs w:val="22"/>
        </w:rPr>
        <w:t xml:space="preserve">, a basal gymnosperm in the </w:t>
      </w:r>
      <w:proofErr w:type="spellStart"/>
      <w:r w:rsidR="00B92B00">
        <w:rPr>
          <w:sz w:val="22"/>
          <w:szCs w:val="22"/>
        </w:rPr>
        <w:t>Gnetophyta</w:t>
      </w:r>
      <w:proofErr w:type="spellEnd"/>
      <w:r w:rsidR="00B92B00">
        <w:rPr>
          <w:sz w:val="22"/>
          <w:szCs w:val="22"/>
        </w:rPr>
        <w:t xml:space="preserve"> division, is a large, slow-growing woody shrub restricted to arid environments in western North America</w:t>
      </w:r>
      <w:ins w:id="342" w:author="zenrunner" w:date="2017-11-11T19:04:00Z">
        <w:r w:rsidR="0035054D">
          <w:rPr>
            <w:sz w:val="22"/>
            <w:szCs w:val="22"/>
          </w:rPr>
          <w:t xml:space="preserve"> (citation)</w:t>
        </w:r>
      </w:ins>
      <w:r w:rsidR="00B92B00">
        <w:rPr>
          <w:sz w:val="22"/>
          <w:szCs w:val="22"/>
        </w:rPr>
        <w:t xml:space="preserve">.  Although the genus has a worldwide distribution and is represented by over a dozen species in the desert southwest of North America, </w:t>
      </w:r>
      <w:r w:rsidR="00B92B00" w:rsidRPr="00ED08EB">
        <w:rPr>
          <w:i/>
          <w:sz w:val="22"/>
          <w:szCs w:val="22"/>
        </w:rPr>
        <w:t xml:space="preserve">E. </w:t>
      </w:r>
      <w:proofErr w:type="spellStart"/>
      <w:r w:rsidR="00B92B00" w:rsidRPr="00ED08EB">
        <w:rPr>
          <w:i/>
          <w:sz w:val="22"/>
          <w:szCs w:val="22"/>
        </w:rPr>
        <w:t>californica</w:t>
      </w:r>
      <w:proofErr w:type="spellEnd"/>
      <w:r w:rsidR="00B92B00">
        <w:rPr>
          <w:sz w:val="22"/>
          <w:szCs w:val="22"/>
        </w:rPr>
        <w:t xml:space="preserve"> is the only species that occurs in the San Joaquin </w:t>
      </w:r>
      <w:commentRangeStart w:id="343"/>
      <w:r w:rsidR="00B92B00">
        <w:rPr>
          <w:sz w:val="22"/>
          <w:szCs w:val="22"/>
        </w:rPr>
        <w:t>Valley</w:t>
      </w:r>
      <w:commentRangeEnd w:id="343"/>
      <w:r w:rsidR="005F16DF">
        <w:rPr>
          <w:rStyle w:val="CommentReference"/>
          <w:rFonts w:cs="Times New Roman"/>
          <w:color w:val="auto"/>
        </w:rPr>
        <w:commentReference w:id="343"/>
      </w:r>
      <w:r w:rsidR="00B92B00">
        <w:rPr>
          <w:sz w:val="22"/>
          <w:szCs w:val="22"/>
        </w:rPr>
        <w:t xml:space="preserve"> where it is locally considered rare and sensitive (Sawyer, Keeler-Wolf &amp; Evens 2009)</w:t>
      </w:r>
      <w:r w:rsidR="00775B9C">
        <w:rPr>
          <w:sz w:val="22"/>
          <w:szCs w:val="22"/>
        </w:rPr>
        <w:t xml:space="preserve">.  </w:t>
      </w:r>
      <w:proofErr w:type="spellStart"/>
      <w:r w:rsidR="00775B9C" w:rsidRPr="00ED08EB">
        <w:rPr>
          <w:i/>
          <w:sz w:val="22"/>
          <w:szCs w:val="22"/>
        </w:rPr>
        <w:t>Gambelia</w:t>
      </w:r>
      <w:proofErr w:type="spellEnd"/>
      <w:r w:rsidR="00775B9C" w:rsidRPr="00ED08EB">
        <w:rPr>
          <w:i/>
          <w:sz w:val="22"/>
          <w:szCs w:val="22"/>
        </w:rPr>
        <w:t xml:space="preserve"> </w:t>
      </w:r>
      <w:proofErr w:type="spellStart"/>
      <w:r w:rsidR="00775B9C" w:rsidRPr="00ED08EB">
        <w:rPr>
          <w:i/>
          <w:sz w:val="22"/>
          <w:szCs w:val="22"/>
        </w:rPr>
        <w:t>sila</w:t>
      </w:r>
      <w:proofErr w:type="spellEnd"/>
      <w:r>
        <w:rPr>
          <w:sz w:val="22"/>
          <w:szCs w:val="22"/>
        </w:rPr>
        <w:t xml:space="preserve"> is a state and federally listed endangered species found in the San Joaquin Desert of California (</w:t>
      </w:r>
      <w:proofErr w:type="spellStart"/>
      <w:r>
        <w:rPr>
          <w:sz w:val="22"/>
          <w:szCs w:val="22"/>
        </w:rPr>
        <w:t>Germano</w:t>
      </w:r>
      <w:proofErr w:type="spellEnd"/>
      <w:r>
        <w:rPr>
          <w:sz w:val="22"/>
          <w:szCs w:val="22"/>
        </w:rPr>
        <w:t xml:space="preserve"> et al. 1992, USFWS 1998, Warrick et al. 1998, </w:t>
      </w:r>
      <w:proofErr w:type="spellStart"/>
      <w:r>
        <w:rPr>
          <w:sz w:val="22"/>
          <w:szCs w:val="22"/>
        </w:rPr>
        <w:t>Germano</w:t>
      </w:r>
      <w:proofErr w:type="spellEnd"/>
      <w:r>
        <w:rPr>
          <w:sz w:val="22"/>
          <w:szCs w:val="22"/>
        </w:rPr>
        <w:t xml:space="preserve"> et al. 2016). </w:t>
      </w:r>
      <w:r w:rsidR="00CF26C8" w:rsidRPr="00ED08EB">
        <w:rPr>
          <w:i/>
          <w:sz w:val="22"/>
          <w:szCs w:val="22"/>
        </w:rPr>
        <w:t xml:space="preserve">G. </w:t>
      </w:r>
      <w:proofErr w:type="spellStart"/>
      <w:proofErr w:type="gramStart"/>
      <w:r w:rsidR="00CF26C8" w:rsidRPr="00ED08EB">
        <w:rPr>
          <w:i/>
          <w:sz w:val="22"/>
          <w:szCs w:val="22"/>
        </w:rPr>
        <w:t>sila</w:t>
      </w:r>
      <w:proofErr w:type="spellEnd"/>
      <w:proofErr w:type="gramEnd"/>
      <w:r>
        <w:rPr>
          <w:sz w:val="22"/>
          <w:szCs w:val="22"/>
        </w:rPr>
        <w:t xml:space="preserve"> is </w:t>
      </w:r>
      <w:ins w:id="344" w:author="Scott Butterfield" w:date="2017-11-07T08:01:00Z">
        <w:r w:rsidR="005F16DF">
          <w:rPr>
            <w:sz w:val="22"/>
            <w:szCs w:val="22"/>
          </w:rPr>
          <w:t xml:space="preserve">a </w:t>
        </w:r>
      </w:ins>
      <w:r>
        <w:rPr>
          <w:sz w:val="22"/>
          <w:szCs w:val="22"/>
        </w:rPr>
        <w:t xml:space="preserve">relatively large lizard </w:t>
      </w:r>
      <w:r w:rsidR="00CF26C8">
        <w:rPr>
          <w:sz w:val="22"/>
          <w:szCs w:val="22"/>
        </w:rPr>
        <w:t xml:space="preserve">compared to other temperate New World lizards, </w:t>
      </w:r>
      <w:r>
        <w:rPr>
          <w:sz w:val="22"/>
          <w:szCs w:val="22"/>
        </w:rPr>
        <w:t>with males ranging from 89 to 119 mm and females ranging from 86 to 112 mm (</w:t>
      </w:r>
      <w:proofErr w:type="spellStart"/>
      <w:r>
        <w:rPr>
          <w:sz w:val="22"/>
          <w:szCs w:val="22"/>
        </w:rPr>
        <w:t>Tollestrup</w:t>
      </w:r>
      <w:proofErr w:type="spellEnd"/>
      <w:r>
        <w:rPr>
          <w:sz w:val="22"/>
          <w:szCs w:val="22"/>
        </w:rPr>
        <w:t xml:space="preserve"> 1982, Warrick et al. 1998, </w:t>
      </w:r>
      <w:proofErr w:type="spellStart"/>
      <w:r>
        <w:rPr>
          <w:sz w:val="22"/>
          <w:szCs w:val="22"/>
        </w:rPr>
        <w:t>Germano</w:t>
      </w:r>
      <w:proofErr w:type="spellEnd"/>
      <w:r>
        <w:rPr>
          <w:sz w:val="22"/>
          <w:szCs w:val="22"/>
        </w:rPr>
        <w:t xml:space="preserve"> et al. 2016). </w:t>
      </w:r>
      <w:del w:id="345" w:author="Scott Butterfield" w:date="2017-11-07T08:01:00Z">
        <w:r w:rsidDel="005F16DF">
          <w:rPr>
            <w:sz w:val="22"/>
            <w:szCs w:val="22"/>
          </w:rPr>
          <w:delText xml:space="preserve">They </w:delText>
        </w:r>
      </w:del>
      <w:commentRangeStart w:id="346"/>
      <w:ins w:id="347" w:author="Scott Butterfield" w:date="2017-11-07T08:01:00Z">
        <w:r w:rsidR="005F16DF" w:rsidRPr="005F16DF">
          <w:rPr>
            <w:i/>
            <w:sz w:val="22"/>
            <w:szCs w:val="22"/>
            <w:rPrChange w:id="348" w:author="Scott Butterfield" w:date="2017-11-07T08:01:00Z">
              <w:rPr>
                <w:sz w:val="22"/>
                <w:szCs w:val="22"/>
              </w:rPr>
            </w:rPrChange>
          </w:rPr>
          <w:t xml:space="preserve">G. </w:t>
        </w:r>
        <w:proofErr w:type="spellStart"/>
        <w:proofErr w:type="gramStart"/>
        <w:r w:rsidR="005F16DF" w:rsidRPr="005F16DF">
          <w:rPr>
            <w:i/>
            <w:sz w:val="22"/>
            <w:szCs w:val="22"/>
            <w:rPrChange w:id="349" w:author="Scott Butterfield" w:date="2017-11-07T08:01:00Z">
              <w:rPr>
                <w:sz w:val="22"/>
                <w:szCs w:val="22"/>
              </w:rPr>
            </w:rPrChange>
          </w:rPr>
          <w:t>sila</w:t>
        </w:r>
        <w:proofErr w:type="spellEnd"/>
        <w:proofErr w:type="gramEnd"/>
        <w:r w:rsidR="005F16DF">
          <w:rPr>
            <w:sz w:val="22"/>
            <w:szCs w:val="22"/>
          </w:rPr>
          <w:t xml:space="preserve"> </w:t>
        </w:r>
      </w:ins>
      <w:commentRangeEnd w:id="346"/>
      <w:ins w:id="350" w:author="Scott Butterfield" w:date="2017-11-07T08:03:00Z">
        <w:r w:rsidR="005F16DF">
          <w:rPr>
            <w:rStyle w:val="CommentReference"/>
            <w:rFonts w:cs="Times New Roman"/>
            <w:color w:val="auto"/>
          </w:rPr>
          <w:commentReference w:id="346"/>
        </w:r>
      </w:ins>
      <w:r>
        <w:rPr>
          <w:sz w:val="22"/>
          <w:szCs w:val="22"/>
        </w:rPr>
        <w:t>are diurnal and mainly insectivorous though they may eat smaller lizard species such as side</w:t>
      </w:r>
      <w:ins w:id="351" w:author="Scott Butterfield" w:date="2017-11-07T08:02:00Z">
        <w:r w:rsidR="005F16DF">
          <w:rPr>
            <w:sz w:val="22"/>
            <w:szCs w:val="22"/>
          </w:rPr>
          <w:t>-</w:t>
        </w:r>
      </w:ins>
      <w:del w:id="352" w:author="Scott Butterfield" w:date="2017-11-07T08:02:00Z">
        <w:r w:rsidDel="005F16DF">
          <w:rPr>
            <w:sz w:val="22"/>
            <w:szCs w:val="22"/>
          </w:rPr>
          <w:delText xml:space="preserve"> </w:delText>
        </w:r>
      </w:del>
      <w:r>
        <w:rPr>
          <w:sz w:val="22"/>
          <w:szCs w:val="22"/>
        </w:rPr>
        <w:t>blotch</w:t>
      </w:r>
      <w:r w:rsidR="004202A3">
        <w:rPr>
          <w:sz w:val="22"/>
          <w:szCs w:val="22"/>
        </w:rPr>
        <w:t>ed</w:t>
      </w:r>
      <w:r>
        <w:rPr>
          <w:sz w:val="22"/>
          <w:szCs w:val="22"/>
        </w:rPr>
        <w:t xml:space="preserve"> lizards (</w:t>
      </w:r>
      <w:r>
        <w:rPr>
          <w:i/>
          <w:iCs/>
          <w:sz w:val="22"/>
          <w:szCs w:val="22"/>
          <w:lang w:val="es-ES_tradnl"/>
        </w:rPr>
        <w:t xml:space="preserve">Uta </w:t>
      </w:r>
      <w:proofErr w:type="spellStart"/>
      <w:r>
        <w:rPr>
          <w:i/>
          <w:iCs/>
          <w:sz w:val="22"/>
          <w:szCs w:val="22"/>
          <w:lang w:val="es-ES_tradnl"/>
        </w:rPr>
        <w:t>stansburiana</w:t>
      </w:r>
      <w:proofErr w:type="spellEnd"/>
      <w:r>
        <w:rPr>
          <w:i/>
          <w:iCs/>
          <w:sz w:val="22"/>
          <w:szCs w:val="22"/>
          <w:lang w:val="es-ES_tradnl"/>
        </w:rPr>
        <w:t xml:space="preserve"> </w:t>
      </w:r>
      <w:proofErr w:type="spellStart"/>
      <w:r>
        <w:rPr>
          <w:i/>
          <w:iCs/>
          <w:sz w:val="22"/>
          <w:szCs w:val="22"/>
          <w:lang w:val="es-ES_tradnl"/>
        </w:rPr>
        <w:t>elegans</w:t>
      </w:r>
      <w:proofErr w:type="spellEnd"/>
      <w:r>
        <w:rPr>
          <w:sz w:val="22"/>
          <w:szCs w:val="22"/>
        </w:rPr>
        <w:t xml:space="preserve">) on occasion (Warrick et al. 1998, </w:t>
      </w:r>
      <w:proofErr w:type="spellStart"/>
      <w:r>
        <w:rPr>
          <w:sz w:val="22"/>
          <w:szCs w:val="22"/>
        </w:rPr>
        <w:t>Germano</w:t>
      </w:r>
      <w:proofErr w:type="spellEnd"/>
      <w:r>
        <w:rPr>
          <w:sz w:val="22"/>
          <w:szCs w:val="22"/>
        </w:rPr>
        <w:t xml:space="preserve"> et al. 2007, </w:t>
      </w:r>
      <w:proofErr w:type="spellStart"/>
      <w:r>
        <w:rPr>
          <w:sz w:val="22"/>
          <w:szCs w:val="22"/>
        </w:rPr>
        <w:t>Germano</w:t>
      </w:r>
      <w:proofErr w:type="spellEnd"/>
      <w:r>
        <w:rPr>
          <w:sz w:val="22"/>
          <w:szCs w:val="22"/>
        </w:rPr>
        <w:t xml:space="preserve"> et al. 2016). </w:t>
      </w:r>
      <w:del w:id="353" w:author="Scott Butterfield" w:date="2017-11-07T08:02:00Z">
        <w:r w:rsidDel="005F16DF">
          <w:rPr>
            <w:sz w:val="22"/>
            <w:szCs w:val="22"/>
          </w:rPr>
          <w:delText>Blunt-nosed leopard lizards are</w:delText>
        </w:r>
      </w:del>
      <w:ins w:id="354" w:author="Scott Butterfield" w:date="2017-11-07T08:02:00Z">
        <w:r w:rsidR="005F16DF" w:rsidRPr="005F16DF">
          <w:rPr>
            <w:i/>
            <w:sz w:val="22"/>
            <w:szCs w:val="22"/>
            <w:rPrChange w:id="355" w:author="Scott Butterfield" w:date="2017-11-07T08:02:00Z">
              <w:rPr>
                <w:sz w:val="22"/>
                <w:szCs w:val="22"/>
              </w:rPr>
            </w:rPrChange>
          </w:rPr>
          <w:t xml:space="preserve">G. </w:t>
        </w:r>
        <w:proofErr w:type="spellStart"/>
        <w:proofErr w:type="gramStart"/>
        <w:r w:rsidR="005F16DF" w:rsidRPr="005F16DF">
          <w:rPr>
            <w:i/>
            <w:sz w:val="22"/>
            <w:szCs w:val="22"/>
            <w:rPrChange w:id="356" w:author="Scott Butterfield" w:date="2017-11-07T08:02:00Z">
              <w:rPr>
                <w:sz w:val="22"/>
                <w:szCs w:val="22"/>
              </w:rPr>
            </w:rPrChange>
          </w:rPr>
          <w:t>sila</w:t>
        </w:r>
        <w:proofErr w:type="spellEnd"/>
        <w:proofErr w:type="gramEnd"/>
        <w:r w:rsidR="005F16DF" w:rsidRPr="005F16DF">
          <w:rPr>
            <w:i/>
            <w:sz w:val="22"/>
            <w:szCs w:val="22"/>
            <w:rPrChange w:id="357" w:author="Scott Butterfield" w:date="2017-11-07T08:02:00Z">
              <w:rPr>
                <w:sz w:val="22"/>
                <w:szCs w:val="22"/>
              </w:rPr>
            </w:rPrChange>
          </w:rPr>
          <w:t xml:space="preserve"> </w:t>
        </w:r>
        <w:r w:rsidR="005F16DF">
          <w:rPr>
            <w:sz w:val="22"/>
            <w:szCs w:val="22"/>
          </w:rPr>
          <w:t>is</w:t>
        </w:r>
      </w:ins>
      <w:r>
        <w:rPr>
          <w:sz w:val="22"/>
          <w:szCs w:val="22"/>
        </w:rPr>
        <w:t xml:space="preserve"> also prey for many species including snakes, bird of prey and coyotes (</w:t>
      </w:r>
      <w:proofErr w:type="spellStart"/>
      <w:r>
        <w:rPr>
          <w:sz w:val="22"/>
          <w:szCs w:val="22"/>
        </w:rPr>
        <w:t>Germano</w:t>
      </w:r>
      <w:proofErr w:type="spellEnd"/>
      <w:r>
        <w:rPr>
          <w:sz w:val="22"/>
          <w:szCs w:val="22"/>
        </w:rPr>
        <w:t xml:space="preserve"> et al. 1992, USFWS 1998, </w:t>
      </w:r>
      <w:proofErr w:type="spellStart"/>
      <w:r>
        <w:rPr>
          <w:sz w:val="22"/>
          <w:szCs w:val="22"/>
        </w:rPr>
        <w:t>Germano</w:t>
      </w:r>
      <w:proofErr w:type="spellEnd"/>
      <w:r>
        <w:rPr>
          <w:sz w:val="22"/>
          <w:szCs w:val="22"/>
        </w:rPr>
        <w:t xml:space="preserve"> et al. 2005). Though </w:t>
      </w:r>
      <w:del w:id="358" w:author="Scott Butterfield" w:date="2017-11-07T08:03:00Z">
        <w:r w:rsidDel="005F16DF">
          <w:rPr>
            <w:sz w:val="22"/>
            <w:szCs w:val="22"/>
          </w:rPr>
          <w:delText>leopard lizards</w:delText>
        </w:r>
      </w:del>
      <w:ins w:id="359" w:author="Scott Butterfield" w:date="2017-11-07T08:03:00Z">
        <w:r w:rsidR="005F16DF" w:rsidRPr="005F16DF">
          <w:rPr>
            <w:i/>
            <w:sz w:val="22"/>
            <w:szCs w:val="22"/>
            <w:rPrChange w:id="360" w:author="Scott Butterfield" w:date="2017-11-07T08:03:00Z">
              <w:rPr>
                <w:sz w:val="22"/>
                <w:szCs w:val="22"/>
              </w:rPr>
            </w:rPrChange>
          </w:rPr>
          <w:t xml:space="preserve">G. </w:t>
        </w:r>
        <w:proofErr w:type="spellStart"/>
        <w:r w:rsidR="005F16DF" w:rsidRPr="005F16DF">
          <w:rPr>
            <w:i/>
            <w:sz w:val="22"/>
            <w:szCs w:val="22"/>
            <w:rPrChange w:id="361" w:author="Scott Butterfield" w:date="2017-11-07T08:03:00Z">
              <w:rPr>
                <w:sz w:val="22"/>
                <w:szCs w:val="22"/>
              </w:rPr>
            </w:rPrChange>
          </w:rPr>
          <w:t>sila</w:t>
        </w:r>
      </w:ins>
      <w:proofErr w:type="spellEnd"/>
      <w:r w:rsidRPr="005F16DF">
        <w:rPr>
          <w:i/>
          <w:sz w:val="22"/>
          <w:szCs w:val="22"/>
          <w:rPrChange w:id="362" w:author="Scott Butterfield" w:date="2017-11-07T08:03:00Z">
            <w:rPr>
              <w:sz w:val="22"/>
              <w:szCs w:val="22"/>
            </w:rPr>
          </w:rPrChange>
        </w:rPr>
        <w:t xml:space="preserve"> </w:t>
      </w:r>
      <w:r>
        <w:rPr>
          <w:sz w:val="22"/>
          <w:szCs w:val="22"/>
        </w:rPr>
        <w:t xml:space="preserve">can bury </w:t>
      </w:r>
      <w:proofErr w:type="gramStart"/>
      <w:r>
        <w:rPr>
          <w:sz w:val="22"/>
          <w:szCs w:val="22"/>
        </w:rPr>
        <w:t>themselves</w:t>
      </w:r>
      <w:proofErr w:type="gramEnd"/>
      <w:r>
        <w:rPr>
          <w:sz w:val="22"/>
          <w:szCs w:val="22"/>
        </w:rPr>
        <w:t xml:space="preserve"> and will occasionally dig primitive burrows, they mostly utilize abandoned burrows of other animals </w:t>
      </w:r>
      <w:ins w:id="363" w:author="Scott Butterfield" w:date="2017-11-07T08:03:00Z">
        <w:r w:rsidR="005F16DF">
          <w:rPr>
            <w:sz w:val="22"/>
            <w:szCs w:val="22"/>
          </w:rPr>
          <w:t xml:space="preserve">such </w:t>
        </w:r>
      </w:ins>
      <w:r>
        <w:rPr>
          <w:sz w:val="22"/>
          <w:szCs w:val="22"/>
        </w:rPr>
        <w:t xml:space="preserve">as kangaroo rats (Fields et al. 1994, </w:t>
      </w:r>
      <w:proofErr w:type="spellStart"/>
      <w:r>
        <w:rPr>
          <w:sz w:val="22"/>
          <w:szCs w:val="22"/>
        </w:rPr>
        <w:t>Grillet</w:t>
      </w:r>
      <w:proofErr w:type="spellEnd"/>
      <w:r>
        <w:rPr>
          <w:sz w:val="22"/>
          <w:szCs w:val="22"/>
        </w:rPr>
        <w:t xml:space="preserve"> et al. 2010, </w:t>
      </w:r>
      <w:proofErr w:type="spellStart"/>
      <w:r>
        <w:rPr>
          <w:sz w:val="22"/>
          <w:szCs w:val="22"/>
        </w:rPr>
        <w:t>Prugh</w:t>
      </w:r>
      <w:proofErr w:type="spellEnd"/>
      <w:r>
        <w:rPr>
          <w:sz w:val="22"/>
          <w:szCs w:val="22"/>
        </w:rPr>
        <w:t xml:space="preserve"> et al. 2011). </w:t>
      </w:r>
      <w:r w:rsidR="004202A3">
        <w:rPr>
          <w:sz w:val="22"/>
          <w:szCs w:val="22"/>
        </w:rPr>
        <w:t xml:space="preserve">Adult </w:t>
      </w:r>
      <w:del w:id="364" w:author="Scott Butterfield" w:date="2017-11-07T08:03:00Z">
        <w:r w:rsidR="004202A3" w:rsidDel="005F16DF">
          <w:rPr>
            <w:sz w:val="22"/>
            <w:szCs w:val="22"/>
          </w:rPr>
          <w:delText>b</w:delText>
        </w:r>
        <w:r w:rsidDel="005F16DF">
          <w:rPr>
            <w:sz w:val="22"/>
            <w:szCs w:val="22"/>
          </w:rPr>
          <w:delText>lunt-nosed leopard lizards</w:delText>
        </w:r>
      </w:del>
      <w:ins w:id="365" w:author="Scott Butterfield" w:date="2017-11-07T08:03:00Z">
        <w:r w:rsidR="005F16DF" w:rsidRPr="005F16DF">
          <w:rPr>
            <w:i/>
            <w:sz w:val="22"/>
            <w:szCs w:val="22"/>
            <w:rPrChange w:id="366" w:author="Scott Butterfield" w:date="2017-11-07T08:03:00Z">
              <w:rPr>
                <w:sz w:val="22"/>
                <w:szCs w:val="22"/>
              </w:rPr>
            </w:rPrChange>
          </w:rPr>
          <w:t xml:space="preserve">G. </w:t>
        </w:r>
        <w:proofErr w:type="spellStart"/>
        <w:r w:rsidR="005F16DF" w:rsidRPr="005F16DF">
          <w:rPr>
            <w:i/>
            <w:sz w:val="22"/>
            <w:szCs w:val="22"/>
            <w:rPrChange w:id="367" w:author="Scott Butterfield" w:date="2017-11-07T08:03:00Z">
              <w:rPr>
                <w:sz w:val="22"/>
                <w:szCs w:val="22"/>
              </w:rPr>
            </w:rPrChange>
          </w:rPr>
          <w:t>sila</w:t>
        </w:r>
      </w:ins>
      <w:proofErr w:type="spellEnd"/>
      <w:r w:rsidRPr="005F16DF">
        <w:rPr>
          <w:i/>
          <w:sz w:val="22"/>
          <w:szCs w:val="22"/>
          <w:rPrChange w:id="368" w:author="Scott Butterfield" w:date="2017-11-07T08:03:00Z">
            <w:rPr>
              <w:sz w:val="22"/>
              <w:szCs w:val="22"/>
            </w:rPr>
          </w:rPrChange>
        </w:rPr>
        <w:t xml:space="preserve"> </w:t>
      </w:r>
      <w:r>
        <w:rPr>
          <w:sz w:val="22"/>
          <w:szCs w:val="22"/>
        </w:rPr>
        <w:t xml:space="preserve">are inactive in burrows for much of the year, emerging only from late March or April through July (USFWS 1998, Warrick et al. 1998, </w:t>
      </w:r>
      <w:proofErr w:type="spellStart"/>
      <w:r>
        <w:rPr>
          <w:sz w:val="22"/>
          <w:szCs w:val="22"/>
        </w:rPr>
        <w:t>Germano</w:t>
      </w:r>
      <w:proofErr w:type="spellEnd"/>
      <w:r>
        <w:rPr>
          <w:sz w:val="22"/>
          <w:szCs w:val="22"/>
        </w:rPr>
        <w:t xml:space="preserve"> et al. 2016). </w:t>
      </w:r>
      <w:r w:rsidR="0057147D">
        <w:rPr>
          <w:sz w:val="22"/>
          <w:szCs w:val="22"/>
        </w:rPr>
        <w:t>During the active season</w:t>
      </w:r>
      <w:ins w:id="369" w:author="zenrunner" w:date="2017-11-11T19:04:00Z">
        <w:r w:rsidR="0035054D">
          <w:rPr>
            <w:sz w:val="22"/>
            <w:szCs w:val="22"/>
          </w:rPr>
          <w:t>,</w:t>
        </w:r>
      </w:ins>
      <w:r w:rsidR="0057147D">
        <w:rPr>
          <w:sz w:val="22"/>
          <w:szCs w:val="22"/>
        </w:rPr>
        <w:t xml:space="preserve"> </w:t>
      </w:r>
      <w:del w:id="370" w:author="Scott Butterfield" w:date="2017-11-07T08:04:00Z">
        <w:r w:rsidR="0057147D" w:rsidDel="005F16DF">
          <w:rPr>
            <w:sz w:val="22"/>
            <w:szCs w:val="22"/>
          </w:rPr>
          <w:delText>l</w:delText>
        </w:r>
        <w:r w:rsidDel="005F16DF">
          <w:rPr>
            <w:sz w:val="22"/>
            <w:szCs w:val="22"/>
          </w:rPr>
          <w:delText xml:space="preserve">izards </w:delText>
        </w:r>
      </w:del>
      <w:ins w:id="371" w:author="Scott Butterfield" w:date="2017-11-07T08:04:00Z">
        <w:r w:rsidR="005F16DF" w:rsidRPr="005F16DF">
          <w:rPr>
            <w:i/>
            <w:sz w:val="22"/>
            <w:szCs w:val="22"/>
            <w:rPrChange w:id="372" w:author="Scott Butterfield" w:date="2017-11-07T08:04:00Z">
              <w:rPr>
                <w:sz w:val="22"/>
                <w:szCs w:val="22"/>
              </w:rPr>
            </w:rPrChange>
          </w:rPr>
          <w:t xml:space="preserve">G. </w:t>
        </w:r>
        <w:proofErr w:type="spellStart"/>
        <w:r w:rsidR="005F16DF" w:rsidRPr="005F16DF">
          <w:rPr>
            <w:i/>
            <w:sz w:val="22"/>
            <w:szCs w:val="22"/>
            <w:rPrChange w:id="373" w:author="Scott Butterfield" w:date="2017-11-07T08:04:00Z">
              <w:rPr>
                <w:sz w:val="22"/>
                <w:szCs w:val="22"/>
              </w:rPr>
            </w:rPrChange>
          </w:rPr>
          <w:t>sila</w:t>
        </w:r>
        <w:proofErr w:type="spellEnd"/>
        <w:r w:rsidR="005F16DF">
          <w:rPr>
            <w:sz w:val="22"/>
            <w:szCs w:val="22"/>
          </w:rPr>
          <w:t xml:space="preserve"> </w:t>
        </w:r>
      </w:ins>
      <w:r>
        <w:rPr>
          <w:sz w:val="22"/>
          <w:szCs w:val="22"/>
        </w:rPr>
        <w:t xml:space="preserve">will also spend the night underground in burrows and may </w:t>
      </w:r>
      <w:proofErr w:type="gramStart"/>
      <w:r>
        <w:rPr>
          <w:sz w:val="22"/>
          <w:szCs w:val="22"/>
        </w:rPr>
        <w:t>return</w:t>
      </w:r>
      <w:proofErr w:type="gramEnd"/>
      <w:r>
        <w:rPr>
          <w:sz w:val="22"/>
          <w:szCs w:val="22"/>
        </w:rPr>
        <w:t xml:space="preserve"> to a burrow during the day if the temperature becomes too hot or cold (Warrick et al. 1998, </w:t>
      </w:r>
      <w:proofErr w:type="spellStart"/>
      <w:r>
        <w:rPr>
          <w:sz w:val="22"/>
          <w:szCs w:val="22"/>
        </w:rPr>
        <w:t>Germano</w:t>
      </w:r>
      <w:proofErr w:type="spellEnd"/>
      <w:r>
        <w:rPr>
          <w:sz w:val="22"/>
          <w:szCs w:val="22"/>
        </w:rPr>
        <w:t xml:space="preserve"> et al. 2016). </w:t>
      </w:r>
    </w:p>
    <w:p w14:paraId="7EC6B6BC" w14:textId="70F6ABCF" w:rsidR="00736E7E" w:rsidRDefault="00035BFF">
      <w:pPr>
        <w:pStyle w:val="Body"/>
        <w:spacing w:line="480" w:lineRule="auto"/>
        <w:ind w:firstLine="720"/>
        <w:rPr>
          <w:sz w:val="22"/>
          <w:szCs w:val="22"/>
        </w:rPr>
      </w:pPr>
      <w:commentRangeStart w:id="374"/>
      <w:r>
        <w:rPr>
          <w:i/>
          <w:iCs/>
          <w:sz w:val="22"/>
          <w:szCs w:val="22"/>
          <w:lang w:val="pt-PT"/>
        </w:rPr>
        <w:t>Experimental design</w:t>
      </w:r>
      <w:commentRangeEnd w:id="374"/>
      <w:r w:rsidR="005F75F9">
        <w:rPr>
          <w:rStyle w:val="CommentReference"/>
          <w:rFonts w:cs="Times New Roman"/>
          <w:color w:val="auto"/>
        </w:rPr>
        <w:commentReference w:id="374"/>
      </w:r>
      <w:r w:rsidR="005B46DE">
        <w:rPr>
          <w:sz w:val="22"/>
          <w:szCs w:val="22"/>
        </w:rPr>
        <w:t xml:space="preserve">.-- </w:t>
      </w:r>
      <w:del w:id="375" w:author="Scott Butterfield" w:date="2017-11-07T08:05:00Z">
        <w:r w:rsidR="004202A3" w:rsidDel="005F16DF">
          <w:rPr>
            <w:sz w:val="22"/>
            <w:szCs w:val="22"/>
          </w:rPr>
          <w:delText>Lizards</w:delText>
        </w:r>
        <w:r w:rsidDel="005F16DF">
          <w:rPr>
            <w:sz w:val="22"/>
            <w:szCs w:val="22"/>
          </w:rPr>
          <w:delText xml:space="preserve"> </w:delText>
        </w:r>
      </w:del>
      <w:ins w:id="376" w:author="Scott Butterfield" w:date="2017-11-07T08:05:00Z">
        <w:r w:rsidR="005F16DF" w:rsidRPr="005F16DF">
          <w:rPr>
            <w:i/>
            <w:sz w:val="22"/>
            <w:szCs w:val="22"/>
            <w:rPrChange w:id="377" w:author="Scott Butterfield" w:date="2017-11-07T08:06:00Z">
              <w:rPr>
                <w:sz w:val="22"/>
                <w:szCs w:val="22"/>
              </w:rPr>
            </w:rPrChange>
          </w:rPr>
          <w:t xml:space="preserve">G. </w:t>
        </w:r>
        <w:proofErr w:type="spellStart"/>
        <w:proofErr w:type="gramStart"/>
        <w:r w:rsidR="005F16DF" w:rsidRPr="005F16DF">
          <w:rPr>
            <w:i/>
            <w:sz w:val="22"/>
            <w:szCs w:val="22"/>
            <w:rPrChange w:id="378" w:author="Scott Butterfield" w:date="2017-11-07T08:06:00Z">
              <w:rPr>
                <w:sz w:val="22"/>
                <w:szCs w:val="22"/>
              </w:rPr>
            </w:rPrChange>
          </w:rPr>
          <w:t>sila</w:t>
        </w:r>
        <w:proofErr w:type="spellEnd"/>
        <w:proofErr w:type="gramEnd"/>
        <w:r w:rsidR="005F16DF">
          <w:rPr>
            <w:sz w:val="22"/>
            <w:szCs w:val="22"/>
          </w:rPr>
          <w:t xml:space="preserve"> individuals </w:t>
        </w:r>
      </w:ins>
      <w:r>
        <w:rPr>
          <w:sz w:val="22"/>
          <w:szCs w:val="22"/>
        </w:rPr>
        <w:t xml:space="preserve">were </w:t>
      </w:r>
      <w:r w:rsidR="004202A3">
        <w:rPr>
          <w:sz w:val="22"/>
          <w:szCs w:val="22"/>
        </w:rPr>
        <w:t>located during foot and vehicle surveys</w:t>
      </w:r>
      <w:r>
        <w:rPr>
          <w:sz w:val="22"/>
          <w:szCs w:val="22"/>
        </w:rPr>
        <w:t xml:space="preserve"> </w:t>
      </w:r>
      <w:r w:rsidR="004202A3">
        <w:rPr>
          <w:sz w:val="22"/>
          <w:szCs w:val="22"/>
        </w:rPr>
        <w:t>and</w:t>
      </w:r>
      <w:r>
        <w:rPr>
          <w:sz w:val="22"/>
          <w:szCs w:val="22"/>
        </w:rPr>
        <w:t xml:space="preserve"> captured using a pole and noose made of either dental floss or surgical thread. The sex of each lizard was determined, and its snout to vent length (SVL) and mass were measured. </w:t>
      </w:r>
      <w:del w:id="379" w:author="Scott Butterfield" w:date="2017-11-07T08:06:00Z">
        <w:r w:rsidDel="002F7EAC">
          <w:rPr>
            <w:sz w:val="22"/>
            <w:szCs w:val="22"/>
          </w:rPr>
          <w:delText xml:space="preserve">Lizards </w:delText>
        </w:r>
      </w:del>
      <w:ins w:id="380" w:author="Scott Butterfield" w:date="2017-11-07T08:06:00Z">
        <w:r w:rsidR="002F7EAC" w:rsidRPr="002F7EAC">
          <w:rPr>
            <w:i/>
            <w:sz w:val="22"/>
            <w:szCs w:val="22"/>
            <w:rPrChange w:id="381" w:author="Scott Butterfield" w:date="2017-11-07T08:06:00Z">
              <w:rPr>
                <w:sz w:val="22"/>
                <w:szCs w:val="22"/>
              </w:rPr>
            </w:rPrChange>
          </w:rPr>
          <w:t xml:space="preserve">G. </w:t>
        </w:r>
        <w:proofErr w:type="spellStart"/>
        <w:proofErr w:type="gramStart"/>
        <w:r w:rsidR="002F7EAC" w:rsidRPr="002F7EAC">
          <w:rPr>
            <w:i/>
            <w:sz w:val="22"/>
            <w:szCs w:val="22"/>
            <w:rPrChange w:id="382" w:author="Scott Butterfield" w:date="2017-11-07T08:06:00Z">
              <w:rPr>
                <w:sz w:val="22"/>
                <w:szCs w:val="22"/>
              </w:rPr>
            </w:rPrChange>
          </w:rPr>
          <w:t>sila</w:t>
        </w:r>
        <w:proofErr w:type="spellEnd"/>
        <w:proofErr w:type="gramEnd"/>
        <w:r w:rsidR="002F7EAC">
          <w:rPr>
            <w:sz w:val="22"/>
            <w:szCs w:val="22"/>
          </w:rPr>
          <w:t xml:space="preserve"> </w:t>
        </w:r>
      </w:ins>
      <w:r>
        <w:rPr>
          <w:sz w:val="22"/>
          <w:szCs w:val="22"/>
        </w:rPr>
        <w:t xml:space="preserve">were collared following the method of </w:t>
      </w:r>
      <w:proofErr w:type="spellStart"/>
      <w:r>
        <w:rPr>
          <w:sz w:val="22"/>
          <w:szCs w:val="22"/>
        </w:rPr>
        <w:t>Germano</w:t>
      </w:r>
      <w:proofErr w:type="spellEnd"/>
      <w:r>
        <w:rPr>
          <w:sz w:val="22"/>
          <w:szCs w:val="22"/>
        </w:rPr>
        <w:t xml:space="preserve"> et al. (2016). VHF radio transmitters (</w:t>
      </w:r>
      <w:proofErr w:type="spellStart"/>
      <w:r>
        <w:rPr>
          <w:sz w:val="22"/>
          <w:szCs w:val="22"/>
        </w:rPr>
        <w:t>Holohil</w:t>
      </w:r>
      <w:proofErr w:type="spellEnd"/>
      <w:r>
        <w:rPr>
          <w:sz w:val="22"/>
          <w:szCs w:val="22"/>
        </w:rPr>
        <w:t xml:space="preserve"> model BD-2, frequency 151-152 </w:t>
      </w:r>
      <w:r>
        <w:rPr>
          <w:sz w:val="22"/>
          <w:szCs w:val="22"/>
        </w:rPr>
        <w:lastRenderedPageBreak/>
        <w:t xml:space="preserve">MHz, battery life 8-16 weeks, </w:t>
      </w:r>
      <w:proofErr w:type="spellStart"/>
      <w:r>
        <w:rPr>
          <w:sz w:val="22"/>
          <w:szCs w:val="22"/>
        </w:rPr>
        <w:t>Holohil</w:t>
      </w:r>
      <w:proofErr w:type="spellEnd"/>
      <w:r>
        <w:rPr>
          <w:sz w:val="22"/>
          <w:szCs w:val="22"/>
        </w:rPr>
        <w:t xml:space="preserve"> Systems Ltd., Carp, ON, Canada) were attached to a small beaded chain collar using jewelry wire and epoxy, and the collars were then fastened around the lizard’s neck. </w:t>
      </w:r>
      <w:del w:id="383" w:author="Scott Butterfield" w:date="2017-11-07T08:07:00Z">
        <w:r w:rsidDel="002F7EAC">
          <w:rPr>
            <w:sz w:val="22"/>
            <w:szCs w:val="22"/>
          </w:rPr>
          <w:delText xml:space="preserve">Lizards </w:delText>
        </w:r>
      </w:del>
      <w:ins w:id="384" w:author="Scott Butterfield" w:date="2017-11-07T08:07:00Z">
        <w:r w:rsidR="002F7EAC" w:rsidRPr="002F7EAC">
          <w:rPr>
            <w:i/>
            <w:sz w:val="22"/>
            <w:szCs w:val="22"/>
            <w:rPrChange w:id="385" w:author="Scott Butterfield" w:date="2017-11-07T08:07:00Z">
              <w:rPr>
                <w:sz w:val="22"/>
                <w:szCs w:val="22"/>
              </w:rPr>
            </w:rPrChange>
          </w:rPr>
          <w:t xml:space="preserve">G. </w:t>
        </w:r>
        <w:proofErr w:type="spellStart"/>
        <w:proofErr w:type="gramStart"/>
        <w:r w:rsidR="002F7EAC" w:rsidRPr="002F7EAC">
          <w:rPr>
            <w:i/>
            <w:sz w:val="22"/>
            <w:szCs w:val="22"/>
            <w:rPrChange w:id="386" w:author="Scott Butterfield" w:date="2017-11-07T08:07:00Z">
              <w:rPr>
                <w:sz w:val="22"/>
                <w:szCs w:val="22"/>
              </w:rPr>
            </w:rPrChange>
          </w:rPr>
          <w:t>sila</w:t>
        </w:r>
        <w:proofErr w:type="spellEnd"/>
        <w:proofErr w:type="gramEnd"/>
        <w:r w:rsidR="002F7EAC">
          <w:rPr>
            <w:sz w:val="22"/>
            <w:szCs w:val="22"/>
          </w:rPr>
          <w:t xml:space="preserve"> </w:t>
        </w:r>
      </w:ins>
      <w:r>
        <w:rPr>
          <w:sz w:val="22"/>
          <w:szCs w:val="22"/>
        </w:rPr>
        <w:t xml:space="preserve">were kept overnight to ensure the collar was fitted correctly and did not irritate or harm the animal, and </w:t>
      </w:r>
      <w:r w:rsidR="004202A3">
        <w:rPr>
          <w:sz w:val="22"/>
          <w:szCs w:val="22"/>
        </w:rPr>
        <w:t xml:space="preserve">then </w:t>
      </w:r>
      <w:r>
        <w:rPr>
          <w:sz w:val="22"/>
          <w:szCs w:val="22"/>
        </w:rPr>
        <w:t xml:space="preserve">were then released at their capture site. Collars weighed 1.6-2.2 grams (depending on the size of chain needed for the lizard’s neck), and we ensured that the weight of the collar did not exceed between 5% and 10% of the body mass of the individual. </w:t>
      </w:r>
    </w:p>
    <w:p w14:paraId="285D5524" w14:textId="475E701C" w:rsidR="00736E7E" w:rsidRDefault="00E85C31" w:rsidP="00ED08EB">
      <w:pPr>
        <w:pStyle w:val="Body"/>
        <w:spacing w:line="480" w:lineRule="auto"/>
        <w:ind w:firstLine="720"/>
        <w:rPr>
          <w:sz w:val="22"/>
          <w:szCs w:val="22"/>
        </w:rPr>
      </w:pPr>
      <w:r>
        <w:rPr>
          <w:sz w:val="22"/>
          <w:szCs w:val="22"/>
        </w:rPr>
        <w:t>In the first two days f</w:t>
      </w:r>
      <w:r w:rsidR="00035BFF">
        <w:rPr>
          <w:sz w:val="22"/>
          <w:szCs w:val="22"/>
        </w:rPr>
        <w:t>ollowing release</w:t>
      </w:r>
      <w:ins w:id="387" w:author="zenrunner" w:date="2017-11-11T19:05:00Z">
        <w:r w:rsidR="00FE0785">
          <w:rPr>
            <w:sz w:val="22"/>
            <w:szCs w:val="22"/>
          </w:rPr>
          <w:t>,</w:t>
        </w:r>
      </w:ins>
      <w:r w:rsidR="00CF26C8">
        <w:rPr>
          <w:sz w:val="22"/>
          <w:szCs w:val="22"/>
        </w:rPr>
        <w:t xml:space="preserve"> </w:t>
      </w:r>
      <w:r w:rsidR="00035BFF">
        <w:rPr>
          <w:sz w:val="22"/>
          <w:szCs w:val="22"/>
        </w:rPr>
        <w:t xml:space="preserve">all </w:t>
      </w:r>
      <w:del w:id="388" w:author="Scott Butterfield" w:date="2017-11-07T08:07:00Z">
        <w:r w:rsidR="00035BFF" w:rsidDel="002F7EAC">
          <w:rPr>
            <w:sz w:val="22"/>
            <w:szCs w:val="22"/>
          </w:rPr>
          <w:delText xml:space="preserve">lizards </w:delText>
        </w:r>
      </w:del>
      <w:ins w:id="389" w:author="Scott Butterfield" w:date="2017-11-07T08:07:00Z">
        <w:r w:rsidR="002F7EAC">
          <w:rPr>
            <w:sz w:val="22"/>
            <w:szCs w:val="22"/>
          </w:rPr>
          <w:t xml:space="preserve">captured </w:t>
        </w:r>
        <w:r w:rsidR="002F7EAC" w:rsidRPr="002F7EAC">
          <w:rPr>
            <w:i/>
            <w:sz w:val="22"/>
            <w:szCs w:val="22"/>
            <w:rPrChange w:id="390" w:author="Scott Butterfield" w:date="2017-11-07T08:08:00Z">
              <w:rPr>
                <w:sz w:val="22"/>
                <w:szCs w:val="22"/>
              </w:rPr>
            </w:rPrChange>
          </w:rPr>
          <w:t xml:space="preserve">G. </w:t>
        </w:r>
        <w:proofErr w:type="spellStart"/>
        <w:r w:rsidR="002F7EAC" w:rsidRPr="002F7EAC">
          <w:rPr>
            <w:i/>
            <w:sz w:val="22"/>
            <w:szCs w:val="22"/>
            <w:rPrChange w:id="391" w:author="Scott Butterfield" w:date="2017-11-07T08:08:00Z">
              <w:rPr>
                <w:sz w:val="22"/>
                <w:szCs w:val="22"/>
              </w:rPr>
            </w:rPrChange>
          </w:rPr>
          <w:t>sila</w:t>
        </w:r>
        <w:proofErr w:type="spellEnd"/>
        <w:r w:rsidR="002F7EAC">
          <w:rPr>
            <w:sz w:val="22"/>
            <w:szCs w:val="22"/>
          </w:rPr>
          <w:t xml:space="preserve"> individuals </w:t>
        </w:r>
      </w:ins>
      <w:r w:rsidR="00035BFF">
        <w:rPr>
          <w:sz w:val="22"/>
          <w:szCs w:val="22"/>
        </w:rPr>
        <w:t xml:space="preserve">were relocated (i.e. repeatedly sighted using </w:t>
      </w:r>
      <w:ins w:id="392" w:author="Scott Butterfield" w:date="2017-11-07T08:08:00Z">
        <w:r w:rsidR="00957875">
          <w:rPr>
            <w:sz w:val="22"/>
            <w:szCs w:val="22"/>
          </w:rPr>
          <w:t xml:space="preserve">radio </w:t>
        </w:r>
      </w:ins>
      <w:r w:rsidR="00035BFF">
        <w:rPr>
          <w:sz w:val="22"/>
          <w:szCs w:val="22"/>
        </w:rPr>
        <w:t xml:space="preserve">telemetry) several times between to ensure that the lizards were successfully adjusting to the collars and that impacts to their behavior and survival were minimal. We looked for any negative effects the collar had on the lizards, such as impacts on movement, parts of the collar catching on plants or causing abrasions on the lizard, and any deviation from normal lizard </w:t>
      </w:r>
      <w:proofErr w:type="gramStart"/>
      <w:r w:rsidR="00035BFF">
        <w:rPr>
          <w:sz w:val="22"/>
          <w:szCs w:val="22"/>
        </w:rPr>
        <w:t>behaviors</w:t>
      </w:r>
      <w:proofErr w:type="gramEnd"/>
      <w:r w:rsidR="00035BFF">
        <w:rPr>
          <w:sz w:val="22"/>
          <w:szCs w:val="22"/>
        </w:rPr>
        <w:t xml:space="preserve">. </w:t>
      </w:r>
      <w:commentRangeStart w:id="393"/>
      <w:del w:id="394" w:author="Scott Butterfield" w:date="2017-11-07T08:13:00Z">
        <w:r w:rsidR="00035BFF" w:rsidDel="00957875">
          <w:rPr>
            <w:sz w:val="22"/>
            <w:szCs w:val="22"/>
          </w:rPr>
          <w:delText>The lizards</w:delText>
        </w:r>
      </w:del>
      <w:ins w:id="395" w:author="Scott Butterfield" w:date="2017-11-07T08:13:00Z">
        <w:r w:rsidR="00957875" w:rsidRPr="00957875">
          <w:rPr>
            <w:i/>
            <w:sz w:val="22"/>
            <w:szCs w:val="22"/>
            <w:rPrChange w:id="396" w:author="Scott Butterfield" w:date="2017-11-07T08:14:00Z">
              <w:rPr>
                <w:sz w:val="22"/>
                <w:szCs w:val="22"/>
              </w:rPr>
            </w:rPrChange>
          </w:rPr>
          <w:t xml:space="preserve">G. </w:t>
        </w:r>
        <w:proofErr w:type="spellStart"/>
        <w:proofErr w:type="gramStart"/>
        <w:r w:rsidR="00957875" w:rsidRPr="00957875">
          <w:rPr>
            <w:i/>
            <w:sz w:val="22"/>
            <w:szCs w:val="22"/>
            <w:rPrChange w:id="397" w:author="Scott Butterfield" w:date="2017-11-07T08:14:00Z">
              <w:rPr>
                <w:sz w:val="22"/>
                <w:szCs w:val="22"/>
              </w:rPr>
            </w:rPrChange>
          </w:rPr>
          <w:t>sila</w:t>
        </w:r>
      </w:ins>
      <w:proofErr w:type="spellEnd"/>
      <w:proofErr w:type="gramEnd"/>
      <w:r w:rsidR="00035BFF" w:rsidRPr="00957875">
        <w:rPr>
          <w:i/>
          <w:sz w:val="22"/>
          <w:szCs w:val="22"/>
          <w:rPrChange w:id="398" w:author="Scott Butterfield" w:date="2017-11-07T08:14:00Z">
            <w:rPr>
              <w:sz w:val="22"/>
              <w:szCs w:val="22"/>
            </w:rPr>
          </w:rPrChange>
        </w:rPr>
        <w:t xml:space="preserve"> </w:t>
      </w:r>
      <w:r w:rsidR="00035BFF">
        <w:rPr>
          <w:sz w:val="22"/>
          <w:szCs w:val="22"/>
        </w:rPr>
        <w:t xml:space="preserve">were then formally surveyed for </w:t>
      </w:r>
      <w:r w:rsidR="00D96D7F">
        <w:rPr>
          <w:sz w:val="22"/>
          <w:szCs w:val="22"/>
        </w:rPr>
        <w:t>24</w:t>
      </w:r>
      <w:r w:rsidR="00035BFF">
        <w:rPr>
          <w:sz w:val="22"/>
          <w:szCs w:val="22"/>
        </w:rPr>
        <w:t xml:space="preserve"> consecutive days. Surveys were conducted on each lizard 3 times a day. </w:t>
      </w:r>
      <w:commentRangeEnd w:id="393"/>
      <w:r w:rsidR="00957875">
        <w:rPr>
          <w:rStyle w:val="CommentReference"/>
          <w:rFonts w:cs="Times New Roman"/>
          <w:color w:val="auto"/>
        </w:rPr>
        <w:commentReference w:id="393"/>
      </w:r>
      <w:r w:rsidR="00035BFF">
        <w:rPr>
          <w:sz w:val="22"/>
          <w:szCs w:val="22"/>
        </w:rPr>
        <w:t>Two of these daily surveys were conducted during daylight hours, when lizards were typically active above ground. One survey was conducted before noon and one was conducted after noon. The third survey was conducted during the night when lizards are inactive below ground. Th</w:t>
      </w:r>
      <w:r w:rsidR="00CF26C8">
        <w:rPr>
          <w:sz w:val="22"/>
          <w:szCs w:val="22"/>
        </w:rPr>
        <w:t xml:space="preserve">e ‘night survey’ </w:t>
      </w:r>
      <w:r w:rsidR="00035BFF">
        <w:rPr>
          <w:sz w:val="22"/>
          <w:szCs w:val="22"/>
        </w:rPr>
        <w:t xml:space="preserve">was conducted before 7:30 AM or after 7:30 PM on each day. </w:t>
      </w:r>
    </w:p>
    <w:p w14:paraId="1F980FE3" w14:textId="74DE8500" w:rsidR="00736E7E" w:rsidRDefault="00035BFF" w:rsidP="00ED08EB">
      <w:pPr>
        <w:pStyle w:val="Body"/>
        <w:spacing w:line="480" w:lineRule="auto"/>
        <w:ind w:firstLine="720"/>
        <w:rPr>
          <w:sz w:val="22"/>
          <w:szCs w:val="22"/>
        </w:rPr>
      </w:pPr>
      <w:commentRangeStart w:id="399"/>
      <w:r>
        <w:rPr>
          <w:sz w:val="22"/>
          <w:szCs w:val="22"/>
        </w:rPr>
        <w:t xml:space="preserve">Lizards </w:t>
      </w:r>
      <w:commentRangeEnd w:id="399"/>
      <w:r w:rsidR="00957875">
        <w:rPr>
          <w:rStyle w:val="CommentReference"/>
          <w:rFonts w:cs="Times New Roman"/>
          <w:color w:val="auto"/>
        </w:rPr>
        <w:commentReference w:id="399"/>
      </w:r>
      <w:r>
        <w:rPr>
          <w:sz w:val="22"/>
          <w:szCs w:val="22"/>
        </w:rPr>
        <w:t xml:space="preserve">were </w:t>
      </w:r>
      <w:ins w:id="400" w:author="zenrunner" w:date="2017-11-11T19:05:00Z">
        <w:r w:rsidR="00FE0785">
          <w:rPr>
            <w:sz w:val="22"/>
            <w:szCs w:val="22"/>
          </w:rPr>
          <w:t>re</w:t>
        </w:r>
      </w:ins>
      <w:r>
        <w:rPr>
          <w:sz w:val="22"/>
          <w:szCs w:val="22"/>
        </w:rPr>
        <w:t xml:space="preserve">located using a 3-element </w:t>
      </w:r>
      <w:proofErr w:type="spellStart"/>
      <w:r>
        <w:rPr>
          <w:sz w:val="22"/>
          <w:szCs w:val="22"/>
        </w:rPr>
        <w:t>Yagi</w:t>
      </w:r>
      <w:proofErr w:type="spellEnd"/>
      <w:r>
        <w:rPr>
          <w:sz w:val="22"/>
          <w:szCs w:val="22"/>
        </w:rPr>
        <w:t xml:space="preserve"> antenna and Model R-100 telemetry receiver (Communications Specialists, Inc., Orange, CA, USA). Once found, a location was taken for each lizard using a Garmin 64st GPS unit (Garmin Ltd., Olathe, KS, USA) and a laser </w:t>
      </w:r>
      <w:proofErr w:type="gramStart"/>
      <w:r>
        <w:rPr>
          <w:sz w:val="22"/>
          <w:szCs w:val="22"/>
        </w:rPr>
        <w:t>range-finder</w:t>
      </w:r>
      <w:proofErr w:type="gramEnd"/>
      <w:r>
        <w:rPr>
          <w:sz w:val="22"/>
          <w:szCs w:val="22"/>
        </w:rPr>
        <w:t xml:space="preserve"> (Bushnell Outdoor Products, Overland Park, KS, USA). </w:t>
      </w:r>
      <w:r w:rsidR="00CF26C8">
        <w:rPr>
          <w:sz w:val="22"/>
          <w:szCs w:val="22"/>
        </w:rPr>
        <w:t>Additionally</w:t>
      </w:r>
      <w:r>
        <w:rPr>
          <w:sz w:val="22"/>
          <w:szCs w:val="22"/>
        </w:rPr>
        <w:t xml:space="preserve">, date and time, </w:t>
      </w:r>
      <w:proofErr w:type="spellStart"/>
      <w:r>
        <w:rPr>
          <w:sz w:val="22"/>
          <w:szCs w:val="22"/>
        </w:rPr>
        <w:t>meso</w:t>
      </w:r>
      <w:proofErr w:type="spellEnd"/>
      <w:r w:rsidR="00CF26C8">
        <w:rPr>
          <w:sz w:val="22"/>
          <w:szCs w:val="22"/>
        </w:rPr>
        <w:t>-</w:t>
      </w:r>
      <w:r>
        <w:rPr>
          <w:sz w:val="22"/>
          <w:szCs w:val="22"/>
        </w:rPr>
        <w:t xml:space="preserve"> and microhabitat, and behavior were recorded for each observation</w:t>
      </w:r>
      <w:r w:rsidR="00CF26C8">
        <w:rPr>
          <w:sz w:val="22"/>
          <w:szCs w:val="22"/>
        </w:rPr>
        <w:t xml:space="preserve"> of a lizard</w:t>
      </w:r>
      <w:r>
        <w:rPr>
          <w:sz w:val="22"/>
          <w:szCs w:val="22"/>
        </w:rPr>
        <w:t xml:space="preserve">. </w:t>
      </w:r>
      <w:proofErr w:type="spellStart"/>
      <w:r>
        <w:rPr>
          <w:sz w:val="22"/>
          <w:szCs w:val="22"/>
        </w:rPr>
        <w:t>Mesohabitat</w:t>
      </w:r>
      <w:proofErr w:type="spellEnd"/>
      <w:r>
        <w:rPr>
          <w:sz w:val="22"/>
          <w:szCs w:val="22"/>
        </w:rPr>
        <w:t xml:space="preserve"> was categorized </w:t>
      </w:r>
      <w:r w:rsidR="004202A3">
        <w:rPr>
          <w:sz w:val="22"/>
          <w:szCs w:val="22"/>
        </w:rPr>
        <w:t xml:space="preserve">as </w:t>
      </w:r>
      <w:r>
        <w:rPr>
          <w:sz w:val="22"/>
          <w:szCs w:val="22"/>
        </w:rPr>
        <w:t>whether a lizard was within 0.5 meters of a shrub (shrub) or not (open)</w:t>
      </w:r>
      <w:r w:rsidR="00D96D7F">
        <w:rPr>
          <w:sz w:val="22"/>
          <w:szCs w:val="22"/>
        </w:rPr>
        <w:t xml:space="preserve"> (henceforth, the “shrub association zone”</w:t>
      </w:r>
      <w:del w:id="401" w:author="Scott Butterfield" w:date="2017-11-07T08:17:00Z">
        <w:r w:rsidR="00D96D7F" w:rsidDel="005F75F9">
          <w:rPr>
            <w:sz w:val="22"/>
            <w:szCs w:val="22"/>
          </w:rPr>
          <w:delText>.</w:delText>
        </w:r>
      </w:del>
      <w:r w:rsidR="00D96D7F">
        <w:rPr>
          <w:sz w:val="22"/>
          <w:szCs w:val="22"/>
        </w:rPr>
        <w:t>)</w:t>
      </w:r>
      <w:r>
        <w:rPr>
          <w:sz w:val="22"/>
          <w:szCs w:val="22"/>
        </w:rPr>
        <w:t xml:space="preserve">. </w:t>
      </w:r>
      <w:ins w:id="402" w:author="zenrunner" w:date="2017-11-11T19:06:00Z">
        <w:r w:rsidR="00E70E3B">
          <w:rPr>
            <w:sz w:val="22"/>
            <w:szCs w:val="22"/>
          </w:rPr>
          <w:t xml:space="preserve">Good. </w:t>
        </w:r>
      </w:ins>
      <w:r>
        <w:rPr>
          <w:sz w:val="22"/>
          <w:szCs w:val="22"/>
        </w:rPr>
        <w:t xml:space="preserve">Microhabitat was </w:t>
      </w:r>
      <w:ins w:id="403" w:author="zenrunner" w:date="2017-11-11T19:06:00Z">
        <w:r w:rsidR="00E70E3B">
          <w:rPr>
            <w:sz w:val="22"/>
            <w:szCs w:val="22"/>
          </w:rPr>
          <w:t xml:space="preserve">also </w:t>
        </w:r>
      </w:ins>
      <w:r>
        <w:rPr>
          <w:sz w:val="22"/>
          <w:szCs w:val="22"/>
        </w:rPr>
        <w:t xml:space="preserve">recorded as the </w:t>
      </w:r>
      <w:ins w:id="404" w:author="zenrunner" w:date="2017-11-11T19:06:00Z">
        <w:r w:rsidR="00E70E3B">
          <w:rPr>
            <w:sz w:val="22"/>
            <w:szCs w:val="22"/>
          </w:rPr>
          <w:t xml:space="preserve">fine-scale </w:t>
        </w:r>
      </w:ins>
      <w:r>
        <w:rPr>
          <w:sz w:val="22"/>
          <w:szCs w:val="22"/>
        </w:rPr>
        <w:t>habitat where the lizard was observed</w:t>
      </w:r>
      <w:ins w:id="405" w:author="zenrunner" w:date="2017-11-11T19:06:00Z">
        <w:r w:rsidR="00C471F3">
          <w:rPr>
            <w:sz w:val="22"/>
            <w:szCs w:val="22"/>
          </w:rPr>
          <w:t xml:space="preserve">. These microhabitats including the following categories: </w:t>
        </w:r>
      </w:ins>
      <w:del w:id="406" w:author="zenrunner" w:date="2017-11-11T19:06:00Z">
        <w:r w:rsidDel="00C471F3">
          <w:rPr>
            <w:sz w:val="22"/>
            <w:szCs w:val="22"/>
          </w:rPr>
          <w:delText xml:space="preserve"> at </w:delText>
        </w:r>
        <w:r w:rsidR="004202A3" w:rsidDel="00C471F3">
          <w:rPr>
            <w:sz w:val="22"/>
            <w:szCs w:val="22"/>
          </w:rPr>
          <w:delText>a</w:delText>
        </w:r>
        <w:r w:rsidDel="00C471F3">
          <w:rPr>
            <w:sz w:val="22"/>
            <w:szCs w:val="22"/>
          </w:rPr>
          <w:delText xml:space="preserve"> finer spatial scale</w:delText>
        </w:r>
        <w:r w:rsidR="004202A3" w:rsidDel="00C471F3">
          <w:rPr>
            <w:sz w:val="22"/>
            <w:szCs w:val="22"/>
          </w:rPr>
          <w:delText>:</w:delText>
        </w:r>
        <w:r w:rsidDel="00C471F3">
          <w:rPr>
            <w:sz w:val="22"/>
            <w:szCs w:val="22"/>
          </w:rPr>
          <w:delText xml:space="preserve"> </w:delText>
        </w:r>
      </w:del>
      <w:del w:id="407" w:author="Scott Butterfield" w:date="2017-11-07T08:17:00Z">
        <w:r w:rsidDel="005F75F9">
          <w:rPr>
            <w:sz w:val="22"/>
            <w:szCs w:val="22"/>
          </w:rPr>
          <w:delText>(</w:delText>
        </w:r>
      </w:del>
      <w:ins w:id="408" w:author="Scott Butterfield" w:date="2017-11-07T08:17:00Z">
        <w:r w:rsidR="005F75F9">
          <w:rPr>
            <w:sz w:val="22"/>
            <w:szCs w:val="22"/>
          </w:rPr>
          <w:t xml:space="preserve">in a </w:t>
        </w:r>
      </w:ins>
      <w:r>
        <w:rPr>
          <w:sz w:val="22"/>
          <w:szCs w:val="22"/>
        </w:rPr>
        <w:t xml:space="preserve">burrow, </w:t>
      </w:r>
      <w:ins w:id="409" w:author="Scott Butterfield" w:date="2017-11-07T08:17:00Z">
        <w:r w:rsidR="005F75F9">
          <w:rPr>
            <w:sz w:val="22"/>
            <w:szCs w:val="22"/>
          </w:rPr>
          <w:t xml:space="preserve">within the </w:t>
        </w:r>
      </w:ins>
      <w:commentRangeStart w:id="410"/>
      <w:r>
        <w:rPr>
          <w:sz w:val="22"/>
          <w:szCs w:val="22"/>
        </w:rPr>
        <w:t>annual</w:t>
      </w:r>
      <w:del w:id="411" w:author="Scott Butterfield" w:date="2017-11-07T08:17:00Z">
        <w:r w:rsidDel="005F75F9">
          <w:rPr>
            <w:sz w:val="22"/>
            <w:szCs w:val="22"/>
          </w:rPr>
          <w:delText>s</w:delText>
        </w:r>
        <w:commentRangeEnd w:id="410"/>
        <w:r w:rsidR="005F75F9" w:rsidDel="005F75F9">
          <w:rPr>
            <w:rStyle w:val="CommentReference"/>
            <w:rFonts w:cs="Times New Roman"/>
            <w:color w:val="auto"/>
          </w:rPr>
          <w:commentReference w:id="410"/>
        </w:r>
        <w:r w:rsidDel="005F75F9">
          <w:rPr>
            <w:sz w:val="22"/>
            <w:szCs w:val="22"/>
          </w:rPr>
          <w:delText>,</w:delText>
        </w:r>
      </w:del>
      <w:ins w:id="412" w:author="Scott Butterfield" w:date="2017-11-07T08:17:00Z">
        <w:r w:rsidR="005F75F9">
          <w:rPr>
            <w:sz w:val="22"/>
            <w:szCs w:val="22"/>
          </w:rPr>
          <w:t xml:space="preserve"> grassland, in the</w:t>
        </w:r>
      </w:ins>
      <w:r>
        <w:rPr>
          <w:sz w:val="22"/>
          <w:szCs w:val="22"/>
        </w:rPr>
        <w:t xml:space="preserve"> road, in </w:t>
      </w:r>
      <w:ins w:id="413" w:author="Scott Butterfield" w:date="2017-11-07T08:18:00Z">
        <w:r w:rsidR="005F75F9">
          <w:rPr>
            <w:sz w:val="22"/>
            <w:szCs w:val="22"/>
          </w:rPr>
          <w:t xml:space="preserve">a </w:t>
        </w:r>
      </w:ins>
      <w:r>
        <w:rPr>
          <w:sz w:val="22"/>
          <w:szCs w:val="22"/>
        </w:rPr>
        <w:t xml:space="preserve">shrub, </w:t>
      </w:r>
      <w:ins w:id="414" w:author="Scott Butterfield" w:date="2017-11-07T08:18:00Z">
        <w:r w:rsidR="005F75F9">
          <w:rPr>
            <w:sz w:val="22"/>
            <w:szCs w:val="22"/>
          </w:rPr>
          <w:t xml:space="preserve">within a </w:t>
        </w:r>
      </w:ins>
      <w:r>
        <w:rPr>
          <w:sz w:val="22"/>
          <w:szCs w:val="22"/>
        </w:rPr>
        <w:t xml:space="preserve">bare patch, or </w:t>
      </w:r>
      <w:ins w:id="415" w:author="Scott Butterfield" w:date="2017-11-07T08:18:00Z">
        <w:r w:rsidR="005F75F9">
          <w:rPr>
            <w:sz w:val="22"/>
            <w:szCs w:val="22"/>
          </w:rPr>
          <w:t xml:space="preserve">in a </w:t>
        </w:r>
      </w:ins>
      <w:commentRangeStart w:id="416"/>
      <w:r>
        <w:rPr>
          <w:sz w:val="22"/>
          <w:szCs w:val="22"/>
        </w:rPr>
        <w:t>wash</w:t>
      </w:r>
      <w:commentRangeEnd w:id="416"/>
      <w:r w:rsidR="005F75F9">
        <w:rPr>
          <w:rStyle w:val="CommentReference"/>
          <w:rFonts w:cs="Times New Roman"/>
          <w:color w:val="auto"/>
        </w:rPr>
        <w:commentReference w:id="416"/>
      </w:r>
      <w:r>
        <w:rPr>
          <w:sz w:val="22"/>
          <w:szCs w:val="22"/>
        </w:rPr>
        <w:t xml:space="preserve">). A brief behavior observation was taken for one minute at the </w:t>
      </w:r>
      <w:r>
        <w:rPr>
          <w:sz w:val="22"/>
          <w:szCs w:val="22"/>
        </w:rPr>
        <w:lastRenderedPageBreak/>
        <w:t xml:space="preserve">same time (see supporting information Appendix A for behavior classifications).  Behavior observations were brief to ensure that there would be adequate time to observe all animals 3 times daily. Disturbance from the observer to the lizard was kept to a minimum for each observation to avoid influencing behavior and habitat selection. </w:t>
      </w:r>
      <w:r w:rsidR="00E85C31">
        <w:rPr>
          <w:sz w:val="22"/>
          <w:szCs w:val="22"/>
        </w:rPr>
        <w:t xml:space="preserve">  At the completion of the study all collars were removed from the lizards.</w:t>
      </w:r>
      <w:ins w:id="417" w:author="zenrunner" w:date="2017-11-11T19:10:00Z">
        <w:r w:rsidR="00EC7287">
          <w:rPr>
            <w:sz w:val="22"/>
            <w:szCs w:val="22"/>
          </w:rPr>
          <w:t xml:space="preserve">  See below, but I think you need to have a figure for microhabitat too? And show differences by behavior in a plot?  We have them. I know you were trying for clean, streamlined story but I </w:t>
        </w:r>
      </w:ins>
      <w:ins w:id="418" w:author="zenrunner" w:date="2017-11-11T19:11:00Z">
        <w:r w:rsidR="00EC7287">
          <w:rPr>
            <w:sz w:val="22"/>
            <w:szCs w:val="22"/>
          </w:rPr>
          <w:t>think</w:t>
        </w:r>
      </w:ins>
      <w:ins w:id="419" w:author="zenrunner" w:date="2017-11-11T19:10:00Z">
        <w:r w:rsidR="00EC7287">
          <w:rPr>
            <w:sz w:val="22"/>
            <w:szCs w:val="22"/>
          </w:rPr>
          <w:t xml:space="preserve"> </w:t>
        </w:r>
      </w:ins>
      <w:ins w:id="420" w:author="zenrunner" w:date="2017-11-11T19:11:00Z">
        <w:r w:rsidR="00EC7287">
          <w:rPr>
            <w:sz w:val="22"/>
            <w:szCs w:val="22"/>
          </w:rPr>
          <w:t xml:space="preserve">if you mention here, you have to present. OR cut altogether and keep it really simple – </w:t>
        </w:r>
        <w:proofErr w:type="spellStart"/>
        <w:r w:rsidR="00EC7287">
          <w:rPr>
            <w:sz w:val="22"/>
            <w:szCs w:val="22"/>
          </w:rPr>
          <w:t>ie</w:t>
        </w:r>
        <w:proofErr w:type="spellEnd"/>
        <w:r w:rsidR="00EC7287">
          <w:rPr>
            <w:sz w:val="22"/>
            <w:szCs w:val="22"/>
          </w:rPr>
          <w:t xml:space="preserve"> the black and white boxplot… then </w:t>
        </w:r>
        <w:proofErr w:type="gramStart"/>
        <w:r w:rsidR="00EC7287">
          <w:rPr>
            <w:sz w:val="22"/>
            <w:szCs w:val="22"/>
          </w:rPr>
          <w:t>done</w:t>
        </w:r>
        <w:proofErr w:type="gramEnd"/>
        <w:r w:rsidR="00EC7287">
          <w:rPr>
            <w:sz w:val="22"/>
            <w:szCs w:val="22"/>
          </w:rPr>
          <w:t xml:space="preserve">. Cut all mention of </w:t>
        </w:r>
        <w:proofErr w:type="spellStart"/>
        <w:r w:rsidR="00EC7287">
          <w:rPr>
            <w:sz w:val="22"/>
            <w:szCs w:val="22"/>
          </w:rPr>
          <w:t>behavioural</w:t>
        </w:r>
        <w:proofErr w:type="spellEnd"/>
        <w:r w:rsidR="00EC7287">
          <w:rPr>
            <w:sz w:val="22"/>
            <w:szCs w:val="22"/>
          </w:rPr>
          <w:t xml:space="preserve"> observation? </w:t>
        </w:r>
        <w:proofErr w:type="gramStart"/>
        <w:r w:rsidR="00EC7287">
          <w:rPr>
            <w:sz w:val="22"/>
            <w:szCs w:val="22"/>
          </w:rPr>
          <w:t>Your call.</w:t>
        </w:r>
        <w:proofErr w:type="gramEnd"/>
        <w:r w:rsidR="00EC7287">
          <w:rPr>
            <w:sz w:val="22"/>
            <w:szCs w:val="22"/>
          </w:rPr>
          <w:t xml:space="preserve">  I just think this halfway story will not be great with referees.</w:t>
        </w:r>
      </w:ins>
    </w:p>
    <w:p w14:paraId="7AD1DBE2" w14:textId="77777777" w:rsidR="009D081E" w:rsidRDefault="00035BFF" w:rsidP="00863A3B">
      <w:pPr>
        <w:pStyle w:val="Body"/>
        <w:spacing w:line="480" w:lineRule="auto"/>
        <w:ind w:firstLine="720"/>
        <w:rPr>
          <w:ins w:id="421" w:author="zenrunner" w:date="2017-11-11T19:12:00Z"/>
          <w:sz w:val="22"/>
          <w:szCs w:val="22"/>
        </w:rPr>
      </w:pPr>
      <w:commentRangeStart w:id="422"/>
      <w:r>
        <w:rPr>
          <w:i/>
          <w:iCs/>
          <w:sz w:val="22"/>
          <w:szCs w:val="22"/>
        </w:rPr>
        <w:t>Analyses</w:t>
      </w:r>
      <w:r w:rsidR="005B46DE">
        <w:rPr>
          <w:sz w:val="22"/>
          <w:szCs w:val="22"/>
        </w:rPr>
        <w:t>.</w:t>
      </w:r>
      <w:commentRangeEnd w:id="422"/>
      <w:r w:rsidR="005F75F9">
        <w:rPr>
          <w:rStyle w:val="CommentReference"/>
          <w:rFonts w:cs="Times New Roman"/>
          <w:color w:val="auto"/>
        </w:rPr>
        <w:commentReference w:id="422"/>
      </w:r>
      <w:r w:rsidR="005B46DE">
        <w:rPr>
          <w:sz w:val="22"/>
          <w:szCs w:val="22"/>
        </w:rPr>
        <w:t xml:space="preserve">-- </w:t>
      </w:r>
      <w:r>
        <w:rPr>
          <w:sz w:val="22"/>
          <w:szCs w:val="22"/>
        </w:rPr>
        <w:t xml:space="preserve">All analyses were conducted in R (version 3.3.2). </w:t>
      </w:r>
      <w:proofErr w:type="spellStart"/>
      <w:r>
        <w:rPr>
          <w:sz w:val="22"/>
          <w:szCs w:val="22"/>
        </w:rPr>
        <w:t>Meso</w:t>
      </w:r>
      <w:proofErr w:type="spellEnd"/>
      <w:r w:rsidR="00CF26C8">
        <w:rPr>
          <w:sz w:val="22"/>
          <w:szCs w:val="22"/>
        </w:rPr>
        <w:t>-</w:t>
      </w:r>
      <w:r>
        <w:rPr>
          <w:sz w:val="22"/>
          <w:szCs w:val="22"/>
        </w:rPr>
        <w:t xml:space="preserve"> and microhabitat were analyzed using a generalized linear model (</w:t>
      </w:r>
      <w:proofErr w:type="spellStart"/>
      <w:r>
        <w:rPr>
          <w:sz w:val="22"/>
          <w:szCs w:val="22"/>
        </w:rPr>
        <w:t>Bolker</w:t>
      </w:r>
      <w:proofErr w:type="spellEnd"/>
      <w:r>
        <w:rPr>
          <w:sz w:val="22"/>
          <w:szCs w:val="22"/>
        </w:rPr>
        <w:t xml:space="preserve"> et al. 2009) with the </w:t>
      </w:r>
      <w:proofErr w:type="spellStart"/>
      <w:r>
        <w:rPr>
          <w:sz w:val="22"/>
          <w:szCs w:val="22"/>
        </w:rPr>
        <w:t>multcomp</w:t>
      </w:r>
      <w:proofErr w:type="spellEnd"/>
      <w:r>
        <w:rPr>
          <w:sz w:val="22"/>
          <w:szCs w:val="22"/>
        </w:rPr>
        <w:t xml:space="preserve"> package (</w:t>
      </w:r>
      <w:proofErr w:type="spellStart"/>
      <w:r>
        <w:rPr>
          <w:sz w:val="22"/>
          <w:szCs w:val="22"/>
        </w:rPr>
        <w:t>Hothorn</w:t>
      </w:r>
      <w:proofErr w:type="spellEnd"/>
      <w:r>
        <w:rPr>
          <w:sz w:val="22"/>
          <w:szCs w:val="22"/>
        </w:rPr>
        <w:t xml:space="preserve"> et al. 2008). Behavior</w:t>
      </w:r>
      <w:r w:rsidR="004202A3">
        <w:rPr>
          <w:sz w:val="22"/>
          <w:szCs w:val="22"/>
        </w:rPr>
        <w:t>al data were</w:t>
      </w:r>
      <w:r>
        <w:rPr>
          <w:sz w:val="22"/>
          <w:szCs w:val="22"/>
        </w:rPr>
        <w:t xml:space="preserve"> analyzed with a multinomial logistic regression using the </w:t>
      </w:r>
      <w:proofErr w:type="spellStart"/>
      <w:r>
        <w:rPr>
          <w:sz w:val="22"/>
          <w:szCs w:val="22"/>
        </w:rPr>
        <w:t>nnet</w:t>
      </w:r>
      <w:proofErr w:type="spellEnd"/>
      <w:r>
        <w:rPr>
          <w:sz w:val="22"/>
          <w:szCs w:val="22"/>
        </w:rPr>
        <w:t xml:space="preserve"> package </w:t>
      </w:r>
      <w:del w:id="423" w:author="zenrunner" w:date="2017-11-11T19:12:00Z">
        <w:r w:rsidDel="009D081E">
          <w:rPr>
            <w:sz w:val="22"/>
            <w:szCs w:val="22"/>
          </w:rPr>
          <w:delText xml:space="preserve">which </w:delText>
        </w:r>
      </w:del>
      <w:ins w:id="424" w:author="zenrunner" w:date="2017-11-11T19:12:00Z">
        <w:r w:rsidR="009D081E">
          <w:rPr>
            <w:sz w:val="22"/>
            <w:szCs w:val="22"/>
          </w:rPr>
          <w:t xml:space="preserve">that </w:t>
        </w:r>
      </w:ins>
      <w:r>
        <w:rPr>
          <w:sz w:val="22"/>
          <w:szCs w:val="22"/>
        </w:rPr>
        <w:t>accounts for the multiple levels of nominal outcomes of the observations (</w:t>
      </w:r>
      <w:proofErr w:type="spellStart"/>
      <w:r>
        <w:rPr>
          <w:sz w:val="22"/>
          <w:szCs w:val="22"/>
        </w:rPr>
        <w:t>Venables</w:t>
      </w:r>
      <w:proofErr w:type="spellEnd"/>
      <w:r>
        <w:rPr>
          <w:sz w:val="22"/>
          <w:szCs w:val="22"/>
        </w:rPr>
        <w:t xml:space="preserve"> et al. 2002). </w:t>
      </w:r>
      <w:del w:id="425" w:author="zenrunner" w:date="2017-11-11T19:12:00Z">
        <w:r w:rsidDel="009D081E">
          <w:rPr>
            <w:sz w:val="22"/>
            <w:szCs w:val="22"/>
          </w:rPr>
          <w:delText xml:space="preserve">All locations of collared individuals were mapped using the </w:delText>
        </w:r>
        <w:r w:rsidRPr="009D081E" w:rsidDel="009D081E">
          <w:rPr>
            <w:sz w:val="22"/>
            <w:szCs w:val="22"/>
            <w:highlight w:val="yellow"/>
            <w:rPrChange w:id="426" w:author="zenrunner" w:date="2017-11-11T19:12:00Z">
              <w:rPr>
                <w:sz w:val="22"/>
                <w:szCs w:val="22"/>
              </w:rPr>
            </w:rPrChange>
          </w:rPr>
          <w:delText>leaflet package</w:delText>
        </w:r>
        <w:r w:rsidDel="009D081E">
          <w:rPr>
            <w:sz w:val="22"/>
            <w:szCs w:val="22"/>
          </w:rPr>
          <w:delText xml:space="preserve"> (Graul 2016). </w:delText>
        </w:r>
      </w:del>
      <w:r>
        <w:rPr>
          <w:sz w:val="22"/>
          <w:szCs w:val="22"/>
        </w:rPr>
        <w:t xml:space="preserve">Home range size was calculated using a 95% Minimum Convex Polygon (MCP) estimation (Mohr 1947) using the </w:t>
      </w:r>
      <w:proofErr w:type="spellStart"/>
      <w:r>
        <w:rPr>
          <w:sz w:val="22"/>
          <w:szCs w:val="22"/>
        </w:rPr>
        <w:t>adehabitatHR</w:t>
      </w:r>
      <w:proofErr w:type="spellEnd"/>
      <w:r>
        <w:rPr>
          <w:sz w:val="22"/>
          <w:szCs w:val="22"/>
        </w:rPr>
        <w:t xml:space="preserve"> package (</w:t>
      </w:r>
      <w:proofErr w:type="spellStart"/>
      <w:r>
        <w:rPr>
          <w:sz w:val="22"/>
          <w:szCs w:val="22"/>
        </w:rPr>
        <w:t>Calenge</w:t>
      </w:r>
      <w:proofErr w:type="spellEnd"/>
      <w:r>
        <w:rPr>
          <w:sz w:val="22"/>
          <w:szCs w:val="22"/>
        </w:rPr>
        <w:t xml:space="preserve"> 2006). </w:t>
      </w:r>
      <w:r w:rsidR="004202A3">
        <w:rPr>
          <w:sz w:val="22"/>
          <w:szCs w:val="22"/>
        </w:rPr>
        <w:t xml:space="preserve">MCPs were visualized in two dimensions in R and with </w:t>
      </w:r>
      <w:proofErr w:type="spellStart"/>
      <w:r w:rsidR="004202A3">
        <w:rPr>
          <w:sz w:val="22"/>
          <w:szCs w:val="22"/>
        </w:rPr>
        <w:t>Zoatrack</w:t>
      </w:r>
      <w:proofErr w:type="spellEnd"/>
      <w:r w:rsidR="004202A3">
        <w:rPr>
          <w:sz w:val="22"/>
          <w:szCs w:val="22"/>
        </w:rPr>
        <w:t xml:space="preserve"> </w:t>
      </w:r>
      <w:proofErr w:type="gramStart"/>
      <w:r w:rsidR="004202A3">
        <w:rPr>
          <w:sz w:val="22"/>
          <w:szCs w:val="22"/>
        </w:rPr>
        <w:t xml:space="preserve">( </w:t>
      </w:r>
      <w:ins w:id="427" w:author="Scott Butterfield" w:date="2017-11-07T08:19:00Z">
        <w:r w:rsidR="005F75F9">
          <w:rPr>
            <w:sz w:val="22"/>
            <w:szCs w:val="22"/>
          </w:rPr>
          <w:t>XX</w:t>
        </w:r>
      </w:ins>
      <w:proofErr w:type="gramEnd"/>
      <w:r w:rsidR="004202A3">
        <w:rPr>
          <w:sz w:val="22"/>
          <w:szCs w:val="22"/>
        </w:rPr>
        <w:t xml:space="preserve"> )</w:t>
      </w:r>
      <w:ins w:id="428" w:author="Scott Butterfield" w:date="2017-11-07T08:19:00Z">
        <w:r w:rsidR="005F75F9">
          <w:rPr>
            <w:sz w:val="22"/>
            <w:szCs w:val="22"/>
          </w:rPr>
          <w:t xml:space="preserve">. </w:t>
        </w:r>
      </w:ins>
      <w:r>
        <w:rPr>
          <w:sz w:val="22"/>
          <w:szCs w:val="22"/>
        </w:rPr>
        <w:t xml:space="preserve">All R code used for this project can be found at </w:t>
      </w:r>
      <w:del w:id="429" w:author="Scott Butterfield" w:date="2017-11-07T08:19:00Z">
        <w:r w:rsidDel="005F75F9">
          <w:rPr>
            <w:sz w:val="22"/>
            <w:szCs w:val="22"/>
          </w:rPr>
          <w:delText>&lt;</w:delText>
        </w:r>
      </w:del>
      <w:r>
        <w:rPr>
          <w:sz w:val="22"/>
          <w:szCs w:val="22"/>
        </w:rPr>
        <w:t>https://cjlortie.github.io/Carrizo.telemetry</w:t>
      </w:r>
      <w:r w:rsidR="00CE490E">
        <w:rPr>
          <w:sz w:val="22"/>
          <w:szCs w:val="22"/>
        </w:rPr>
        <w:t>.</w:t>
      </w:r>
      <w:r w:rsidR="00E85C31">
        <w:rPr>
          <w:sz w:val="22"/>
          <w:szCs w:val="22"/>
        </w:rPr>
        <w:t xml:space="preserve">  </w:t>
      </w:r>
    </w:p>
    <w:p w14:paraId="7609E650" w14:textId="43F3783B" w:rsidR="009A0048" w:rsidRPr="00863A3B" w:rsidRDefault="00E85C31" w:rsidP="00863A3B">
      <w:pPr>
        <w:pStyle w:val="Body"/>
        <w:spacing w:line="480" w:lineRule="auto"/>
        <w:ind w:firstLine="720"/>
        <w:rPr>
          <w:sz w:val="22"/>
          <w:szCs w:val="22"/>
        </w:rPr>
      </w:pPr>
      <w:r w:rsidRPr="0022113A">
        <w:rPr>
          <w:sz w:val="22"/>
          <w:szCs w:val="22"/>
          <w:highlight w:val="yellow"/>
          <w:rPrChange w:id="430" w:author="zenrunner" w:date="2017-11-12T12:02:00Z">
            <w:rPr>
              <w:sz w:val="22"/>
              <w:szCs w:val="22"/>
            </w:rPr>
          </w:rPrChange>
        </w:rPr>
        <w:t>Shrub density</w:t>
      </w:r>
      <w:ins w:id="431" w:author="zenrunner" w:date="2017-11-12T12:02:00Z">
        <w:r w:rsidR="0022113A">
          <w:rPr>
            <w:sz w:val="22"/>
            <w:szCs w:val="22"/>
          </w:rPr>
          <w:t xml:space="preserve"> BIG IDEA here – really we should have shrub density for each and every relocation and test using those data… that would be really cool to know. However, that would involve 1000 look-ups.  Do you trust Eva to do this very rapidly for </w:t>
        </w:r>
        <w:proofErr w:type="gramStart"/>
        <w:r w:rsidR="0022113A">
          <w:rPr>
            <w:sz w:val="22"/>
            <w:szCs w:val="22"/>
          </w:rPr>
          <w:t>us.</w:t>
        </w:r>
        <w:proofErr w:type="gramEnd"/>
        <w:r w:rsidR="0022113A">
          <w:rPr>
            <w:sz w:val="22"/>
            <w:szCs w:val="22"/>
          </w:rPr>
          <w:t xml:space="preserve">  I think just </w:t>
        </w:r>
        <w:proofErr w:type="gramStart"/>
        <w:r w:rsidR="0022113A">
          <w:rPr>
            <w:sz w:val="22"/>
            <w:szCs w:val="22"/>
          </w:rPr>
          <w:t>like  ALL</w:t>
        </w:r>
        <w:proofErr w:type="gramEnd"/>
        <w:r w:rsidR="0022113A">
          <w:rPr>
            <w:sz w:val="22"/>
            <w:szCs w:val="22"/>
          </w:rPr>
          <w:t xml:space="preserve"> the data-model issues, this </w:t>
        </w:r>
      </w:ins>
      <w:ins w:id="432" w:author="zenrunner" w:date="2017-11-12T12:03:00Z">
        <w:r w:rsidR="0022113A">
          <w:rPr>
            <w:sz w:val="22"/>
            <w:szCs w:val="22"/>
          </w:rPr>
          <w:t>would</w:t>
        </w:r>
      </w:ins>
      <w:ins w:id="433" w:author="zenrunner" w:date="2017-11-12T12:02:00Z">
        <w:r w:rsidR="0022113A">
          <w:rPr>
            <w:sz w:val="22"/>
            <w:szCs w:val="22"/>
          </w:rPr>
          <w:t xml:space="preserve"> </w:t>
        </w:r>
      </w:ins>
      <w:ins w:id="434" w:author="zenrunner" w:date="2017-11-12T12:03:00Z">
        <w:r w:rsidR="0022113A">
          <w:rPr>
            <w:sz w:val="22"/>
            <w:szCs w:val="22"/>
          </w:rPr>
          <w:t>be good to have.</w:t>
        </w:r>
      </w:ins>
      <w:r>
        <w:rPr>
          <w:sz w:val="22"/>
          <w:szCs w:val="22"/>
        </w:rPr>
        <w:t xml:space="preserve"> </w:t>
      </w:r>
      <w:proofErr w:type="gramStart"/>
      <w:r>
        <w:rPr>
          <w:sz w:val="22"/>
          <w:szCs w:val="22"/>
        </w:rPr>
        <w:t>was</w:t>
      </w:r>
      <w:proofErr w:type="gramEnd"/>
      <w:r>
        <w:rPr>
          <w:sz w:val="22"/>
          <w:szCs w:val="22"/>
        </w:rPr>
        <w:t xml:space="preserve"> </w:t>
      </w:r>
      <w:r w:rsidR="004202A3">
        <w:rPr>
          <w:sz w:val="22"/>
          <w:szCs w:val="22"/>
        </w:rPr>
        <w:t>calculated</w:t>
      </w:r>
      <w:r>
        <w:rPr>
          <w:sz w:val="22"/>
          <w:szCs w:val="22"/>
        </w:rPr>
        <w:t xml:space="preserve"> </w:t>
      </w:r>
      <w:del w:id="435" w:author="zenrunner" w:date="2017-11-11T19:12:00Z">
        <w:r w:rsidDel="009D081E">
          <w:rPr>
            <w:sz w:val="22"/>
            <w:szCs w:val="22"/>
          </w:rPr>
          <w:delText>by</w:delText>
        </w:r>
        <w:r w:rsidR="00CE490E" w:rsidDel="009D081E">
          <w:rPr>
            <w:sz w:val="22"/>
            <w:szCs w:val="22"/>
          </w:rPr>
          <w:delText xml:space="preserve"> </w:delText>
        </w:r>
        <w:r w:rsidR="004202A3" w:rsidDel="009D081E">
          <w:rPr>
            <w:sz w:val="22"/>
            <w:szCs w:val="22"/>
          </w:rPr>
          <w:delText xml:space="preserve">visually counting individual shrubs </w:delText>
        </w:r>
      </w:del>
      <w:r w:rsidR="004202A3">
        <w:rPr>
          <w:sz w:val="22"/>
          <w:szCs w:val="22"/>
        </w:rPr>
        <w:t xml:space="preserve">from aerial photographs within each </w:t>
      </w:r>
      <w:r w:rsidR="004202A3" w:rsidRPr="00863A3B">
        <w:rPr>
          <w:sz w:val="22"/>
          <w:szCs w:val="22"/>
        </w:rPr>
        <w:t>lizard’s MCP and dividing that number by the area in square meters of the MCP</w:t>
      </w:r>
      <w:ins w:id="436" w:author="zenrunner" w:date="2017-11-11T19:13:00Z">
        <w:r w:rsidR="009D081E">
          <w:rPr>
            <w:sz w:val="22"/>
            <w:szCs w:val="22"/>
          </w:rPr>
          <w:t xml:space="preserve"> (source for photographs, </w:t>
        </w:r>
        <w:proofErr w:type="spellStart"/>
        <w:r w:rsidR="009D081E">
          <w:rPr>
            <w:sz w:val="22"/>
            <w:szCs w:val="22"/>
          </w:rPr>
          <w:t>google</w:t>
        </w:r>
        <w:proofErr w:type="spellEnd"/>
        <w:r w:rsidR="009D081E">
          <w:rPr>
            <w:sz w:val="22"/>
            <w:szCs w:val="22"/>
          </w:rPr>
          <w:t xml:space="preserve"> maps?</w:t>
        </w:r>
        <w:r w:rsidR="00773B5A">
          <w:rPr>
            <w:sz w:val="22"/>
            <w:szCs w:val="22"/>
          </w:rPr>
          <w:t>, and perhaps state year of imagery used just in case shrubs have changed since then?</w:t>
        </w:r>
        <w:r w:rsidR="009D081E">
          <w:rPr>
            <w:sz w:val="22"/>
            <w:szCs w:val="22"/>
          </w:rPr>
          <w:t>)</w:t>
        </w:r>
      </w:ins>
      <w:r w:rsidR="004202A3" w:rsidRPr="00863A3B">
        <w:rPr>
          <w:sz w:val="22"/>
          <w:szCs w:val="22"/>
        </w:rPr>
        <w:t>.</w:t>
      </w:r>
      <w:r w:rsidR="00BE56A5">
        <w:rPr>
          <w:sz w:val="22"/>
          <w:szCs w:val="22"/>
        </w:rPr>
        <w:t xml:space="preserve">  Shrub association zones were calculated by measuring a large number of randomly chosen shrubs</w:t>
      </w:r>
      <w:r w:rsidR="009C6132">
        <w:rPr>
          <w:sz w:val="22"/>
          <w:szCs w:val="22"/>
        </w:rPr>
        <w:t xml:space="preserve"> in the study area, </w:t>
      </w:r>
      <w:r w:rsidR="00BE56A5">
        <w:rPr>
          <w:sz w:val="22"/>
          <w:szCs w:val="22"/>
        </w:rPr>
        <w:t>taking two perpendicular diame</w:t>
      </w:r>
      <w:r w:rsidR="009C6132">
        <w:rPr>
          <w:sz w:val="22"/>
          <w:szCs w:val="22"/>
        </w:rPr>
        <w:t>ter measurements</w:t>
      </w:r>
      <w:r w:rsidR="00BE56A5">
        <w:rPr>
          <w:sz w:val="22"/>
          <w:szCs w:val="22"/>
        </w:rPr>
        <w:t xml:space="preserve"> in meters</w:t>
      </w:r>
      <w:r w:rsidR="009C6132">
        <w:rPr>
          <w:sz w:val="22"/>
          <w:szCs w:val="22"/>
        </w:rPr>
        <w:t>,</w:t>
      </w:r>
      <w:r w:rsidR="00BE56A5">
        <w:rPr>
          <w:sz w:val="22"/>
          <w:szCs w:val="22"/>
        </w:rPr>
        <w:t xml:space="preserve"> </w:t>
      </w:r>
      <w:r w:rsidR="009C6132">
        <w:rPr>
          <w:sz w:val="22"/>
          <w:szCs w:val="22"/>
        </w:rPr>
        <w:t xml:space="preserve">and assigning an average radius to each shrub, to which </w:t>
      </w:r>
      <w:r w:rsidR="009C6132">
        <w:rPr>
          <w:sz w:val="22"/>
          <w:szCs w:val="22"/>
        </w:rPr>
        <w:lastRenderedPageBreak/>
        <w:t>we added the 0.5m association criterion described above.  We calculated the area of each shrub association zone using the formul</w:t>
      </w:r>
      <w:r w:rsidR="00D96D7F">
        <w:rPr>
          <w:sz w:val="22"/>
          <w:szCs w:val="22"/>
        </w:rPr>
        <w:t>a</w:t>
      </w:r>
      <w:r w:rsidR="009C6132">
        <w:rPr>
          <w:sz w:val="22"/>
          <w:szCs w:val="22"/>
        </w:rPr>
        <w:t xml:space="preserve"> </w:t>
      </w:r>
      <w:r w:rsidR="009C6132">
        <w:rPr>
          <w:rFonts w:ascii="Symbol" w:hAnsi="Symbol"/>
          <w:sz w:val="22"/>
          <w:szCs w:val="22"/>
        </w:rPr>
        <w:t></w:t>
      </w:r>
      <w:r w:rsidR="009C6132">
        <w:rPr>
          <w:sz w:val="22"/>
          <w:szCs w:val="22"/>
        </w:rPr>
        <w:t>r2 and then took the average of the sample.  We then multiplied this standard shrub association zone area by the number of shrubs counted in each MCP to obtain an estimate of the percent area of an MCP subsumed by shrub association zones.</w:t>
      </w:r>
      <w:ins w:id="437" w:author="zenrunner" w:date="2017-11-11T19:13:00Z">
        <w:r w:rsidR="00773B5A">
          <w:rPr>
            <w:sz w:val="22"/>
            <w:szCs w:val="22"/>
          </w:rPr>
          <w:t xml:space="preserve"> </w:t>
        </w:r>
      </w:ins>
      <w:ins w:id="438" w:author="zenrunner" w:date="2017-11-11T19:14:00Z">
        <w:r w:rsidR="00773B5A">
          <w:rPr>
            <w:sz w:val="22"/>
            <w:szCs w:val="22"/>
          </w:rPr>
          <w:t xml:space="preserve">This is for Fig 3 right? If so, maybe just state simply at end </w:t>
        </w:r>
        <w:proofErr w:type="gramStart"/>
        <w:r w:rsidR="00773B5A">
          <w:rPr>
            <w:sz w:val="22"/>
            <w:szCs w:val="22"/>
          </w:rPr>
          <w:t>These</w:t>
        </w:r>
        <w:proofErr w:type="gramEnd"/>
        <w:r w:rsidR="00773B5A">
          <w:rPr>
            <w:sz w:val="22"/>
            <w:szCs w:val="22"/>
          </w:rPr>
          <w:t xml:space="preserve"> calculates allowed us to regress shrub density by a weighted association measure. </w:t>
        </w:r>
      </w:ins>
    </w:p>
    <w:p w14:paraId="6FAD1617" w14:textId="1EF85381" w:rsidR="00863A3B" w:rsidRPr="00BE56A5" w:rsidRDefault="00863A3B" w:rsidP="00863A3B">
      <w:pPr>
        <w:pStyle w:val="Default"/>
        <w:spacing w:line="480" w:lineRule="auto"/>
        <w:rPr>
          <w:rFonts w:ascii="Times New Roman" w:eastAsia="Times New Roman" w:hAnsi="Times New Roman" w:cs="Times New Roman"/>
          <w:b/>
          <w:color w:val="auto"/>
        </w:rPr>
      </w:pPr>
      <w:r w:rsidRPr="00BE56A5">
        <w:rPr>
          <w:rFonts w:ascii="Times New Roman" w:hAnsi="Times New Roman"/>
          <w:b/>
          <w:color w:val="auto"/>
        </w:rPr>
        <w:t>Results</w:t>
      </w:r>
    </w:p>
    <w:p w14:paraId="56107220" w14:textId="06685490" w:rsidR="00863A3B" w:rsidRPr="00BE56A5" w:rsidRDefault="00863A3B" w:rsidP="00863A3B">
      <w:pPr>
        <w:pStyle w:val="Default"/>
        <w:spacing w:line="480" w:lineRule="auto"/>
        <w:ind w:firstLine="720"/>
        <w:rPr>
          <w:rFonts w:ascii="Times New Roman" w:eastAsia="Times New Roman" w:hAnsi="Times New Roman" w:cs="Times New Roman"/>
          <w:color w:val="auto"/>
        </w:rPr>
      </w:pPr>
      <w:commentRangeStart w:id="439"/>
      <w:r w:rsidRPr="002A1F4B">
        <w:rPr>
          <w:rFonts w:ascii="Times New Roman" w:hAnsi="Times New Roman"/>
          <w:i/>
          <w:iCs/>
          <w:color w:val="auto"/>
          <w:highlight w:val="yellow"/>
          <w:rPrChange w:id="440" w:author="zenrunner" w:date="2017-11-11T19:16:00Z">
            <w:rPr>
              <w:rFonts w:ascii="Times New Roman" w:hAnsi="Times New Roman"/>
              <w:i/>
              <w:iCs/>
              <w:color w:val="auto"/>
            </w:rPr>
          </w:rPrChange>
        </w:rPr>
        <w:t>Summary</w:t>
      </w:r>
      <w:proofErr w:type="gramStart"/>
      <w:r w:rsidRPr="002A1F4B">
        <w:rPr>
          <w:rFonts w:ascii="Times New Roman" w:hAnsi="Times New Roman"/>
          <w:i/>
          <w:iCs/>
          <w:color w:val="auto"/>
          <w:highlight w:val="yellow"/>
          <w:rPrChange w:id="441" w:author="zenrunner" w:date="2017-11-11T19:16:00Z">
            <w:rPr>
              <w:rFonts w:ascii="Times New Roman" w:hAnsi="Times New Roman"/>
              <w:i/>
              <w:iCs/>
              <w:color w:val="auto"/>
            </w:rPr>
          </w:rPrChange>
        </w:rPr>
        <w:t>.—</w:t>
      </w:r>
      <w:proofErr w:type="gramEnd"/>
      <w:r w:rsidRPr="002A1F4B">
        <w:rPr>
          <w:rFonts w:ascii="Times New Roman" w:hAnsi="Times New Roman"/>
          <w:i/>
          <w:iCs/>
          <w:color w:val="auto"/>
          <w:highlight w:val="yellow"/>
          <w:rPrChange w:id="442" w:author="zenrunner" w:date="2017-11-11T19:16:00Z">
            <w:rPr>
              <w:rFonts w:ascii="Times New Roman" w:hAnsi="Times New Roman"/>
              <w:i/>
              <w:iCs/>
              <w:color w:val="auto"/>
            </w:rPr>
          </w:rPrChange>
        </w:rPr>
        <w:t xml:space="preserve"> </w:t>
      </w:r>
      <w:commentRangeEnd w:id="439"/>
      <w:r w:rsidR="007C24E6" w:rsidRPr="002A1F4B">
        <w:rPr>
          <w:rStyle w:val="CommentReference"/>
          <w:rFonts w:ascii="Times New Roman" w:hAnsi="Times New Roman" w:cs="Times New Roman"/>
          <w:color w:val="auto"/>
          <w:highlight w:val="yellow"/>
          <w:rPrChange w:id="443" w:author="zenrunner" w:date="2017-11-11T19:16:00Z">
            <w:rPr>
              <w:rStyle w:val="CommentReference"/>
              <w:rFonts w:ascii="Times New Roman" w:hAnsi="Times New Roman" w:cs="Times New Roman"/>
              <w:color w:val="auto"/>
            </w:rPr>
          </w:rPrChange>
        </w:rPr>
        <w:commentReference w:id="439"/>
      </w:r>
      <w:commentRangeStart w:id="444"/>
      <w:r w:rsidRPr="002A1F4B">
        <w:rPr>
          <w:rFonts w:ascii="Times New Roman" w:hAnsi="Times New Roman"/>
          <w:color w:val="auto"/>
          <w:highlight w:val="yellow"/>
          <w:rPrChange w:id="445" w:author="zenrunner" w:date="2017-11-11T19:16:00Z">
            <w:rPr>
              <w:rFonts w:ascii="Times New Roman" w:hAnsi="Times New Roman"/>
              <w:color w:val="auto"/>
            </w:rPr>
          </w:rPrChange>
        </w:rPr>
        <w:t xml:space="preserve">The study took place in July 2016.  </w:t>
      </w:r>
      <w:commentRangeEnd w:id="444"/>
      <w:r w:rsidR="005F75F9" w:rsidRPr="002A1F4B">
        <w:rPr>
          <w:rStyle w:val="CommentReference"/>
          <w:rFonts w:ascii="Times New Roman" w:hAnsi="Times New Roman" w:cs="Times New Roman"/>
          <w:color w:val="auto"/>
          <w:highlight w:val="yellow"/>
          <w:rPrChange w:id="446" w:author="zenrunner" w:date="2017-11-11T19:16:00Z">
            <w:rPr>
              <w:rStyle w:val="CommentReference"/>
              <w:rFonts w:ascii="Times New Roman" w:hAnsi="Times New Roman" w:cs="Times New Roman"/>
              <w:color w:val="auto"/>
            </w:rPr>
          </w:rPrChange>
        </w:rPr>
        <w:commentReference w:id="444"/>
      </w:r>
      <w:r w:rsidRPr="002A1F4B">
        <w:rPr>
          <w:rFonts w:ascii="Times New Roman" w:hAnsi="Times New Roman"/>
          <w:color w:val="auto"/>
          <w:highlight w:val="yellow"/>
          <w:rPrChange w:id="447" w:author="zenrunner" w:date="2017-11-11T19:16:00Z">
            <w:rPr>
              <w:rFonts w:ascii="Times New Roman" w:hAnsi="Times New Roman"/>
              <w:color w:val="auto"/>
            </w:rPr>
          </w:rPrChange>
        </w:rPr>
        <w:t>We tracked 29 lizards for 24 days, and we relocated lizards 3 times a day</w:t>
      </w:r>
      <w:ins w:id="448" w:author="zenrunner" w:date="2017-11-11T19:16:00Z">
        <w:r w:rsidR="002A1F4B">
          <w:rPr>
            <w:rFonts w:ascii="Times New Roman" w:hAnsi="Times New Roman"/>
            <w:color w:val="auto"/>
            <w:highlight w:val="yellow"/>
          </w:rPr>
          <w:t xml:space="preserve"> cut or move to methods</w:t>
        </w:r>
      </w:ins>
      <w:r w:rsidRPr="002A1F4B">
        <w:rPr>
          <w:rFonts w:ascii="Times New Roman" w:hAnsi="Times New Roman"/>
          <w:color w:val="auto"/>
          <w:highlight w:val="yellow"/>
          <w:rPrChange w:id="449" w:author="zenrunner" w:date="2017-11-11T19:16:00Z">
            <w:rPr>
              <w:rFonts w:ascii="Times New Roman" w:hAnsi="Times New Roman"/>
              <w:color w:val="auto"/>
            </w:rPr>
          </w:rPrChange>
        </w:rPr>
        <w:t>.</w:t>
      </w:r>
      <w:r w:rsidRPr="00BE56A5">
        <w:rPr>
          <w:rFonts w:ascii="Times New Roman" w:hAnsi="Times New Roman"/>
          <w:color w:val="auto"/>
        </w:rPr>
        <w:t xml:space="preserve">  A total of 27 lizards were relocated more than 5 instances cumulatively either in the AM or the PM across the sampling period. On a given day, the median total number of relocations was 22 with a maximum of 27 and a minimum </w:t>
      </w:r>
      <w:proofErr w:type="gramStart"/>
      <w:r w:rsidRPr="00BE56A5">
        <w:rPr>
          <w:rFonts w:ascii="Times New Roman" w:hAnsi="Times New Roman"/>
          <w:color w:val="auto"/>
        </w:rPr>
        <w:t>of 1 relocation</w:t>
      </w:r>
      <w:proofErr w:type="gramEnd"/>
      <w:r w:rsidRPr="00BE56A5">
        <w:rPr>
          <w:rFonts w:ascii="Times New Roman" w:hAnsi="Times New Roman"/>
          <w:color w:val="auto"/>
        </w:rPr>
        <w:t>.</w:t>
      </w:r>
      <w:ins w:id="450" w:author="zenrunner" w:date="2017-11-11T19:16:00Z">
        <w:r w:rsidR="00DC2943">
          <w:rPr>
            <w:rFonts w:ascii="Times New Roman" w:hAnsi="Times New Roman"/>
            <w:color w:val="auto"/>
          </w:rPr>
          <w:t xml:space="preserve"> There were a total of 1190 relocations.</w:t>
        </w:r>
      </w:ins>
      <w:r w:rsidRPr="00BE56A5">
        <w:rPr>
          <w:rFonts w:ascii="Times New Roman" w:hAnsi="Times New Roman"/>
          <w:color w:val="auto"/>
        </w:rPr>
        <w:t xml:space="preserve"> </w:t>
      </w:r>
    </w:p>
    <w:p w14:paraId="75A4D7A7" w14:textId="10DF49FE" w:rsidR="00863A3B" w:rsidRDefault="00863A3B" w:rsidP="00863A3B">
      <w:pPr>
        <w:pStyle w:val="Default"/>
        <w:spacing w:line="480" w:lineRule="auto"/>
        <w:ind w:firstLine="720"/>
        <w:rPr>
          <w:ins w:id="451" w:author="zenrunner" w:date="2017-11-11T19:43:00Z"/>
          <w:rFonts w:ascii="Times New Roman" w:eastAsia="Times New Roman" w:hAnsi="Times New Roman" w:cs="Times New Roman"/>
          <w:color w:val="auto"/>
        </w:rPr>
      </w:pPr>
      <w:r w:rsidRPr="00BE56A5">
        <w:rPr>
          <w:rFonts w:ascii="Times New Roman" w:hAnsi="Times New Roman"/>
          <w:i/>
          <w:iCs/>
          <w:color w:val="auto"/>
        </w:rPr>
        <w:t>Home range</w:t>
      </w:r>
      <w:proofErr w:type="gramStart"/>
      <w:r w:rsidRPr="00BE56A5">
        <w:rPr>
          <w:rFonts w:ascii="Times New Roman" w:hAnsi="Times New Roman"/>
          <w:i/>
          <w:iCs/>
          <w:color w:val="auto"/>
        </w:rPr>
        <w:t>.—</w:t>
      </w:r>
      <w:proofErr w:type="gramEnd"/>
      <w:r w:rsidRPr="00BE56A5">
        <w:rPr>
          <w:rFonts w:ascii="Times New Roman" w:hAnsi="Times New Roman"/>
          <w:color w:val="auto"/>
        </w:rPr>
        <w:t xml:space="preserve"> Home range sizes were calculated for the 27 </w:t>
      </w:r>
      <w:commentRangeStart w:id="452"/>
      <w:r w:rsidRPr="00BE56A5">
        <w:rPr>
          <w:rFonts w:ascii="Times New Roman" w:hAnsi="Times New Roman"/>
          <w:color w:val="auto"/>
        </w:rPr>
        <w:t xml:space="preserve">fully-tracked </w:t>
      </w:r>
      <w:commentRangeEnd w:id="452"/>
      <w:r w:rsidR="007C24E6">
        <w:rPr>
          <w:rStyle w:val="CommentReference"/>
          <w:rFonts w:ascii="Times New Roman" w:hAnsi="Times New Roman" w:cs="Times New Roman"/>
          <w:color w:val="auto"/>
        </w:rPr>
        <w:commentReference w:id="452"/>
      </w:r>
      <w:r w:rsidRPr="00BE56A5">
        <w:rPr>
          <w:rFonts w:ascii="Times New Roman" w:hAnsi="Times New Roman"/>
          <w:color w:val="auto"/>
        </w:rPr>
        <w:t xml:space="preserve">lizards. Mean female MCP area was 1.87 ha +/- 0.53 se.  Mean male MCP area was 5.14 ha +/- 2.15 se.   The difference in MCP area between males and females was not significant </w:t>
      </w:r>
      <w:r w:rsidRPr="00BE56A5">
        <w:rPr>
          <w:rFonts w:ascii="Times New Roman" w:hAnsi="Times New Roman" w:cs="Times New Roman"/>
          <w:color w:val="auto"/>
        </w:rPr>
        <w:t>(</w:t>
      </w:r>
      <w:ins w:id="453" w:author="zenrunner" w:date="2017-11-11T19:27:00Z">
        <w:r w:rsidR="001D7A7D">
          <w:rPr>
            <w:rFonts w:ascii="Times New Roman" w:hAnsi="Times New Roman" w:cs="Times New Roman"/>
            <w:color w:val="auto"/>
          </w:rPr>
          <w:t xml:space="preserve">check journal for style. Might need: GLM&lt; test-stat, then p-value) </w:t>
        </w:r>
      </w:ins>
      <w:commentRangeStart w:id="454"/>
      <w:proofErr w:type="spellStart"/>
      <w:r w:rsidRPr="00BE56A5">
        <w:rPr>
          <w:rFonts w:ascii="Times New Roman" w:hAnsi="Times New Roman" w:cs="Times New Roman"/>
          <w:color w:val="auto"/>
        </w:rPr>
        <w:t>Pr</w:t>
      </w:r>
      <w:proofErr w:type="spellEnd"/>
      <w:r w:rsidRPr="00BE56A5">
        <w:rPr>
          <w:rFonts w:ascii="Times New Roman" w:hAnsi="Times New Roman" w:cs="Times New Roman"/>
          <w:color w:val="auto"/>
        </w:rPr>
        <w:t xml:space="preserve">&lt;Chi </w:t>
      </w:r>
      <w:r w:rsidRPr="00BE56A5">
        <w:rPr>
          <w:rStyle w:val="HTMLCode"/>
          <w:rFonts w:ascii="Times New Roman" w:eastAsia="Arial Unicode MS" w:hAnsi="Times New Roman" w:cs="Times New Roman"/>
          <w:color w:val="auto"/>
          <w:sz w:val="22"/>
          <w:szCs w:val="22"/>
        </w:rPr>
        <w:t>0.095920</w:t>
      </w:r>
      <w:commentRangeEnd w:id="454"/>
      <w:r w:rsidR="007C24E6">
        <w:rPr>
          <w:rStyle w:val="CommentReference"/>
          <w:rFonts w:ascii="Times New Roman" w:hAnsi="Times New Roman" w:cs="Times New Roman"/>
          <w:color w:val="auto"/>
        </w:rPr>
        <w:commentReference w:id="454"/>
      </w:r>
      <w:r w:rsidRPr="00BE56A5">
        <w:rPr>
          <w:rFonts w:ascii="Times New Roman" w:eastAsia="Times New Roman" w:hAnsi="Times New Roman" w:cs="Times New Roman"/>
          <w:color w:val="auto"/>
        </w:rPr>
        <w:t xml:space="preserve">).  </w:t>
      </w:r>
      <w:r w:rsidRPr="001D7A7D">
        <w:rPr>
          <w:rFonts w:ascii="Times New Roman" w:eastAsia="Times New Roman" w:hAnsi="Times New Roman" w:cs="Times New Roman"/>
          <w:color w:val="auto"/>
          <w:highlight w:val="yellow"/>
          <w:rPrChange w:id="455" w:author="zenrunner" w:date="2017-11-11T19:28:00Z">
            <w:rPr>
              <w:rFonts w:ascii="Times New Roman" w:eastAsia="Times New Roman" w:hAnsi="Times New Roman" w:cs="Times New Roman"/>
              <w:color w:val="auto"/>
            </w:rPr>
          </w:rPrChange>
        </w:rPr>
        <w:t xml:space="preserve">Gender was initially included as a factor in all </w:t>
      </w:r>
      <w:r w:rsidR="009C6132" w:rsidRPr="001D7A7D">
        <w:rPr>
          <w:rFonts w:ascii="Times New Roman" w:eastAsia="Times New Roman" w:hAnsi="Times New Roman" w:cs="Times New Roman"/>
          <w:color w:val="auto"/>
          <w:highlight w:val="yellow"/>
          <w:rPrChange w:id="456" w:author="zenrunner" w:date="2017-11-11T19:28:00Z">
            <w:rPr>
              <w:rFonts w:ascii="Times New Roman" w:eastAsia="Times New Roman" w:hAnsi="Times New Roman" w:cs="Times New Roman"/>
              <w:color w:val="auto"/>
            </w:rPr>
          </w:rPrChange>
        </w:rPr>
        <w:t xml:space="preserve">other analyses </w:t>
      </w:r>
      <w:r w:rsidRPr="001D7A7D">
        <w:rPr>
          <w:rFonts w:ascii="Times New Roman" w:eastAsia="Times New Roman" w:hAnsi="Times New Roman" w:cs="Times New Roman"/>
          <w:color w:val="auto"/>
          <w:highlight w:val="yellow"/>
          <w:rPrChange w:id="457" w:author="zenrunner" w:date="2017-11-11T19:28:00Z">
            <w:rPr>
              <w:rFonts w:ascii="Times New Roman" w:eastAsia="Times New Roman" w:hAnsi="Times New Roman" w:cs="Times New Roman"/>
              <w:color w:val="auto"/>
            </w:rPr>
          </w:rPrChange>
        </w:rPr>
        <w:t>but no relevant effects were significant (not reported)</w:t>
      </w:r>
      <w:r w:rsidR="009C6132" w:rsidRPr="001D7A7D">
        <w:rPr>
          <w:rFonts w:ascii="Times New Roman" w:eastAsia="Times New Roman" w:hAnsi="Times New Roman" w:cs="Times New Roman"/>
          <w:color w:val="auto"/>
          <w:highlight w:val="yellow"/>
          <w:rPrChange w:id="458" w:author="zenrunner" w:date="2017-11-11T19:28:00Z">
            <w:rPr>
              <w:rFonts w:ascii="Times New Roman" w:eastAsia="Times New Roman" w:hAnsi="Times New Roman" w:cs="Times New Roman"/>
              <w:color w:val="auto"/>
            </w:rPr>
          </w:rPrChange>
        </w:rPr>
        <w:t>,</w:t>
      </w:r>
      <w:r w:rsidRPr="001D7A7D">
        <w:rPr>
          <w:rFonts w:ascii="Times New Roman" w:eastAsia="Times New Roman" w:hAnsi="Times New Roman" w:cs="Times New Roman"/>
          <w:color w:val="auto"/>
          <w:highlight w:val="yellow"/>
          <w:rPrChange w:id="459" w:author="zenrunner" w:date="2017-11-11T19:28:00Z">
            <w:rPr>
              <w:rFonts w:ascii="Times New Roman" w:eastAsia="Times New Roman" w:hAnsi="Times New Roman" w:cs="Times New Roman"/>
              <w:color w:val="auto"/>
            </w:rPr>
          </w:rPrChange>
        </w:rPr>
        <w:t xml:space="preserve"> </w:t>
      </w:r>
      <w:r w:rsidR="009C6132" w:rsidRPr="001D7A7D">
        <w:rPr>
          <w:rFonts w:ascii="Times New Roman" w:eastAsia="Times New Roman" w:hAnsi="Times New Roman" w:cs="Times New Roman"/>
          <w:color w:val="auto"/>
          <w:highlight w:val="yellow"/>
          <w:rPrChange w:id="460" w:author="zenrunner" w:date="2017-11-11T19:28:00Z">
            <w:rPr>
              <w:rFonts w:ascii="Times New Roman" w:eastAsia="Times New Roman" w:hAnsi="Times New Roman" w:cs="Times New Roman"/>
              <w:color w:val="auto"/>
            </w:rPr>
          </w:rPrChange>
        </w:rPr>
        <w:t>therefore</w:t>
      </w:r>
      <w:r w:rsidRPr="001D7A7D">
        <w:rPr>
          <w:rFonts w:ascii="Times New Roman" w:eastAsia="Times New Roman" w:hAnsi="Times New Roman" w:cs="Times New Roman"/>
          <w:color w:val="auto"/>
          <w:highlight w:val="yellow"/>
          <w:rPrChange w:id="461" w:author="zenrunner" w:date="2017-11-11T19:28:00Z">
            <w:rPr>
              <w:rFonts w:ascii="Times New Roman" w:eastAsia="Times New Roman" w:hAnsi="Times New Roman" w:cs="Times New Roman"/>
              <w:color w:val="auto"/>
            </w:rPr>
          </w:rPrChange>
        </w:rPr>
        <w:t xml:space="preserve"> gender was subsequently removed from the remaining analyses.</w:t>
      </w:r>
      <w:r w:rsidRPr="00BE56A5">
        <w:rPr>
          <w:rFonts w:ascii="Times New Roman" w:eastAsia="Times New Roman" w:hAnsi="Times New Roman" w:cs="Times New Roman"/>
          <w:color w:val="auto"/>
        </w:rPr>
        <w:t xml:space="preserve"> </w:t>
      </w:r>
      <w:ins w:id="462" w:author="zenrunner" w:date="2017-11-11T19:29:00Z">
        <w:r w:rsidR="001D7A7D">
          <w:rPr>
            <w:rFonts w:ascii="Times New Roman" w:eastAsia="Times New Roman" w:hAnsi="Times New Roman" w:cs="Times New Roman"/>
            <w:color w:val="auto"/>
          </w:rPr>
          <w:t xml:space="preserve">Got </w:t>
        </w:r>
        <w:proofErr w:type="spellStart"/>
        <w:r w:rsidR="001D7A7D">
          <w:rPr>
            <w:rFonts w:ascii="Times New Roman" w:eastAsia="Times New Roman" w:hAnsi="Times New Roman" w:cs="Times New Roman"/>
            <w:color w:val="auto"/>
          </w:rPr>
          <w:t>ya</w:t>
        </w:r>
        <w:proofErr w:type="spellEnd"/>
        <w:r w:rsidR="001D7A7D">
          <w:rPr>
            <w:rFonts w:ascii="Times New Roman" w:eastAsia="Times New Roman" w:hAnsi="Times New Roman" w:cs="Times New Roman"/>
            <w:color w:val="auto"/>
          </w:rPr>
          <w:t xml:space="preserve"> on this – checked model. With </w:t>
        </w:r>
      </w:ins>
      <w:ins w:id="463" w:author="zenrunner" w:date="2017-11-11T19:30:00Z">
        <w:r w:rsidR="001D7A7D">
          <w:rPr>
            <w:rFonts w:ascii="Times New Roman" w:eastAsia="Times New Roman" w:hAnsi="Times New Roman" w:cs="Times New Roman"/>
            <w:color w:val="auto"/>
          </w:rPr>
          <w:t xml:space="preserve">gender x time class model, you get </w:t>
        </w:r>
        <w:proofErr w:type="spellStart"/>
        <w:r w:rsidR="001D7A7D">
          <w:rPr>
            <w:rFonts w:ascii="Times New Roman" w:eastAsia="Times New Roman" w:hAnsi="Times New Roman" w:cs="Times New Roman"/>
            <w:color w:val="auto"/>
          </w:rPr>
          <w:t>mesohabitat</w:t>
        </w:r>
        <w:proofErr w:type="spellEnd"/>
        <w:r w:rsidR="001D7A7D">
          <w:rPr>
            <w:rFonts w:ascii="Times New Roman" w:eastAsia="Times New Roman" w:hAnsi="Times New Roman" w:cs="Times New Roman"/>
            <w:color w:val="auto"/>
          </w:rPr>
          <w:t xml:space="preserve"> and gender significant with no significant interaction terms. So that means more time in open and differences between genders in frequency of relocations.</w:t>
        </w:r>
      </w:ins>
      <w:ins w:id="464" w:author="zenrunner" w:date="2017-11-11T19:31:00Z">
        <w:r w:rsidR="001D7A7D">
          <w:rPr>
            <w:rFonts w:ascii="Times New Roman" w:eastAsia="Times New Roman" w:hAnsi="Times New Roman" w:cs="Times New Roman"/>
            <w:color w:val="auto"/>
          </w:rPr>
          <w:t xml:space="preserve"> You do indeed lose the </w:t>
        </w:r>
        <w:proofErr w:type="spellStart"/>
        <w:r w:rsidR="001D7A7D">
          <w:rPr>
            <w:rFonts w:ascii="Times New Roman" w:eastAsia="Times New Roman" w:hAnsi="Times New Roman" w:cs="Times New Roman"/>
            <w:color w:val="auto"/>
          </w:rPr>
          <w:t>time.class</w:t>
        </w:r>
        <w:proofErr w:type="spellEnd"/>
        <w:r w:rsidR="001D7A7D">
          <w:rPr>
            <w:rFonts w:ascii="Times New Roman" w:eastAsia="Times New Roman" w:hAnsi="Times New Roman" w:cs="Times New Roman"/>
            <w:color w:val="auto"/>
          </w:rPr>
          <w:t xml:space="preserve"> factor as significant. </w:t>
        </w:r>
      </w:ins>
      <w:ins w:id="465" w:author="zenrunner" w:date="2017-11-11T19:33:00Z">
        <w:r w:rsidR="0077248D">
          <w:rPr>
            <w:rFonts w:ascii="Times New Roman" w:eastAsia="Times New Roman" w:hAnsi="Times New Roman" w:cs="Times New Roman"/>
            <w:color w:val="auto"/>
          </w:rPr>
          <w:t xml:space="preserve">The thing is, as we discussed, gender uses a different data model – </w:t>
        </w:r>
        <w:proofErr w:type="spellStart"/>
        <w:r w:rsidR="0077248D">
          <w:rPr>
            <w:rFonts w:ascii="Times New Roman" w:eastAsia="Times New Roman" w:hAnsi="Times New Roman" w:cs="Times New Roman"/>
            <w:color w:val="auto"/>
          </w:rPr>
          <w:t>ie</w:t>
        </w:r>
        <w:proofErr w:type="spellEnd"/>
        <w:r w:rsidR="0077248D">
          <w:rPr>
            <w:rFonts w:ascii="Times New Roman" w:eastAsia="Times New Roman" w:hAnsi="Times New Roman" w:cs="Times New Roman"/>
            <w:color w:val="auto"/>
          </w:rPr>
          <w:t xml:space="preserve"> lizards.</w:t>
        </w:r>
      </w:ins>
      <w:ins w:id="466" w:author="zenrunner" w:date="2017-11-11T19:36:00Z">
        <w:r w:rsidR="00CF7641">
          <w:rPr>
            <w:rFonts w:ascii="Times New Roman" w:eastAsia="Times New Roman" w:hAnsi="Times New Roman" w:cs="Times New Roman"/>
            <w:color w:val="auto"/>
          </w:rPr>
          <w:t xml:space="preserve"> Using the + gender model – you can conclude open more than shrub and females more than males relocated.  Does not get to the root of test. So, could be a good call to leave as i</w:t>
        </w:r>
      </w:ins>
      <w:ins w:id="467" w:author="zenrunner" w:date="2017-11-11T19:37:00Z">
        <w:r w:rsidR="00CF7641">
          <w:rPr>
            <w:rFonts w:ascii="Times New Roman" w:eastAsia="Times New Roman" w:hAnsi="Times New Roman" w:cs="Times New Roman"/>
            <w:color w:val="auto"/>
          </w:rPr>
          <w:t>s.</w:t>
        </w:r>
      </w:ins>
      <w:ins w:id="468" w:author="zenrunner" w:date="2017-11-11T19:43:00Z">
        <w:r w:rsidR="00770194">
          <w:rPr>
            <w:rFonts w:ascii="Times New Roman" w:eastAsia="Times New Roman" w:hAnsi="Times New Roman" w:cs="Times New Roman"/>
            <w:color w:val="auto"/>
          </w:rPr>
          <w:t xml:space="preserve"> However, see repo – IF we add gender to the pop data model, </w:t>
        </w:r>
        <w:proofErr w:type="spellStart"/>
        <w:r w:rsidR="00770194">
          <w:rPr>
            <w:rFonts w:ascii="Times New Roman" w:eastAsia="Times New Roman" w:hAnsi="Times New Roman" w:cs="Times New Roman"/>
            <w:color w:val="auto"/>
          </w:rPr>
          <w:t>time.class</w:t>
        </w:r>
        <w:proofErr w:type="spellEnd"/>
        <w:r w:rsidR="00770194">
          <w:rPr>
            <w:rFonts w:ascii="Times New Roman" w:eastAsia="Times New Roman" w:hAnsi="Times New Roman" w:cs="Times New Roman"/>
            <w:color w:val="auto"/>
          </w:rPr>
          <w:t xml:space="preserve"> is still significant etc. SO that is the best model.  You have a MUCH </w:t>
        </w:r>
        <w:r w:rsidR="00770194">
          <w:rPr>
            <w:rFonts w:ascii="Times New Roman" w:eastAsia="Times New Roman" w:hAnsi="Times New Roman" w:cs="Times New Roman"/>
            <w:color w:val="auto"/>
          </w:rPr>
          <w:lastRenderedPageBreak/>
          <w:t>bigger decision to make here – how much complexity.  Right now, it alludes to all this complexity, and we do not really present it.</w:t>
        </w:r>
      </w:ins>
    </w:p>
    <w:p w14:paraId="264DC730" w14:textId="77777777" w:rsidR="00770194" w:rsidRDefault="00770194" w:rsidP="00863A3B">
      <w:pPr>
        <w:pStyle w:val="Default"/>
        <w:spacing w:line="480" w:lineRule="auto"/>
        <w:ind w:firstLine="720"/>
        <w:rPr>
          <w:ins w:id="469" w:author="zenrunner" w:date="2017-11-11T19:43:00Z"/>
          <w:rFonts w:ascii="Times New Roman" w:eastAsia="Times New Roman" w:hAnsi="Times New Roman" w:cs="Times New Roman"/>
          <w:color w:val="auto"/>
        </w:rPr>
      </w:pPr>
    </w:p>
    <w:p w14:paraId="17B65726" w14:textId="3CF89107" w:rsidR="00770194" w:rsidRDefault="00770194" w:rsidP="00863A3B">
      <w:pPr>
        <w:pStyle w:val="Default"/>
        <w:spacing w:line="480" w:lineRule="auto"/>
        <w:ind w:firstLine="720"/>
        <w:rPr>
          <w:ins w:id="470" w:author="zenrunner" w:date="2017-11-11T19:43:00Z"/>
          <w:rFonts w:ascii="Times New Roman" w:eastAsia="Times New Roman" w:hAnsi="Times New Roman" w:cs="Times New Roman"/>
          <w:color w:val="auto"/>
        </w:rPr>
      </w:pPr>
      <w:ins w:id="471" w:author="zenrunner" w:date="2017-11-11T19:43:00Z">
        <w:r>
          <w:rPr>
            <w:rFonts w:ascii="Times New Roman" w:eastAsia="Times New Roman" w:hAnsi="Times New Roman" w:cs="Times New Roman"/>
            <w:color w:val="auto"/>
          </w:rPr>
          <w:t>SO I see two choices.</w:t>
        </w:r>
      </w:ins>
    </w:p>
    <w:p w14:paraId="042B2022" w14:textId="547DF101" w:rsidR="00770194" w:rsidRDefault="00770194">
      <w:pPr>
        <w:pStyle w:val="Default"/>
        <w:numPr>
          <w:ilvl w:val="0"/>
          <w:numId w:val="1"/>
        </w:numPr>
        <w:spacing w:line="480" w:lineRule="auto"/>
        <w:rPr>
          <w:ins w:id="472" w:author="zenrunner" w:date="2017-11-11T19:44:00Z"/>
          <w:rFonts w:ascii="Times New Roman" w:eastAsia="Times New Roman" w:hAnsi="Times New Roman" w:cs="Times New Roman"/>
          <w:color w:val="auto"/>
        </w:rPr>
        <w:pPrChange w:id="473" w:author="zenrunner" w:date="2017-11-11T19:44:00Z">
          <w:pPr>
            <w:pStyle w:val="Default"/>
            <w:spacing w:line="480" w:lineRule="auto"/>
            <w:ind w:firstLine="720"/>
          </w:pPr>
        </w:pPrChange>
      </w:pPr>
      <w:ins w:id="474" w:author="zenrunner" w:date="2017-11-11T19:43:00Z">
        <w:r>
          <w:rPr>
            <w:rFonts w:ascii="Times New Roman" w:eastAsia="Times New Roman" w:hAnsi="Times New Roman" w:cs="Times New Roman"/>
            <w:color w:val="auto"/>
          </w:rPr>
          <w:t xml:space="preserve">Keep complexity </w:t>
        </w:r>
      </w:ins>
      <w:ins w:id="475" w:author="zenrunner" w:date="2017-11-11T19:44:00Z">
        <w:r>
          <w:rPr>
            <w:rFonts w:ascii="Times New Roman" w:eastAsia="Times New Roman" w:hAnsi="Times New Roman" w:cs="Times New Roman"/>
            <w:color w:val="auto"/>
          </w:rPr>
          <w:t>–</w:t>
        </w:r>
      </w:ins>
      <w:ins w:id="476" w:author="zenrunner" w:date="2017-11-11T19:43:00Z">
        <w:r>
          <w:rPr>
            <w:rFonts w:ascii="Times New Roman" w:eastAsia="Times New Roman" w:hAnsi="Times New Roman" w:cs="Times New Roman"/>
            <w:color w:val="auto"/>
          </w:rPr>
          <w:t xml:space="preserve"> just </w:t>
        </w:r>
      </w:ins>
      <w:ins w:id="477" w:author="zenrunner" w:date="2017-11-11T19:44:00Z">
        <w:r>
          <w:rPr>
            <w:rFonts w:ascii="Times New Roman" w:eastAsia="Times New Roman" w:hAnsi="Times New Roman" w:cs="Times New Roman"/>
            <w:color w:val="auto"/>
          </w:rPr>
          <w:t>present more of the results.</w:t>
        </w:r>
      </w:ins>
      <w:ins w:id="478" w:author="zenrunner" w:date="2017-11-12T11:56:00Z">
        <w:r w:rsidR="00020E87">
          <w:rPr>
            <w:rFonts w:ascii="Times New Roman" w:eastAsia="Times New Roman" w:hAnsi="Times New Roman" w:cs="Times New Roman"/>
            <w:color w:val="auto"/>
          </w:rPr>
          <w:t xml:space="preserve"> Need to a plot for behavior, gender, and something about HR data</w:t>
        </w:r>
      </w:ins>
      <w:ins w:id="479" w:author="zenrunner" w:date="2017-11-12T12:03:00Z">
        <w:r w:rsidR="005B030D">
          <w:rPr>
            <w:rFonts w:ascii="Times New Roman" w:eastAsia="Times New Roman" w:hAnsi="Times New Roman" w:cs="Times New Roman"/>
            <w:color w:val="auto"/>
          </w:rPr>
          <w:t xml:space="preserve">. SO basically add more data </w:t>
        </w:r>
        <w:proofErr w:type="spellStart"/>
        <w:r w:rsidR="005B030D">
          <w:rPr>
            <w:rFonts w:ascii="Times New Roman" w:eastAsia="Times New Roman" w:hAnsi="Times New Roman" w:cs="Times New Roman"/>
            <w:color w:val="auto"/>
          </w:rPr>
          <w:t>viz</w:t>
        </w:r>
        <w:proofErr w:type="spellEnd"/>
        <w:r w:rsidR="005B030D">
          <w:rPr>
            <w:rFonts w:ascii="Times New Roman" w:eastAsia="Times New Roman" w:hAnsi="Times New Roman" w:cs="Times New Roman"/>
            <w:color w:val="auto"/>
          </w:rPr>
          <w:t>, add VERY clear hypothesis and predictions so the reader can navigate complexity.</w:t>
        </w:r>
      </w:ins>
    </w:p>
    <w:p w14:paraId="35792ED3" w14:textId="42469A8B" w:rsidR="00770194" w:rsidRDefault="00770194">
      <w:pPr>
        <w:pStyle w:val="Default"/>
        <w:numPr>
          <w:ilvl w:val="0"/>
          <w:numId w:val="1"/>
        </w:numPr>
        <w:spacing w:line="480" w:lineRule="auto"/>
        <w:rPr>
          <w:ins w:id="480" w:author="zenrunner" w:date="2017-11-12T12:03:00Z"/>
          <w:rFonts w:ascii="Times New Roman" w:eastAsia="Times New Roman" w:hAnsi="Times New Roman" w:cs="Times New Roman"/>
          <w:color w:val="auto"/>
        </w:rPr>
        <w:pPrChange w:id="481" w:author="zenrunner" w:date="2017-11-11T19:44:00Z">
          <w:pPr>
            <w:pStyle w:val="Default"/>
            <w:spacing w:line="480" w:lineRule="auto"/>
            <w:ind w:firstLine="720"/>
          </w:pPr>
        </w:pPrChange>
      </w:pPr>
      <w:ins w:id="482" w:author="zenrunner" w:date="2017-11-11T19:44:00Z">
        <w:r>
          <w:rPr>
            <w:rFonts w:ascii="Times New Roman" w:eastAsia="Times New Roman" w:hAnsi="Times New Roman" w:cs="Times New Roman"/>
            <w:color w:val="auto"/>
          </w:rPr>
          <w:t xml:space="preserve">Cut complexity, go really simple and shoot for fast pub. CUT gender, cut </w:t>
        </w:r>
        <w:r w:rsidR="00817EFA">
          <w:rPr>
            <w:rFonts w:ascii="Times New Roman" w:eastAsia="Times New Roman" w:hAnsi="Times New Roman" w:cs="Times New Roman"/>
            <w:color w:val="auto"/>
          </w:rPr>
          <w:t>behavior, and basically just present what you present here.   The boxplot, regression, but also add a nice home range figure.</w:t>
        </w:r>
      </w:ins>
      <w:ins w:id="483" w:author="zenrunner" w:date="2017-11-12T11:56:00Z">
        <w:r w:rsidR="00270E9F">
          <w:rPr>
            <w:rFonts w:ascii="Times New Roman" w:eastAsia="Times New Roman" w:hAnsi="Times New Roman" w:cs="Times New Roman"/>
            <w:color w:val="auto"/>
          </w:rPr>
          <w:t xml:space="preserve">  Done.  Cut </w:t>
        </w:r>
        <w:proofErr w:type="spellStart"/>
        <w:r w:rsidR="00270E9F">
          <w:rPr>
            <w:rFonts w:ascii="Times New Roman" w:eastAsia="Times New Roman" w:hAnsi="Times New Roman" w:cs="Times New Roman"/>
            <w:color w:val="auto"/>
          </w:rPr>
          <w:t>meso</w:t>
        </w:r>
        <w:proofErr w:type="spellEnd"/>
        <w:r w:rsidR="00270E9F">
          <w:rPr>
            <w:rFonts w:ascii="Times New Roman" w:eastAsia="Times New Roman" w:hAnsi="Times New Roman" w:cs="Times New Roman"/>
            <w:color w:val="auto"/>
          </w:rPr>
          <w:t xml:space="preserve">-micro too.  This will make this a lower-tier PONE paper though.  Or some version of a lower-tier J of Animal </w:t>
        </w:r>
      </w:ins>
      <w:ins w:id="484" w:author="zenrunner" w:date="2017-11-12T11:57:00Z">
        <w:r w:rsidR="00270E9F">
          <w:rPr>
            <w:rFonts w:ascii="Times New Roman" w:eastAsia="Times New Roman" w:hAnsi="Times New Roman" w:cs="Times New Roman"/>
            <w:color w:val="auto"/>
          </w:rPr>
          <w:t>Ecology paper.</w:t>
        </w:r>
      </w:ins>
    </w:p>
    <w:p w14:paraId="477E9B06" w14:textId="707B576C" w:rsidR="005B030D" w:rsidRDefault="005B030D" w:rsidP="005B030D">
      <w:pPr>
        <w:pStyle w:val="Default"/>
        <w:spacing w:line="480" w:lineRule="auto"/>
        <w:rPr>
          <w:ins w:id="485" w:author="zenrunner" w:date="2017-11-12T12:05:00Z"/>
          <w:rFonts w:ascii="Times New Roman" w:eastAsia="Times New Roman" w:hAnsi="Times New Roman" w:cs="Times New Roman"/>
          <w:color w:val="auto"/>
        </w:rPr>
        <w:pPrChange w:id="486" w:author="zenrunner" w:date="2017-11-12T12:03:00Z">
          <w:pPr>
            <w:pStyle w:val="Default"/>
            <w:spacing w:line="480" w:lineRule="auto"/>
            <w:ind w:firstLine="720"/>
          </w:pPr>
        </w:pPrChange>
      </w:pPr>
      <w:ins w:id="487" w:author="zenrunner" w:date="2017-11-12T12:03:00Z">
        <w:r>
          <w:rPr>
            <w:rFonts w:ascii="Times New Roman" w:eastAsia="Times New Roman" w:hAnsi="Times New Roman" w:cs="Times New Roman"/>
            <w:color w:val="auto"/>
          </w:rPr>
          <w:t xml:space="preserve">HOWEVER </w:t>
        </w:r>
      </w:ins>
      <w:ins w:id="488" w:author="zenrunner" w:date="2017-11-12T12:04:00Z">
        <w:r>
          <w:rPr>
            <w:rFonts w:ascii="Times New Roman" w:eastAsia="Times New Roman" w:hAnsi="Times New Roman" w:cs="Times New Roman"/>
            <w:color w:val="auto"/>
          </w:rPr>
          <w:t>–</w:t>
        </w:r>
      </w:ins>
      <w:ins w:id="489" w:author="zenrunner" w:date="2017-11-12T12:03:00Z">
        <w:r>
          <w:rPr>
            <w:rFonts w:ascii="Times New Roman" w:eastAsia="Times New Roman" w:hAnsi="Times New Roman" w:cs="Times New Roman"/>
            <w:color w:val="auto"/>
          </w:rPr>
          <w:t xml:space="preserve"> to </w:t>
        </w:r>
      </w:ins>
      <w:ins w:id="490" w:author="zenrunner" w:date="2017-11-12T12:04:00Z">
        <w:r>
          <w:rPr>
            <w:rFonts w:ascii="Times New Roman" w:eastAsia="Times New Roman" w:hAnsi="Times New Roman" w:cs="Times New Roman"/>
            <w:color w:val="auto"/>
          </w:rPr>
          <w:t xml:space="preserve">do #2 really well and not raise eyebrows – </w:t>
        </w:r>
        <w:proofErr w:type="spellStart"/>
        <w:r>
          <w:rPr>
            <w:rFonts w:ascii="Times New Roman" w:eastAsia="Times New Roman" w:hAnsi="Times New Roman" w:cs="Times New Roman"/>
            <w:color w:val="auto"/>
          </w:rPr>
          <w:t>ie</w:t>
        </w:r>
        <w:proofErr w:type="spellEnd"/>
        <w:r>
          <w:rPr>
            <w:rFonts w:ascii="Times New Roman" w:eastAsia="Times New Roman" w:hAnsi="Times New Roman" w:cs="Times New Roman"/>
            <w:color w:val="auto"/>
          </w:rPr>
          <w:t xml:space="preserve"> with referees and it becomes ONLY a population level study of both shrubs and lizards we WOULD dump HR analyses.  We would then need a shrub density estimate </w:t>
        </w:r>
        <w:proofErr w:type="gramStart"/>
        <w:r>
          <w:rPr>
            <w:rFonts w:ascii="Times New Roman" w:eastAsia="Times New Roman" w:hAnsi="Times New Roman" w:cs="Times New Roman"/>
            <w:color w:val="auto"/>
          </w:rPr>
          <w:t>for every relocation</w:t>
        </w:r>
        <w:proofErr w:type="gramEnd"/>
        <w:r>
          <w:rPr>
            <w:rFonts w:ascii="Times New Roman" w:eastAsia="Times New Roman" w:hAnsi="Times New Roman" w:cs="Times New Roman"/>
            <w:color w:val="auto"/>
          </w:rPr>
          <w:t xml:space="preserve">.  1100 data points more.  Eva?  Then </w:t>
        </w:r>
      </w:ins>
      <w:ins w:id="491" w:author="zenrunner" w:date="2017-11-12T12:05:00Z">
        <w:r>
          <w:rPr>
            <w:rFonts w:ascii="Times New Roman" w:eastAsia="Times New Roman" w:hAnsi="Times New Roman" w:cs="Times New Roman"/>
            <w:color w:val="auto"/>
          </w:rPr>
          <w:t>we do not need home range at all for a super simple paper.</w:t>
        </w:r>
      </w:ins>
    </w:p>
    <w:p w14:paraId="65D32690" w14:textId="77777777" w:rsidR="005B030D" w:rsidRDefault="005B030D" w:rsidP="005B030D">
      <w:pPr>
        <w:pStyle w:val="Default"/>
        <w:spacing w:line="480" w:lineRule="auto"/>
        <w:rPr>
          <w:ins w:id="492" w:author="zenrunner" w:date="2017-11-12T12:05:00Z"/>
          <w:rFonts w:ascii="Times New Roman" w:eastAsia="Times New Roman" w:hAnsi="Times New Roman" w:cs="Times New Roman"/>
          <w:color w:val="auto"/>
        </w:rPr>
        <w:pPrChange w:id="493" w:author="zenrunner" w:date="2017-11-12T12:03:00Z">
          <w:pPr>
            <w:pStyle w:val="Default"/>
            <w:spacing w:line="480" w:lineRule="auto"/>
            <w:ind w:firstLine="720"/>
          </w:pPr>
        </w:pPrChange>
      </w:pPr>
    </w:p>
    <w:p w14:paraId="631BBFAB" w14:textId="2E3DF1EF" w:rsidR="005B030D" w:rsidRDefault="005B030D" w:rsidP="005B030D">
      <w:pPr>
        <w:pStyle w:val="Default"/>
        <w:spacing w:line="480" w:lineRule="auto"/>
        <w:rPr>
          <w:ins w:id="494" w:author="zenrunner" w:date="2017-11-12T12:06:00Z"/>
          <w:rFonts w:ascii="Times New Roman" w:eastAsia="Times New Roman" w:hAnsi="Times New Roman" w:cs="Times New Roman"/>
          <w:color w:val="auto"/>
        </w:rPr>
        <w:pPrChange w:id="495" w:author="zenrunner" w:date="2017-11-12T12:03:00Z">
          <w:pPr>
            <w:pStyle w:val="Default"/>
            <w:spacing w:line="480" w:lineRule="auto"/>
            <w:ind w:firstLine="720"/>
          </w:pPr>
        </w:pPrChange>
      </w:pPr>
      <w:ins w:id="496" w:author="zenrunner" w:date="2017-11-12T12:05:00Z">
        <w:r>
          <w:rPr>
            <w:rFonts w:ascii="Times New Roman" w:eastAsia="Times New Roman" w:hAnsi="Times New Roman" w:cs="Times New Roman"/>
            <w:color w:val="auto"/>
          </w:rPr>
          <w:t xml:space="preserve">OTHER IDEA – it is SOOO clear that you, Mike, could write an individual-level paper in your sleep. </w:t>
        </w:r>
        <w:proofErr w:type="gramStart"/>
        <w:r>
          <w:rPr>
            <w:rFonts w:ascii="Times New Roman" w:eastAsia="Times New Roman" w:hAnsi="Times New Roman" w:cs="Times New Roman"/>
            <w:color w:val="auto"/>
          </w:rPr>
          <w:t xml:space="preserve">Basically, a </w:t>
        </w:r>
        <w:proofErr w:type="spellStart"/>
        <w:r>
          <w:rPr>
            <w:rFonts w:ascii="Times New Roman" w:eastAsia="Times New Roman" w:hAnsi="Times New Roman" w:cs="Times New Roman"/>
            <w:color w:val="auto"/>
          </w:rPr>
          <w:t>Germano</w:t>
        </w:r>
        <w:proofErr w:type="spellEnd"/>
        <w:r>
          <w:rPr>
            <w:rFonts w:ascii="Times New Roman" w:eastAsia="Times New Roman" w:hAnsi="Times New Roman" w:cs="Times New Roman"/>
            <w:color w:val="auto"/>
          </w:rPr>
          <w:t>-Warrick better paper.</w:t>
        </w:r>
        <w:proofErr w:type="gramEnd"/>
        <w:r>
          <w:rPr>
            <w:rFonts w:ascii="Times New Roman" w:eastAsia="Times New Roman" w:hAnsi="Times New Roman" w:cs="Times New Roman"/>
            <w:color w:val="auto"/>
          </w:rPr>
          <w:t xml:space="preserve"> CUT most ecology and do all the stuff you are keen to do.  I do not care what paper we have as first Carrizo paper, I just want one in print. There are two papers here </w:t>
        </w:r>
      </w:ins>
      <w:ins w:id="497" w:author="zenrunner" w:date="2017-11-12T12:06:00Z">
        <w:r>
          <w:rPr>
            <w:rFonts w:ascii="Times New Roman" w:eastAsia="Times New Roman" w:hAnsi="Times New Roman" w:cs="Times New Roman"/>
            <w:color w:val="auto"/>
          </w:rPr>
          <w:t>–</w:t>
        </w:r>
      </w:ins>
      <w:ins w:id="498" w:author="zenrunner" w:date="2017-11-12T12:05:00Z">
        <w:r>
          <w:rPr>
            <w:rFonts w:ascii="Times New Roman" w:eastAsia="Times New Roman" w:hAnsi="Times New Roman" w:cs="Times New Roman"/>
            <w:color w:val="auto"/>
          </w:rPr>
          <w:t xml:space="preserve"> and </w:t>
        </w:r>
      </w:ins>
      <w:ins w:id="499" w:author="zenrunner" w:date="2017-11-12T12:06:00Z">
        <w:r>
          <w:rPr>
            <w:rFonts w:ascii="Times New Roman" w:eastAsia="Times New Roman" w:hAnsi="Times New Roman" w:cs="Times New Roman"/>
            <w:color w:val="auto"/>
          </w:rPr>
          <w:t>we are borrowing from one or the other no matter what we write UNLESS we go REALLY simple on each.</w:t>
        </w:r>
      </w:ins>
    </w:p>
    <w:p w14:paraId="363BC694" w14:textId="4E635626" w:rsidR="005B030D" w:rsidRDefault="005B030D" w:rsidP="005B030D">
      <w:pPr>
        <w:pStyle w:val="Default"/>
        <w:spacing w:line="480" w:lineRule="auto"/>
        <w:rPr>
          <w:ins w:id="500" w:author="zenrunner" w:date="2017-11-12T12:06:00Z"/>
          <w:rFonts w:ascii="Times New Roman" w:eastAsia="Times New Roman" w:hAnsi="Times New Roman" w:cs="Times New Roman"/>
          <w:color w:val="auto"/>
        </w:rPr>
        <w:pPrChange w:id="501" w:author="zenrunner" w:date="2017-11-12T12:03:00Z">
          <w:pPr>
            <w:pStyle w:val="Default"/>
            <w:spacing w:line="480" w:lineRule="auto"/>
            <w:ind w:firstLine="720"/>
          </w:pPr>
        </w:pPrChange>
      </w:pPr>
      <w:ins w:id="502" w:author="zenrunner" w:date="2017-11-12T12:06:00Z">
        <w:r>
          <w:rPr>
            <w:rFonts w:ascii="Times New Roman" w:eastAsia="Times New Roman" w:hAnsi="Times New Roman" w:cs="Times New Roman"/>
            <w:color w:val="auto"/>
          </w:rPr>
          <w:t xml:space="preserve"> SS (super simple) cut:  shrub density at every relocation, frequency of association of lizards, time of data. Nice little ecology paper.</w:t>
        </w:r>
      </w:ins>
    </w:p>
    <w:p w14:paraId="4161576A" w14:textId="77777777" w:rsidR="005B030D" w:rsidRDefault="005B030D" w:rsidP="005B030D">
      <w:pPr>
        <w:pStyle w:val="Default"/>
        <w:spacing w:line="480" w:lineRule="auto"/>
        <w:rPr>
          <w:ins w:id="503" w:author="zenrunner" w:date="2017-11-12T12:07:00Z"/>
          <w:rFonts w:ascii="Times New Roman" w:eastAsia="Times New Roman" w:hAnsi="Times New Roman" w:cs="Times New Roman"/>
          <w:color w:val="auto"/>
        </w:rPr>
        <w:pPrChange w:id="504" w:author="zenrunner" w:date="2017-11-12T12:03:00Z">
          <w:pPr>
            <w:pStyle w:val="Default"/>
            <w:spacing w:line="480" w:lineRule="auto"/>
            <w:ind w:firstLine="720"/>
          </w:pPr>
        </w:pPrChange>
      </w:pPr>
    </w:p>
    <w:p w14:paraId="2672BD57" w14:textId="49DB1903" w:rsidR="005B030D" w:rsidRDefault="005B030D" w:rsidP="005B030D">
      <w:pPr>
        <w:pStyle w:val="Default"/>
        <w:spacing w:line="480" w:lineRule="auto"/>
        <w:rPr>
          <w:ins w:id="505" w:author="zenrunner" w:date="2017-11-12T12:07:00Z"/>
          <w:rFonts w:ascii="Times New Roman" w:eastAsia="Times New Roman" w:hAnsi="Times New Roman" w:cs="Times New Roman"/>
          <w:color w:val="auto"/>
        </w:rPr>
        <w:pPrChange w:id="506" w:author="zenrunner" w:date="2017-11-12T12:03:00Z">
          <w:pPr>
            <w:pStyle w:val="Default"/>
            <w:spacing w:line="480" w:lineRule="auto"/>
            <w:ind w:firstLine="720"/>
          </w:pPr>
        </w:pPrChange>
      </w:pPr>
      <w:ins w:id="507" w:author="zenrunner" w:date="2017-11-12T12:07:00Z">
        <w:r>
          <w:rPr>
            <w:rFonts w:ascii="Times New Roman" w:eastAsia="Times New Roman" w:hAnsi="Times New Roman" w:cs="Times New Roman"/>
            <w:color w:val="auto"/>
          </w:rPr>
          <w:t xml:space="preserve">SS cut #2: individual paper, SVL, mass, gender as predictors, </w:t>
        </w:r>
        <w:proofErr w:type="spellStart"/>
        <w:r>
          <w:rPr>
            <w:rFonts w:ascii="Times New Roman" w:eastAsia="Times New Roman" w:hAnsi="Times New Roman" w:cs="Times New Roman"/>
            <w:color w:val="auto"/>
          </w:rPr>
          <w:t>microscale</w:t>
        </w:r>
        <w:proofErr w:type="spellEnd"/>
        <w:r>
          <w:rPr>
            <w:rFonts w:ascii="Times New Roman" w:eastAsia="Times New Roman" w:hAnsi="Times New Roman" w:cs="Times New Roman"/>
            <w:color w:val="auto"/>
          </w:rPr>
          <w:t xml:space="preserve"> data only, what lizards were doing behavior, and home range data. </w:t>
        </w:r>
        <w:proofErr w:type="gramStart"/>
        <w:r>
          <w:rPr>
            <w:rFonts w:ascii="Times New Roman" w:eastAsia="Times New Roman" w:hAnsi="Times New Roman" w:cs="Times New Roman"/>
            <w:color w:val="auto"/>
          </w:rPr>
          <w:t>VERY nice individual paper.</w:t>
        </w:r>
        <w:proofErr w:type="gramEnd"/>
        <w:r>
          <w:rPr>
            <w:rFonts w:ascii="Times New Roman" w:eastAsia="Times New Roman" w:hAnsi="Times New Roman" w:cs="Times New Roman"/>
            <w:color w:val="auto"/>
          </w:rPr>
          <w:t xml:space="preserve"> </w:t>
        </w:r>
      </w:ins>
    </w:p>
    <w:p w14:paraId="17DC7829" w14:textId="71F37CDB" w:rsidR="005B030D" w:rsidRDefault="005B030D" w:rsidP="005B030D">
      <w:pPr>
        <w:pStyle w:val="Default"/>
        <w:spacing w:line="480" w:lineRule="auto"/>
        <w:rPr>
          <w:ins w:id="508" w:author="zenrunner" w:date="2017-11-12T12:08:00Z"/>
          <w:rFonts w:ascii="Times New Roman" w:eastAsia="Times New Roman" w:hAnsi="Times New Roman" w:cs="Times New Roman"/>
          <w:color w:val="auto"/>
        </w:rPr>
        <w:pPrChange w:id="509" w:author="zenrunner" w:date="2017-11-12T12:03:00Z">
          <w:pPr>
            <w:pStyle w:val="Default"/>
            <w:spacing w:line="480" w:lineRule="auto"/>
            <w:ind w:firstLine="720"/>
          </w:pPr>
        </w:pPrChange>
      </w:pPr>
      <w:ins w:id="510" w:author="zenrunner" w:date="2017-11-12T12:07:00Z">
        <w:r>
          <w:rPr>
            <w:rFonts w:ascii="Times New Roman" w:eastAsia="Times New Roman" w:hAnsi="Times New Roman" w:cs="Times New Roman"/>
            <w:color w:val="auto"/>
          </w:rPr>
          <w:lastRenderedPageBreak/>
          <w:t xml:space="preserve">NOTE _ the real </w:t>
        </w:r>
      </w:ins>
      <w:ins w:id="511" w:author="zenrunner" w:date="2017-11-12T12:08:00Z">
        <w:r>
          <w:rPr>
            <w:rFonts w:ascii="Times New Roman" w:eastAsia="Times New Roman" w:hAnsi="Times New Roman" w:cs="Times New Roman"/>
            <w:color w:val="auto"/>
          </w:rPr>
          <w:t>Achilles</w:t>
        </w:r>
      </w:ins>
      <w:ins w:id="512" w:author="zenrunner" w:date="2017-11-12T12:07:00Z">
        <w:r>
          <w:rPr>
            <w:rFonts w:ascii="Times New Roman" w:eastAsia="Times New Roman" w:hAnsi="Times New Roman" w:cs="Times New Roman"/>
            <w:color w:val="auto"/>
          </w:rPr>
          <w:t xml:space="preserve"> </w:t>
        </w:r>
      </w:ins>
      <w:ins w:id="513" w:author="zenrunner" w:date="2017-11-12T12:08:00Z">
        <w:r>
          <w:rPr>
            <w:rFonts w:ascii="Times New Roman" w:eastAsia="Times New Roman" w:hAnsi="Times New Roman" w:cs="Times New Roman"/>
            <w:color w:val="auto"/>
          </w:rPr>
          <w:t>heel, I actually do not believe that this exists for papers, there is NEVER a perfect experiment or set of stats, is a ‘habitat occupancy model’ – referees may ask for this.  THIS is at the landscape-level and on my TODO list but not now for me.  However, that is the third paper I want to save for later when we have three-years data. SOOO powerful.</w:t>
        </w:r>
      </w:ins>
    </w:p>
    <w:p w14:paraId="35860826" w14:textId="77777777" w:rsidR="005B030D" w:rsidRDefault="005B030D" w:rsidP="005B030D">
      <w:pPr>
        <w:pStyle w:val="Default"/>
        <w:spacing w:line="480" w:lineRule="auto"/>
        <w:rPr>
          <w:ins w:id="514" w:author="zenrunner" w:date="2017-11-12T12:09:00Z"/>
          <w:rFonts w:ascii="Times New Roman" w:eastAsia="Times New Roman" w:hAnsi="Times New Roman" w:cs="Times New Roman"/>
          <w:color w:val="auto"/>
        </w:rPr>
        <w:pPrChange w:id="515" w:author="zenrunner" w:date="2017-11-12T12:03:00Z">
          <w:pPr>
            <w:pStyle w:val="Default"/>
            <w:spacing w:line="480" w:lineRule="auto"/>
            <w:ind w:firstLine="720"/>
          </w:pPr>
        </w:pPrChange>
      </w:pPr>
    </w:p>
    <w:p w14:paraId="64F3CEA2" w14:textId="055B5D75" w:rsidR="005B030D" w:rsidRDefault="005B030D" w:rsidP="005B030D">
      <w:pPr>
        <w:pStyle w:val="Default"/>
        <w:spacing w:line="480" w:lineRule="auto"/>
        <w:rPr>
          <w:ins w:id="516" w:author="zenrunner" w:date="2017-11-12T12:10:00Z"/>
          <w:rFonts w:ascii="Times New Roman" w:eastAsia="Times New Roman" w:hAnsi="Times New Roman" w:cs="Times New Roman"/>
          <w:color w:val="auto"/>
        </w:rPr>
        <w:pPrChange w:id="517" w:author="zenrunner" w:date="2017-11-12T12:03:00Z">
          <w:pPr>
            <w:pStyle w:val="Default"/>
            <w:spacing w:line="480" w:lineRule="auto"/>
            <w:ind w:firstLine="720"/>
          </w:pPr>
        </w:pPrChange>
      </w:pPr>
      <w:ins w:id="518" w:author="zenrunner" w:date="2017-11-12T12:09:00Z">
        <w:r>
          <w:rPr>
            <w:rFonts w:ascii="Times New Roman" w:eastAsia="Times New Roman" w:hAnsi="Times New Roman" w:cs="Times New Roman"/>
            <w:color w:val="auto"/>
          </w:rPr>
          <w:t xml:space="preserve">So, an ‘Ecology’ paper would have a 3-section Result section…. </w:t>
        </w:r>
        <w:proofErr w:type="gramStart"/>
        <w:r>
          <w:rPr>
            <w:rFonts w:ascii="Times New Roman" w:eastAsia="Times New Roman" w:hAnsi="Times New Roman" w:cs="Times New Roman"/>
            <w:color w:val="auto"/>
          </w:rPr>
          <w:t>Ideally three years data to be safe.</w:t>
        </w:r>
        <w:proofErr w:type="gramEnd"/>
        <w:r>
          <w:rPr>
            <w:rFonts w:ascii="Times New Roman" w:eastAsia="Times New Roman" w:hAnsi="Times New Roman" w:cs="Times New Roman"/>
            <w:color w:val="auto"/>
          </w:rPr>
          <w:t xml:space="preserve">  I would not want to do </w:t>
        </w:r>
        <w:proofErr w:type="spellStart"/>
        <w:r>
          <w:rPr>
            <w:rFonts w:ascii="Times New Roman" w:eastAsia="Times New Roman" w:hAnsi="Times New Roman" w:cs="Times New Roman"/>
            <w:color w:val="auto"/>
          </w:rPr>
          <w:t>do</w:t>
        </w:r>
        <w:proofErr w:type="spellEnd"/>
        <w:r>
          <w:rPr>
            <w:rFonts w:ascii="Times New Roman" w:eastAsia="Times New Roman" w:hAnsi="Times New Roman" w:cs="Times New Roman"/>
            <w:color w:val="auto"/>
          </w:rPr>
          <w:t xml:space="preserve"> all this work and then referees say well, ecology changes year-to-year SO Much in deserts that you need more years.  The </w:t>
        </w:r>
      </w:ins>
      <w:ins w:id="519" w:author="zenrunner" w:date="2017-11-12T12:10:00Z">
        <w:r>
          <w:rPr>
            <w:rFonts w:ascii="Times New Roman" w:eastAsia="Times New Roman" w:hAnsi="Times New Roman" w:cs="Times New Roman"/>
            <w:color w:val="auto"/>
          </w:rPr>
          <w:t>‘individual-level’ data are not as sensitive.  The three sections to this GOLD paper are:</w:t>
        </w:r>
      </w:ins>
    </w:p>
    <w:p w14:paraId="0B8195C5" w14:textId="60B0739C" w:rsidR="005B030D" w:rsidRDefault="005B030D" w:rsidP="005B030D">
      <w:pPr>
        <w:pStyle w:val="Default"/>
        <w:numPr>
          <w:ilvl w:val="0"/>
          <w:numId w:val="2"/>
        </w:numPr>
        <w:spacing w:line="480" w:lineRule="auto"/>
        <w:rPr>
          <w:ins w:id="520" w:author="zenrunner" w:date="2017-11-12T12:10:00Z"/>
          <w:rFonts w:ascii="Times New Roman" w:eastAsia="Times New Roman" w:hAnsi="Times New Roman" w:cs="Times New Roman"/>
          <w:color w:val="auto"/>
        </w:rPr>
        <w:pPrChange w:id="521" w:author="zenrunner" w:date="2017-11-12T12:11:00Z">
          <w:pPr>
            <w:pStyle w:val="Default"/>
            <w:spacing w:line="480" w:lineRule="auto"/>
            <w:ind w:firstLine="720"/>
          </w:pPr>
        </w:pPrChange>
      </w:pPr>
      <w:proofErr w:type="gramStart"/>
      <w:ins w:id="522" w:author="zenrunner" w:date="2017-11-12T12:10:00Z">
        <w:r>
          <w:rPr>
            <w:rFonts w:ascii="Times New Roman" w:eastAsia="Times New Roman" w:hAnsi="Times New Roman" w:cs="Times New Roman"/>
            <w:color w:val="auto"/>
          </w:rPr>
          <w:t>landscape</w:t>
        </w:r>
        <w:proofErr w:type="gramEnd"/>
        <w:r>
          <w:rPr>
            <w:rFonts w:ascii="Times New Roman" w:eastAsia="Times New Roman" w:hAnsi="Times New Roman" w:cs="Times New Roman"/>
            <w:color w:val="auto"/>
          </w:rPr>
          <w:t>; shrub density for home ranges (large scale matching large scale).  Plus percent shrub-open for whole site and each relocation.</w:t>
        </w:r>
      </w:ins>
    </w:p>
    <w:p w14:paraId="7E043408" w14:textId="32241EA4" w:rsidR="005B030D" w:rsidRDefault="005B030D" w:rsidP="005B030D">
      <w:pPr>
        <w:pStyle w:val="Default"/>
        <w:numPr>
          <w:ilvl w:val="0"/>
          <w:numId w:val="2"/>
        </w:numPr>
        <w:spacing w:line="480" w:lineRule="auto"/>
        <w:rPr>
          <w:ins w:id="523" w:author="zenrunner" w:date="2017-11-12T12:11:00Z"/>
          <w:rFonts w:ascii="Times New Roman" w:eastAsia="Times New Roman" w:hAnsi="Times New Roman" w:cs="Times New Roman"/>
          <w:color w:val="auto"/>
        </w:rPr>
        <w:pPrChange w:id="524" w:author="zenrunner" w:date="2017-11-12T12:11:00Z">
          <w:pPr>
            <w:pStyle w:val="Default"/>
            <w:spacing w:line="480" w:lineRule="auto"/>
            <w:ind w:firstLine="720"/>
          </w:pPr>
        </w:pPrChange>
      </w:pPr>
      <w:ins w:id="525" w:author="zenrunner" w:date="2017-11-12T12:11:00Z">
        <w:r>
          <w:rPr>
            <w:rFonts w:ascii="Times New Roman" w:eastAsia="Times New Roman" w:hAnsi="Times New Roman" w:cs="Times New Roman"/>
            <w:color w:val="auto"/>
          </w:rPr>
          <w:t xml:space="preserve">Population level: </w:t>
        </w:r>
        <w:r w:rsidR="006E6152">
          <w:rPr>
            <w:rFonts w:ascii="Times New Roman" w:eastAsia="Times New Roman" w:hAnsi="Times New Roman" w:cs="Times New Roman"/>
            <w:color w:val="auto"/>
          </w:rPr>
          <w:t>frequency, shrub open, and density by shrubs by density of lizards and HR.</w:t>
        </w:r>
      </w:ins>
    </w:p>
    <w:p w14:paraId="7344D173" w14:textId="72EF9CC2" w:rsidR="006E6152" w:rsidRDefault="006E6152" w:rsidP="005B030D">
      <w:pPr>
        <w:pStyle w:val="Default"/>
        <w:numPr>
          <w:ilvl w:val="0"/>
          <w:numId w:val="2"/>
        </w:numPr>
        <w:spacing w:line="480" w:lineRule="auto"/>
        <w:rPr>
          <w:ins w:id="526" w:author="zenrunner" w:date="2017-11-12T12:11:00Z"/>
          <w:rFonts w:ascii="Times New Roman" w:eastAsia="Times New Roman" w:hAnsi="Times New Roman" w:cs="Times New Roman"/>
          <w:color w:val="auto"/>
        </w:rPr>
        <w:pPrChange w:id="527" w:author="zenrunner" w:date="2017-11-12T12:11:00Z">
          <w:pPr>
            <w:pStyle w:val="Default"/>
            <w:spacing w:line="480" w:lineRule="auto"/>
            <w:ind w:firstLine="720"/>
          </w:pPr>
        </w:pPrChange>
      </w:pPr>
      <w:ins w:id="528" w:author="zenrunner" w:date="2017-11-12T12:11:00Z">
        <w:r>
          <w:rPr>
            <w:rFonts w:ascii="Times New Roman" w:eastAsia="Times New Roman" w:hAnsi="Times New Roman" w:cs="Times New Roman"/>
            <w:color w:val="auto"/>
          </w:rPr>
          <w:t>Individual level: TRAITS and fine-scale measures – micro, size of animals, gender etc.</w:t>
        </w:r>
      </w:ins>
    </w:p>
    <w:p w14:paraId="241273C2" w14:textId="06AAA17C" w:rsidR="006E6152" w:rsidRDefault="006E6152" w:rsidP="006E6152">
      <w:pPr>
        <w:pStyle w:val="Default"/>
        <w:spacing w:line="480" w:lineRule="auto"/>
        <w:rPr>
          <w:ins w:id="529" w:author="zenrunner" w:date="2017-11-12T11:56:00Z"/>
          <w:rFonts w:ascii="Times New Roman" w:eastAsia="Times New Roman" w:hAnsi="Times New Roman" w:cs="Times New Roman"/>
          <w:color w:val="auto"/>
        </w:rPr>
        <w:pPrChange w:id="530" w:author="zenrunner" w:date="2017-11-12T12:12:00Z">
          <w:pPr>
            <w:pStyle w:val="Default"/>
            <w:spacing w:line="480" w:lineRule="auto"/>
            <w:ind w:firstLine="720"/>
          </w:pPr>
        </w:pPrChange>
      </w:pPr>
      <w:ins w:id="531" w:author="zenrunner" w:date="2017-11-12T12:12:00Z">
        <w:r>
          <w:rPr>
            <w:rFonts w:ascii="Times New Roman" w:eastAsia="Times New Roman" w:hAnsi="Times New Roman" w:cs="Times New Roman"/>
            <w:color w:val="auto"/>
          </w:rPr>
          <w:t xml:space="preserve">I think THAT is the paper we write with the three-year data because NO ONE can criticize us on being robust, covering all bases, or having sampled enough.  SOOO – the decision is what to do with 1-2 shorter papers.  </w:t>
        </w:r>
        <w:proofErr w:type="gramStart"/>
        <w:r>
          <w:rPr>
            <w:rFonts w:ascii="Times New Roman" w:eastAsia="Times New Roman" w:hAnsi="Times New Roman" w:cs="Times New Roman"/>
            <w:color w:val="auto"/>
          </w:rPr>
          <w:t>Choice 1-2 above.</w:t>
        </w:r>
      </w:ins>
      <w:proofErr w:type="gramEnd"/>
    </w:p>
    <w:p w14:paraId="59AB68B0" w14:textId="126E5ADD" w:rsidR="00270E9F" w:rsidRDefault="00270E9F" w:rsidP="00270E9F">
      <w:pPr>
        <w:pStyle w:val="Default"/>
        <w:spacing w:line="480" w:lineRule="auto"/>
        <w:ind w:left="720"/>
        <w:rPr>
          <w:ins w:id="532" w:author="zenrunner" w:date="2017-11-11T19:43:00Z"/>
          <w:rFonts w:ascii="Times New Roman" w:eastAsia="Times New Roman" w:hAnsi="Times New Roman" w:cs="Times New Roman"/>
          <w:color w:val="auto"/>
        </w:rPr>
        <w:pPrChange w:id="533" w:author="zenrunner" w:date="2017-11-12T11:56:00Z">
          <w:pPr>
            <w:pStyle w:val="Default"/>
            <w:spacing w:line="480" w:lineRule="auto"/>
            <w:ind w:firstLine="720"/>
          </w:pPr>
        </w:pPrChange>
      </w:pPr>
    </w:p>
    <w:p w14:paraId="211F72A8" w14:textId="77777777" w:rsidR="00770194" w:rsidRPr="00BE56A5" w:rsidRDefault="00770194" w:rsidP="00863A3B">
      <w:pPr>
        <w:pStyle w:val="Default"/>
        <w:spacing w:line="480" w:lineRule="auto"/>
        <w:ind w:firstLine="720"/>
        <w:rPr>
          <w:rFonts w:ascii="Times New Roman" w:eastAsia="Times New Roman" w:hAnsi="Times New Roman" w:cs="Times New Roman"/>
          <w:color w:val="auto"/>
        </w:rPr>
      </w:pPr>
    </w:p>
    <w:p w14:paraId="28B2032D" w14:textId="0D7DC8A3" w:rsidR="00863A3B" w:rsidRDefault="00863A3B" w:rsidP="003B5C6A">
      <w:pPr>
        <w:pStyle w:val="Default"/>
        <w:spacing w:line="480" w:lineRule="auto"/>
        <w:ind w:firstLine="720"/>
        <w:rPr>
          <w:ins w:id="534" w:author="zenrunner" w:date="2017-11-12T11:58:00Z"/>
          <w:rFonts w:ascii="Times New Roman" w:hAnsi="Times New Roman"/>
          <w:color w:val="auto"/>
        </w:rPr>
      </w:pPr>
      <w:proofErr w:type="spellStart"/>
      <w:r w:rsidRPr="00BE56A5">
        <w:rPr>
          <w:rFonts w:ascii="Times New Roman" w:hAnsi="Times New Roman"/>
          <w:i/>
          <w:iCs/>
          <w:color w:val="auto"/>
        </w:rPr>
        <w:t>Mesohabitat</w:t>
      </w:r>
      <w:proofErr w:type="spellEnd"/>
      <w:proofErr w:type="gramStart"/>
      <w:r w:rsidRPr="00BE56A5">
        <w:rPr>
          <w:rFonts w:ascii="Times New Roman" w:hAnsi="Times New Roman"/>
          <w:i/>
          <w:iCs/>
          <w:color w:val="auto"/>
        </w:rPr>
        <w:t>:—</w:t>
      </w:r>
      <w:proofErr w:type="gramEnd"/>
      <w:r w:rsidRPr="00BE56A5">
        <w:rPr>
          <w:rFonts w:ascii="Times New Roman" w:hAnsi="Times New Roman"/>
          <w:color w:val="auto"/>
        </w:rPr>
        <w:t xml:space="preserve"> The frequency of lizard observation differed significantly between </w:t>
      </w:r>
      <w:proofErr w:type="spellStart"/>
      <w:r w:rsidRPr="00BE56A5">
        <w:rPr>
          <w:rFonts w:ascii="Times New Roman" w:hAnsi="Times New Roman"/>
          <w:color w:val="auto"/>
        </w:rPr>
        <w:t>mesohabitat</w:t>
      </w:r>
      <w:proofErr w:type="spellEnd"/>
      <w:r w:rsidRPr="00BE56A5">
        <w:rPr>
          <w:rFonts w:ascii="Times New Roman" w:hAnsi="Times New Roman"/>
          <w:color w:val="auto"/>
        </w:rPr>
        <w:t xml:space="preserve"> types (</w:t>
      </w:r>
      <w:r w:rsidR="0072439F">
        <w:rPr>
          <w:rFonts w:ascii="Times New Roman" w:hAnsi="Times New Roman"/>
          <w:color w:val="auto"/>
        </w:rPr>
        <w:t xml:space="preserve">Fig. 2, </w:t>
      </w:r>
      <w:r w:rsidRPr="00BE56A5">
        <w:rPr>
          <w:rFonts w:ascii="Times New Roman" w:hAnsi="Times New Roman"/>
          <w:color w:val="auto"/>
        </w:rPr>
        <w:t xml:space="preserve">Table 1, p &lt; 0.01). Lizards were observed in the open on an average of 18.8 days and in shrubs an average of 10.5 days.  Frequency of observations between different times of day was significantly different at the </w:t>
      </w:r>
      <w:proofErr w:type="spellStart"/>
      <w:r w:rsidRPr="00BE56A5">
        <w:rPr>
          <w:rFonts w:ascii="Times New Roman" w:hAnsi="Times New Roman"/>
          <w:color w:val="auto"/>
        </w:rPr>
        <w:t>mesohabitat</w:t>
      </w:r>
      <w:proofErr w:type="spellEnd"/>
      <w:r w:rsidRPr="00BE56A5">
        <w:rPr>
          <w:rFonts w:ascii="Times New Roman" w:hAnsi="Times New Roman"/>
          <w:color w:val="auto"/>
        </w:rPr>
        <w:t xml:space="preserve"> scale (</w:t>
      </w:r>
      <w:ins w:id="535" w:author="zenrunner" w:date="2017-11-12T11:57:00Z">
        <w:r w:rsidR="00504832">
          <w:rPr>
            <w:rFonts w:ascii="Times New Roman" w:hAnsi="Times New Roman"/>
            <w:color w:val="auto"/>
          </w:rPr>
          <w:t xml:space="preserve">Figure X, </w:t>
        </w:r>
      </w:ins>
      <w:r w:rsidRPr="00BE56A5">
        <w:rPr>
          <w:rFonts w:ascii="Times New Roman" w:hAnsi="Times New Roman"/>
          <w:color w:val="auto"/>
        </w:rPr>
        <w:t xml:space="preserve">Table 1, p &lt; 0.01). Observations of lizards within open </w:t>
      </w:r>
      <w:proofErr w:type="spellStart"/>
      <w:r w:rsidRPr="00BE56A5">
        <w:rPr>
          <w:rFonts w:ascii="Times New Roman" w:hAnsi="Times New Roman"/>
          <w:color w:val="auto"/>
        </w:rPr>
        <w:t>mesohabitat</w:t>
      </w:r>
      <w:proofErr w:type="spellEnd"/>
      <w:r w:rsidRPr="00BE56A5">
        <w:rPr>
          <w:rFonts w:ascii="Times New Roman" w:hAnsi="Times New Roman"/>
          <w:color w:val="auto"/>
        </w:rPr>
        <w:t xml:space="preserve"> did not differ between different times of day</w:t>
      </w:r>
      <w:ins w:id="536" w:author="zenrunner" w:date="2017-11-12T12:28:00Z">
        <w:r w:rsidR="00B7658B">
          <w:rPr>
            <w:rFonts w:ascii="Times New Roman" w:hAnsi="Times New Roman"/>
            <w:color w:val="auto"/>
          </w:rPr>
          <w:t xml:space="preserve">. </w:t>
        </w:r>
      </w:ins>
      <w:del w:id="537" w:author="zenrunner" w:date="2017-11-12T12:28:00Z">
        <w:r w:rsidRPr="00B7658B" w:rsidDel="00B7658B">
          <w:rPr>
            <w:rFonts w:ascii="Times New Roman" w:hAnsi="Times New Roman"/>
            <w:color w:val="auto"/>
            <w:highlight w:val="yellow"/>
            <w:rPrChange w:id="538" w:author="zenrunner" w:date="2017-11-12T12:28:00Z">
              <w:rPr>
                <w:rFonts w:ascii="Times New Roman" w:hAnsi="Times New Roman"/>
                <w:color w:val="auto"/>
              </w:rPr>
            </w:rPrChange>
          </w:rPr>
          <w:delText>, however, o</w:delText>
        </w:r>
      </w:del>
      <w:ins w:id="539" w:author="zenrunner" w:date="2017-11-12T12:28:00Z">
        <w:r w:rsidR="00B7658B" w:rsidRPr="00B7658B">
          <w:rPr>
            <w:rFonts w:ascii="Times New Roman" w:hAnsi="Times New Roman"/>
            <w:color w:val="auto"/>
            <w:highlight w:val="yellow"/>
            <w:rPrChange w:id="540" w:author="zenrunner" w:date="2017-11-12T12:28:00Z">
              <w:rPr>
                <w:rFonts w:ascii="Times New Roman" w:hAnsi="Times New Roman"/>
                <w:color w:val="auto"/>
              </w:rPr>
            </w:rPrChange>
          </w:rPr>
          <w:t>O</w:t>
        </w:r>
      </w:ins>
      <w:r w:rsidRPr="00B7658B">
        <w:rPr>
          <w:rFonts w:ascii="Times New Roman" w:hAnsi="Times New Roman"/>
          <w:color w:val="auto"/>
          <w:highlight w:val="yellow"/>
          <w:rPrChange w:id="541" w:author="zenrunner" w:date="2017-11-12T12:28:00Z">
            <w:rPr>
              <w:rFonts w:ascii="Times New Roman" w:hAnsi="Times New Roman"/>
              <w:color w:val="auto"/>
            </w:rPr>
          </w:rPrChange>
        </w:rPr>
        <w:t xml:space="preserve">bservations at shrub </w:t>
      </w:r>
      <w:proofErr w:type="spellStart"/>
      <w:r w:rsidRPr="00B7658B">
        <w:rPr>
          <w:rFonts w:ascii="Times New Roman" w:hAnsi="Times New Roman"/>
          <w:color w:val="auto"/>
          <w:highlight w:val="yellow"/>
          <w:rPrChange w:id="542" w:author="zenrunner" w:date="2017-11-12T12:28:00Z">
            <w:rPr>
              <w:rFonts w:ascii="Times New Roman" w:hAnsi="Times New Roman"/>
              <w:color w:val="auto"/>
            </w:rPr>
          </w:rPrChange>
        </w:rPr>
        <w:t>mesohabitat</w:t>
      </w:r>
      <w:proofErr w:type="spellEnd"/>
      <w:r w:rsidRPr="00B7658B">
        <w:rPr>
          <w:rFonts w:ascii="Times New Roman" w:hAnsi="Times New Roman"/>
          <w:color w:val="auto"/>
          <w:highlight w:val="yellow"/>
          <w:rPrChange w:id="543" w:author="zenrunner" w:date="2017-11-12T12:28:00Z">
            <w:rPr>
              <w:rFonts w:ascii="Times New Roman" w:hAnsi="Times New Roman"/>
              <w:color w:val="auto"/>
            </w:rPr>
          </w:rPrChange>
        </w:rPr>
        <w:t xml:space="preserve"> differed significantly between morning and afternoon</w:t>
      </w:r>
      <w:ins w:id="544" w:author="zenrunner" w:date="2017-11-12T12:28:00Z">
        <w:r w:rsidR="00B7658B" w:rsidRPr="00B7658B">
          <w:rPr>
            <w:rFonts w:ascii="Times New Roman" w:hAnsi="Times New Roman"/>
            <w:color w:val="auto"/>
            <w:highlight w:val="yellow"/>
            <w:rPrChange w:id="545" w:author="zenrunner" w:date="2017-11-12T12:28:00Z">
              <w:rPr>
                <w:rFonts w:ascii="Times New Roman" w:hAnsi="Times New Roman"/>
                <w:color w:val="auto"/>
              </w:rPr>
            </w:rPrChange>
          </w:rPr>
          <w:t xml:space="preserve"> </w:t>
        </w:r>
      </w:ins>
      <w:del w:id="546" w:author="zenrunner" w:date="2017-11-12T12:28:00Z">
        <w:r w:rsidRPr="00B7658B" w:rsidDel="00B7658B">
          <w:rPr>
            <w:rFonts w:ascii="Times New Roman" w:hAnsi="Times New Roman"/>
            <w:color w:val="auto"/>
            <w:highlight w:val="yellow"/>
            <w:rPrChange w:id="547" w:author="zenrunner" w:date="2017-11-12T12:28:00Z">
              <w:rPr>
                <w:rFonts w:ascii="Times New Roman" w:hAnsi="Times New Roman"/>
                <w:color w:val="auto"/>
              </w:rPr>
            </w:rPrChange>
          </w:rPr>
          <w:delText xml:space="preserve">, </w:delText>
        </w:r>
      </w:del>
      <w:r w:rsidRPr="00B7658B">
        <w:rPr>
          <w:rFonts w:ascii="Times New Roman" w:hAnsi="Times New Roman"/>
          <w:color w:val="auto"/>
          <w:highlight w:val="yellow"/>
          <w:rPrChange w:id="548" w:author="zenrunner" w:date="2017-11-12T12:28:00Z">
            <w:rPr>
              <w:rFonts w:ascii="Times New Roman" w:hAnsi="Times New Roman"/>
              <w:color w:val="auto"/>
            </w:rPr>
          </w:rPrChange>
        </w:rPr>
        <w:t xml:space="preserve">with lizards being found more frequently at shrubs in the afternoon </w:t>
      </w:r>
      <w:del w:id="549" w:author="zenrunner" w:date="2017-11-12T12:28:00Z">
        <w:r w:rsidRPr="00B7658B" w:rsidDel="00B7658B">
          <w:rPr>
            <w:rFonts w:ascii="Times New Roman" w:hAnsi="Times New Roman"/>
            <w:color w:val="auto"/>
            <w:highlight w:val="yellow"/>
            <w:rPrChange w:id="550" w:author="zenrunner" w:date="2017-11-12T12:28:00Z">
              <w:rPr>
                <w:rFonts w:ascii="Times New Roman" w:hAnsi="Times New Roman"/>
                <w:color w:val="auto"/>
              </w:rPr>
            </w:rPrChange>
          </w:rPr>
          <w:delText xml:space="preserve">than in the morning </w:delText>
        </w:r>
      </w:del>
      <w:r w:rsidRPr="00B7658B">
        <w:rPr>
          <w:rFonts w:ascii="Times New Roman" w:hAnsi="Times New Roman"/>
          <w:color w:val="auto"/>
          <w:highlight w:val="yellow"/>
          <w:rPrChange w:id="551" w:author="zenrunner" w:date="2017-11-12T12:28:00Z">
            <w:rPr>
              <w:rFonts w:ascii="Times New Roman" w:hAnsi="Times New Roman"/>
              <w:color w:val="auto"/>
            </w:rPr>
          </w:rPrChange>
        </w:rPr>
        <w:t>(</w:t>
      </w:r>
      <w:ins w:id="552" w:author="zenrunner" w:date="2017-11-12T11:57:00Z">
        <w:r w:rsidR="00504832" w:rsidRPr="00B7658B">
          <w:rPr>
            <w:rFonts w:ascii="Times New Roman" w:hAnsi="Times New Roman"/>
            <w:color w:val="auto"/>
            <w:highlight w:val="yellow"/>
            <w:rPrChange w:id="553" w:author="zenrunner" w:date="2017-11-12T12:28:00Z">
              <w:rPr>
                <w:rFonts w:ascii="Times New Roman" w:hAnsi="Times New Roman"/>
                <w:color w:val="auto"/>
              </w:rPr>
            </w:rPrChange>
          </w:rPr>
          <w:t xml:space="preserve">Figure, </w:t>
        </w:r>
      </w:ins>
      <w:r w:rsidRPr="00B7658B">
        <w:rPr>
          <w:rFonts w:ascii="Times New Roman" w:hAnsi="Times New Roman"/>
          <w:color w:val="auto"/>
          <w:highlight w:val="yellow"/>
          <w:rPrChange w:id="554" w:author="zenrunner" w:date="2017-11-12T12:28:00Z">
            <w:rPr>
              <w:rFonts w:ascii="Times New Roman" w:hAnsi="Times New Roman"/>
              <w:color w:val="auto"/>
            </w:rPr>
          </w:rPrChange>
        </w:rPr>
        <w:t>Table 1, p = 0.0252)</w:t>
      </w:r>
      <w:ins w:id="555" w:author="zenrunner" w:date="2017-11-12T12:28:00Z">
        <w:r w:rsidR="00B7658B">
          <w:rPr>
            <w:rFonts w:ascii="Times New Roman" w:hAnsi="Times New Roman"/>
            <w:color w:val="auto"/>
            <w:highlight w:val="yellow"/>
          </w:rPr>
          <w:t xml:space="preserve"> KEY findings for this ‘simple’ paper so I think you need a </w:t>
        </w:r>
        <w:r w:rsidR="00B7658B">
          <w:rPr>
            <w:rFonts w:ascii="Times New Roman" w:hAnsi="Times New Roman"/>
            <w:color w:val="auto"/>
            <w:highlight w:val="yellow"/>
          </w:rPr>
          <w:lastRenderedPageBreak/>
          <w:t>plot</w:t>
        </w:r>
        <w:proofErr w:type="gramStart"/>
        <w:r w:rsidR="00B7658B">
          <w:rPr>
            <w:rFonts w:ascii="Times New Roman" w:hAnsi="Times New Roman"/>
            <w:color w:val="auto"/>
            <w:highlight w:val="yellow"/>
          </w:rPr>
          <w:t>.</w:t>
        </w:r>
      </w:ins>
      <w:r w:rsidRPr="00B7658B">
        <w:rPr>
          <w:rFonts w:ascii="Times New Roman" w:hAnsi="Times New Roman"/>
          <w:color w:val="auto"/>
          <w:highlight w:val="yellow"/>
          <w:rPrChange w:id="556" w:author="zenrunner" w:date="2017-11-12T12:28:00Z">
            <w:rPr>
              <w:rFonts w:ascii="Times New Roman" w:hAnsi="Times New Roman"/>
              <w:color w:val="auto"/>
            </w:rPr>
          </w:rPrChange>
        </w:rPr>
        <w:t>.</w:t>
      </w:r>
      <w:proofErr w:type="gramEnd"/>
      <w:r w:rsidRPr="00BE56A5">
        <w:rPr>
          <w:rFonts w:ascii="Times New Roman" w:hAnsi="Times New Roman"/>
          <w:color w:val="auto"/>
        </w:rPr>
        <w:t xml:space="preserve">  </w:t>
      </w:r>
      <w:proofErr w:type="gramStart"/>
      <w:ins w:id="557" w:author="zenrunner" w:date="2017-11-11T19:45:00Z">
        <w:r w:rsidR="00F94DE5">
          <w:rPr>
            <w:rFonts w:ascii="Times New Roman" w:hAnsi="Times New Roman"/>
            <w:color w:val="auto"/>
          </w:rPr>
          <w:t>yes</w:t>
        </w:r>
        <w:proofErr w:type="gramEnd"/>
        <w:r w:rsidR="00F94DE5">
          <w:rPr>
            <w:rFonts w:ascii="Times New Roman" w:hAnsi="Times New Roman"/>
            <w:color w:val="auto"/>
          </w:rPr>
          <w:t xml:space="preserve">, solid. Key findings. </w:t>
        </w:r>
        <w:proofErr w:type="gramStart"/>
        <w:r w:rsidR="00F94DE5">
          <w:rPr>
            <w:rFonts w:ascii="Times New Roman" w:hAnsi="Times New Roman"/>
            <w:color w:val="auto"/>
          </w:rPr>
          <w:t>Intact with or without gender if we are doing a population-level analysis.</w:t>
        </w:r>
      </w:ins>
      <w:proofErr w:type="gramEnd"/>
      <w:ins w:id="558" w:author="zenrunner" w:date="2017-11-12T11:57:00Z">
        <w:r w:rsidR="00504832">
          <w:rPr>
            <w:rFonts w:ascii="Times New Roman" w:hAnsi="Times New Roman"/>
            <w:color w:val="auto"/>
          </w:rPr>
          <w:t xml:space="preserve">  SEE </w:t>
        </w:r>
        <w:proofErr w:type="gramStart"/>
        <w:r w:rsidR="00504832">
          <w:rPr>
            <w:rFonts w:ascii="Times New Roman" w:hAnsi="Times New Roman"/>
            <w:color w:val="auto"/>
          </w:rPr>
          <w:t>new  stats</w:t>
        </w:r>
        <w:proofErr w:type="gramEnd"/>
        <w:r w:rsidR="00504832">
          <w:rPr>
            <w:rFonts w:ascii="Times New Roman" w:hAnsi="Times New Roman"/>
            <w:color w:val="auto"/>
          </w:rPr>
          <w:t xml:space="preserve"> using the pop-data model.  Perfect.</w:t>
        </w:r>
      </w:ins>
    </w:p>
    <w:p w14:paraId="28661C92" w14:textId="77777777" w:rsidR="00511311" w:rsidRDefault="00511311" w:rsidP="003B5C6A">
      <w:pPr>
        <w:pStyle w:val="Default"/>
        <w:spacing w:line="480" w:lineRule="auto"/>
        <w:ind w:firstLine="720"/>
        <w:rPr>
          <w:ins w:id="559" w:author="zenrunner" w:date="2017-11-12T11:57:00Z"/>
          <w:rFonts w:ascii="Times New Roman" w:hAnsi="Times New Roman"/>
          <w:color w:val="auto"/>
        </w:rPr>
      </w:pPr>
    </w:p>
    <w:p w14:paraId="0BC33926" w14:textId="77777777" w:rsidR="00504832" w:rsidRPr="00BE56A5" w:rsidRDefault="00504832" w:rsidP="003B5C6A">
      <w:pPr>
        <w:pStyle w:val="Default"/>
        <w:spacing w:line="480" w:lineRule="auto"/>
        <w:ind w:firstLine="720"/>
        <w:rPr>
          <w:rFonts w:ascii="Times New Roman" w:eastAsia="Times New Roman" w:hAnsi="Times New Roman" w:cs="Times New Roman"/>
          <w:color w:val="auto"/>
        </w:rPr>
      </w:pPr>
    </w:p>
    <w:p w14:paraId="6CDCADC9" w14:textId="10FE2456" w:rsidR="00863A3B" w:rsidRPr="00BE56A5" w:rsidRDefault="009C6132" w:rsidP="003B5C6A">
      <w:pPr>
        <w:pStyle w:val="Default"/>
        <w:spacing w:line="480" w:lineRule="auto"/>
        <w:ind w:firstLine="720"/>
        <w:rPr>
          <w:rFonts w:ascii="Times New Roman" w:eastAsia="Times New Roman" w:hAnsi="Times New Roman" w:cs="Times New Roman"/>
          <w:color w:val="auto"/>
        </w:rPr>
      </w:pPr>
      <w:r w:rsidRPr="009C6132">
        <w:rPr>
          <w:rFonts w:ascii="Times New Roman" w:hAnsi="Times New Roman"/>
          <w:i/>
          <w:color w:val="auto"/>
        </w:rPr>
        <w:t>Microhabitat</w:t>
      </w:r>
      <w:proofErr w:type="gramStart"/>
      <w:r w:rsidRPr="009C6132">
        <w:rPr>
          <w:rFonts w:ascii="Times New Roman" w:hAnsi="Times New Roman"/>
          <w:i/>
          <w:color w:val="auto"/>
        </w:rPr>
        <w:t>:-</w:t>
      </w:r>
      <w:proofErr w:type="gramEnd"/>
      <w:r w:rsidRPr="009C6132">
        <w:rPr>
          <w:rFonts w:ascii="Times New Roman" w:hAnsi="Times New Roman"/>
          <w:i/>
          <w:color w:val="auto"/>
        </w:rPr>
        <w:t>-</w:t>
      </w:r>
      <w:r>
        <w:rPr>
          <w:rFonts w:ascii="Times New Roman" w:hAnsi="Times New Roman"/>
          <w:color w:val="auto"/>
        </w:rPr>
        <w:t xml:space="preserve"> </w:t>
      </w:r>
      <w:r w:rsidR="00863A3B" w:rsidRPr="00BE56A5">
        <w:rPr>
          <w:rFonts w:ascii="Times New Roman" w:hAnsi="Times New Roman"/>
          <w:color w:val="auto"/>
        </w:rPr>
        <w:t xml:space="preserve">Fine-scale observation patterns at the microhabitat scale were similar to the patterns at the </w:t>
      </w:r>
      <w:proofErr w:type="spellStart"/>
      <w:r w:rsidR="00863A3B" w:rsidRPr="00BE56A5">
        <w:rPr>
          <w:rFonts w:ascii="Times New Roman" w:hAnsi="Times New Roman"/>
          <w:color w:val="auto"/>
        </w:rPr>
        <w:t>mesohabitat</w:t>
      </w:r>
      <w:proofErr w:type="spellEnd"/>
      <w:r w:rsidR="00863A3B" w:rsidRPr="00BE56A5">
        <w:rPr>
          <w:rFonts w:ascii="Times New Roman" w:hAnsi="Times New Roman"/>
          <w:color w:val="auto"/>
        </w:rPr>
        <w:t xml:space="preserve"> scale. The frequency of observations differed significantly between microhabitat types (Table 2, p &lt; 0.0001), with lizards found at burrow microhabitat significantly more than any other type (Table 2, p &lt; 0.0001).  The frequency of observations at shrub microhabitat was also significantly greater than any other microhabitat types besides burrows (Table 2, p &lt; 0.0001). </w:t>
      </w:r>
      <w:ins w:id="560" w:author="zenrunner" w:date="2017-11-12T11:58:00Z">
        <w:r w:rsidR="00511311">
          <w:rPr>
            <w:rFonts w:ascii="Times New Roman" w:hAnsi="Times New Roman"/>
            <w:color w:val="auto"/>
          </w:rPr>
          <w:t xml:space="preserve">OK – I love this scale stuff.  </w:t>
        </w:r>
        <w:proofErr w:type="gramStart"/>
        <w:r w:rsidR="00511311">
          <w:rPr>
            <w:rFonts w:ascii="Times New Roman" w:hAnsi="Times New Roman"/>
            <w:color w:val="auto"/>
          </w:rPr>
          <w:t>More complexity though.</w:t>
        </w:r>
      </w:ins>
      <w:proofErr w:type="gramEnd"/>
      <w:ins w:id="561" w:author="zenrunner" w:date="2017-11-12T11:59:00Z">
        <w:r w:rsidR="00511311">
          <w:rPr>
            <w:rFonts w:ascii="Times New Roman" w:hAnsi="Times New Roman"/>
            <w:color w:val="auto"/>
          </w:rPr>
          <w:t xml:space="preserve"> ALSO, you need to tie into Introduction with Hypothesis and Predictions – </w:t>
        </w:r>
        <w:proofErr w:type="spellStart"/>
        <w:r w:rsidR="00511311">
          <w:rPr>
            <w:rFonts w:ascii="Times New Roman" w:hAnsi="Times New Roman"/>
            <w:color w:val="auto"/>
          </w:rPr>
          <w:t>ie</w:t>
        </w:r>
        <w:proofErr w:type="spellEnd"/>
        <w:r w:rsidR="00511311">
          <w:rPr>
            <w:rFonts w:ascii="Times New Roman" w:hAnsi="Times New Roman"/>
            <w:color w:val="auto"/>
          </w:rPr>
          <w:t xml:space="preserve"> why measure at two scales?  The reader is left wondering why this is here.  </w:t>
        </w:r>
      </w:ins>
      <w:ins w:id="562" w:author="zenrunner" w:date="2017-11-12T12:00:00Z">
        <w:r w:rsidR="005A7403">
          <w:rPr>
            <w:rFonts w:ascii="Times New Roman" w:hAnsi="Times New Roman"/>
            <w:color w:val="auto"/>
          </w:rPr>
          <w:t>I</w:t>
        </w:r>
      </w:ins>
      <w:ins w:id="563" w:author="zenrunner" w:date="2017-11-12T11:59:00Z">
        <w:r w:rsidR="00511311">
          <w:rPr>
            <w:rFonts w:ascii="Times New Roman" w:hAnsi="Times New Roman"/>
            <w:color w:val="auto"/>
          </w:rPr>
          <w:t xml:space="preserve">t </w:t>
        </w:r>
        <w:proofErr w:type="gramStart"/>
        <w:r w:rsidR="00511311">
          <w:rPr>
            <w:rFonts w:ascii="Times New Roman" w:hAnsi="Times New Roman"/>
            <w:color w:val="auto"/>
          </w:rPr>
          <w:t>confirm</w:t>
        </w:r>
        <w:proofErr w:type="gramEnd"/>
        <w:r w:rsidR="00511311">
          <w:rPr>
            <w:rFonts w:ascii="Times New Roman" w:hAnsi="Times New Roman"/>
            <w:color w:val="auto"/>
          </w:rPr>
          <w:t xml:space="preserve"> the shrub finding above</w:t>
        </w:r>
        <w:r w:rsidR="005C2B6A">
          <w:rPr>
            <w:rFonts w:ascii="Times New Roman" w:hAnsi="Times New Roman"/>
            <w:color w:val="auto"/>
          </w:rPr>
          <w:t xml:space="preserve"> at </w:t>
        </w:r>
        <w:proofErr w:type="spellStart"/>
        <w:r w:rsidR="005C2B6A">
          <w:rPr>
            <w:rFonts w:ascii="Times New Roman" w:hAnsi="Times New Roman"/>
            <w:color w:val="auto"/>
          </w:rPr>
          <w:t>meso</w:t>
        </w:r>
        <w:proofErr w:type="spellEnd"/>
        <w:r w:rsidR="005C2B6A">
          <w:rPr>
            <w:rFonts w:ascii="Times New Roman" w:hAnsi="Times New Roman"/>
            <w:color w:val="auto"/>
          </w:rPr>
          <w:t xml:space="preserve"> scale</w:t>
        </w:r>
        <w:r w:rsidR="005A7403">
          <w:rPr>
            <w:rFonts w:ascii="Times New Roman" w:hAnsi="Times New Roman"/>
            <w:color w:val="auto"/>
          </w:rPr>
          <w:t xml:space="preserve"> so that is really important. I think that is why you keep it in, just need to have it be a prediction at the start of </w:t>
        </w:r>
        <w:proofErr w:type="spellStart"/>
        <w:r w:rsidR="005A7403">
          <w:rPr>
            <w:rFonts w:ascii="Times New Roman" w:hAnsi="Times New Roman"/>
            <w:color w:val="auto"/>
          </w:rPr>
          <w:t>ms.</w:t>
        </w:r>
      </w:ins>
      <w:proofErr w:type="spellEnd"/>
    </w:p>
    <w:p w14:paraId="5761B168" w14:textId="3E063BBF" w:rsidR="00BE56A5" w:rsidRPr="00BE56A5" w:rsidRDefault="00863A3B" w:rsidP="00BE56A5">
      <w:pPr>
        <w:pStyle w:val="Default"/>
        <w:spacing w:line="480" w:lineRule="auto"/>
        <w:ind w:firstLine="720"/>
        <w:rPr>
          <w:rFonts w:ascii="Times New Roman" w:eastAsia="Times New Roman" w:hAnsi="Times New Roman" w:cs="Times New Roman"/>
          <w:color w:val="auto"/>
        </w:rPr>
      </w:pPr>
      <w:r w:rsidRPr="00BE56A5">
        <w:rPr>
          <w:rFonts w:ascii="Times New Roman" w:hAnsi="Times New Roman"/>
          <w:color w:val="auto"/>
        </w:rPr>
        <w:t xml:space="preserve">Lizards were observed </w:t>
      </w:r>
      <w:commentRangeStart w:id="564"/>
      <w:r w:rsidRPr="00BE56A5">
        <w:rPr>
          <w:rFonts w:ascii="Times New Roman" w:hAnsi="Times New Roman"/>
          <w:color w:val="auto"/>
        </w:rPr>
        <w:t xml:space="preserve">at shrub microhabitat </w:t>
      </w:r>
      <w:commentRangeEnd w:id="564"/>
      <w:r w:rsidR="007C24E6">
        <w:rPr>
          <w:rStyle w:val="CommentReference"/>
          <w:rFonts w:ascii="Times New Roman" w:hAnsi="Times New Roman" w:cs="Times New Roman"/>
          <w:color w:val="auto"/>
        </w:rPr>
        <w:commentReference w:id="564"/>
      </w:r>
      <w:r w:rsidRPr="00BE56A5">
        <w:rPr>
          <w:rFonts w:ascii="Times New Roman" w:hAnsi="Times New Roman"/>
          <w:color w:val="auto"/>
        </w:rPr>
        <w:t xml:space="preserve">more frequently than in </w:t>
      </w:r>
      <w:commentRangeStart w:id="565"/>
      <w:r w:rsidRPr="00BE56A5">
        <w:rPr>
          <w:rFonts w:ascii="Times New Roman" w:hAnsi="Times New Roman"/>
          <w:color w:val="auto"/>
        </w:rPr>
        <w:t>annuals</w:t>
      </w:r>
      <w:commentRangeEnd w:id="565"/>
      <w:r w:rsidR="007C24E6">
        <w:rPr>
          <w:rStyle w:val="CommentReference"/>
          <w:rFonts w:ascii="Times New Roman" w:hAnsi="Times New Roman" w:cs="Times New Roman"/>
          <w:color w:val="auto"/>
        </w:rPr>
        <w:commentReference w:id="565"/>
      </w:r>
      <w:r w:rsidRPr="00BE56A5">
        <w:rPr>
          <w:rFonts w:ascii="Times New Roman" w:hAnsi="Times New Roman"/>
          <w:color w:val="auto"/>
        </w:rPr>
        <w:t>, bare patches, washes, and roads. Observation frequency also differed significantly between different times for microhabitat (</w:t>
      </w:r>
      <w:ins w:id="566" w:author="zenrunner" w:date="2017-11-12T12:00:00Z">
        <w:r w:rsidR="00BC473A">
          <w:rPr>
            <w:rFonts w:ascii="Times New Roman" w:hAnsi="Times New Roman"/>
            <w:color w:val="auto"/>
          </w:rPr>
          <w:t xml:space="preserve">FIGURE, </w:t>
        </w:r>
      </w:ins>
      <w:r w:rsidRPr="00BE56A5">
        <w:rPr>
          <w:rFonts w:ascii="Times New Roman" w:hAnsi="Times New Roman"/>
          <w:color w:val="auto"/>
        </w:rPr>
        <w:t xml:space="preserve">Table 2, </w:t>
      </w:r>
      <w:proofErr w:type="gramStart"/>
      <w:r w:rsidRPr="00BC473A">
        <w:rPr>
          <w:rFonts w:ascii="Times New Roman" w:hAnsi="Times New Roman"/>
          <w:color w:val="auto"/>
          <w:highlight w:val="yellow"/>
          <w:rPrChange w:id="567" w:author="zenrunner" w:date="2017-11-12T12:01:00Z">
            <w:rPr>
              <w:rFonts w:ascii="Times New Roman" w:hAnsi="Times New Roman"/>
              <w:color w:val="auto"/>
            </w:rPr>
          </w:rPrChange>
        </w:rPr>
        <w:t>p &lt; 0.0001</w:t>
      </w:r>
      <w:ins w:id="568" w:author="zenrunner" w:date="2017-11-12T12:01:00Z">
        <w:r w:rsidR="00BC473A">
          <w:rPr>
            <w:rFonts w:ascii="Times New Roman" w:hAnsi="Times New Roman"/>
            <w:color w:val="auto"/>
          </w:rPr>
          <w:t xml:space="preserve"> –what is the p-value for?</w:t>
        </w:r>
        <w:proofErr w:type="gramEnd"/>
        <w:r w:rsidR="00BC473A">
          <w:rPr>
            <w:rFonts w:ascii="Times New Roman" w:hAnsi="Times New Roman"/>
            <w:color w:val="auto"/>
          </w:rPr>
          <w:t xml:space="preserve"> </w:t>
        </w:r>
        <w:proofErr w:type="gramStart"/>
        <w:r w:rsidR="00BC473A">
          <w:rPr>
            <w:rFonts w:ascii="Times New Roman" w:hAnsi="Times New Roman"/>
            <w:color w:val="auto"/>
          </w:rPr>
          <w:t>The main effect in model or the post hoc test.</w:t>
        </w:r>
        <w:proofErr w:type="gramEnd"/>
        <w:r w:rsidR="00BC473A">
          <w:rPr>
            <w:rFonts w:ascii="Times New Roman" w:hAnsi="Times New Roman"/>
            <w:color w:val="auto"/>
          </w:rPr>
          <w:t xml:space="preserve"> Typically, if you cite a stats table you do not also need here in parentheses too. However, check your target journal</w:t>
        </w:r>
      </w:ins>
      <w:r w:rsidRPr="00BE56A5">
        <w:rPr>
          <w:rFonts w:ascii="Times New Roman" w:hAnsi="Times New Roman"/>
          <w:color w:val="auto"/>
        </w:rPr>
        <w:t xml:space="preserve">). Lizard observations at shrub microhabitat differed between morning </w:t>
      </w:r>
      <w:r w:rsidRPr="00BE56A5">
        <w:rPr>
          <w:rFonts w:ascii="Times New Roman" w:hAnsi="Times New Roman" w:cs="Times New Roman"/>
          <w:color w:val="auto"/>
        </w:rPr>
        <w:t xml:space="preserve">and afternoon, with more shrub observations occurring in the afternoon (Table S2, p = 0.0003).  Night </w:t>
      </w:r>
      <w:proofErr w:type="spellStart"/>
      <w:r w:rsidRPr="00BE56A5">
        <w:rPr>
          <w:rFonts w:ascii="Times New Roman" w:hAnsi="Times New Roman" w:cs="Times New Roman"/>
          <w:color w:val="auto"/>
        </w:rPr>
        <w:t>refugia</w:t>
      </w:r>
      <w:proofErr w:type="spellEnd"/>
      <w:r w:rsidRPr="00BE56A5">
        <w:rPr>
          <w:rFonts w:ascii="Times New Roman" w:hAnsi="Times New Roman" w:cs="Times New Roman"/>
          <w:color w:val="auto"/>
        </w:rPr>
        <w:t xml:space="preserve"> accounted for about 12% of the total number of observations of lizards at shrubs.</w:t>
      </w:r>
    </w:p>
    <w:p w14:paraId="06A0CFF2" w14:textId="63ED1D74" w:rsidR="00863A3B" w:rsidRPr="00BE56A5" w:rsidRDefault="00863A3B" w:rsidP="00BE56A5">
      <w:pPr>
        <w:pStyle w:val="Default"/>
        <w:spacing w:line="480" w:lineRule="auto"/>
        <w:ind w:firstLine="720"/>
        <w:rPr>
          <w:rFonts w:ascii="Times New Roman" w:eastAsia="Times New Roman" w:hAnsi="Times New Roman" w:cs="Times New Roman"/>
          <w:color w:val="auto"/>
        </w:rPr>
      </w:pPr>
      <w:r w:rsidRPr="00BE56A5">
        <w:rPr>
          <w:rFonts w:ascii="Times New Roman" w:hAnsi="Times New Roman" w:cs="Times New Roman"/>
          <w:i/>
          <w:iCs/>
          <w:color w:val="auto"/>
        </w:rPr>
        <w:t>Behavior</w:t>
      </w:r>
      <w:proofErr w:type="gramStart"/>
      <w:r w:rsidRPr="00BE56A5">
        <w:rPr>
          <w:rFonts w:ascii="Times New Roman" w:hAnsi="Times New Roman" w:cs="Times New Roman"/>
          <w:i/>
          <w:iCs/>
          <w:color w:val="auto"/>
        </w:rPr>
        <w:t>:—</w:t>
      </w:r>
      <w:proofErr w:type="gramEnd"/>
      <w:r w:rsidRPr="00BE56A5">
        <w:rPr>
          <w:rFonts w:ascii="Times New Roman" w:hAnsi="Times New Roman" w:cs="Times New Roman"/>
          <w:color w:val="auto"/>
        </w:rPr>
        <w:t xml:space="preserve">Behavior observations differed significantly between microhabitat types (Table 3, p &lt; 0.0001). </w:t>
      </w:r>
      <w:r w:rsidRPr="0039435D">
        <w:rPr>
          <w:rFonts w:ascii="Times New Roman" w:hAnsi="Times New Roman" w:cs="Times New Roman"/>
          <w:color w:val="auto"/>
          <w:highlight w:val="yellow"/>
          <w:rPrChange w:id="569" w:author="zenrunner" w:date="2017-11-12T12:30:00Z">
            <w:rPr>
              <w:rFonts w:ascii="Times New Roman" w:hAnsi="Times New Roman" w:cs="Times New Roman"/>
              <w:color w:val="auto"/>
            </w:rPr>
          </w:rPrChange>
        </w:rPr>
        <w:t>Lizards were observed cooling under shrubs significantly more than other habitat types (</w:t>
      </w:r>
      <w:ins w:id="570" w:author="zenrunner" w:date="2017-11-12T12:30:00Z">
        <w:r w:rsidR="0039435D" w:rsidRPr="0039435D">
          <w:rPr>
            <w:rFonts w:ascii="Times New Roman" w:hAnsi="Times New Roman" w:cs="Times New Roman"/>
            <w:color w:val="auto"/>
            <w:highlight w:val="yellow"/>
            <w:rPrChange w:id="571" w:author="zenrunner" w:date="2017-11-12T12:30:00Z">
              <w:rPr>
                <w:rFonts w:ascii="Times New Roman" w:hAnsi="Times New Roman" w:cs="Times New Roman"/>
                <w:color w:val="auto"/>
              </w:rPr>
            </w:rPrChange>
          </w:rPr>
          <w:t xml:space="preserve">Figure, </w:t>
        </w:r>
      </w:ins>
      <w:r w:rsidRPr="0039435D">
        <w:rPr>
          <w:rFonts w:ascii="Times New Roman" w:hAnsi="Times New Roman" w:cs="Times New Roman"/>
          <w:color w:val="auto"/>
          <w:highlight w:val="yellow"/>
          <w:rPrChange w:id="572" w:author="zenrunner" w:date="2017-11-12T12:30:00Z">
            <w:rPr>
              <w:rFonts w:ascii="Times New Roman" w:hAnsi="Times New Roman" w:cs="Times New Roman"/>
              <w:color w:val="auto"/>
            </w:rPr>
          </w:rPrChange>
        </w:rPr>
        <w:t>Table 3, p &lt;0.0001). Lizards were also observed avoiding predators under shrubs more frequently than at other microhabitat types (Table 3, p &lt; 0.0001).</w:t>
      </w:r>
      <w:r w:rsidRPr="00BE56A5">
        <w:rPr>
          <w:rFonts w:ascii="Times New Roman" w:hAnsi="Times New Roman" w:cs="Times New Roman"/>
          <w:color w:val="auto"/>
        </w:rPr>
        <w:t xml:space="preserve"> </w:t>
      </w:r>
      <w:ins w:id="573" w:author="zenrunner" w:date="2017-11-12T12:30:00Z">
        <w:r w:rsidR="0039435D">
          <w:rPr>
            <w:rFonts w:ascii="Times New Roman" w:hAnsi="Times New Roman" w:cs="Times New Roman"/>
            <w:color w:val="auto"/>
          </w:rPr>
          <w:t>Super findings for pop-level paper.</w:t>
        </w:r>
      </w:ins>
      <w:del w:id="574" w:author="zenrunner" w:date="2017-11-12T12:31:00Z">
        <w:r w:rsidRPr="00BE56A5" w:rsidDel="006D6A76">
          <w:rPr>
            <w:rFonts w:ascii="Times New Roman" w:hAnsi="Times New Roman" w:cs="Times New Roman"/>
            <w:color w:val="auto"/>
          </w:rPr>
          <w:delText>The predator</w:delText>
        </w:r>
      </w:del>
      <w:ins w:id="575" w:author="Scott Butterfield" w:date="2017-11-07T08:34:00Z">
        <w:del w:id="576" w:author="zenrunner" w:date="2017-11-12T12:31:00Z">
          <w:r w:rsidR="00C61FEB" w:rsidDel="006D6A76">
            <w:rPr>
              <w:rFonts w:ascii="Times New Roman" w:hAnsi="Times New Roman" w:cs="Times New Roman"/>
              <w:color w:val="auto"/>
            </w:rPr>
            <w:delText>’</w:delText>
          </w:r>
        </w:del>
      </w:ins>
      <w:del w:id="577" w:author="zenrunner" w:date="2017-11-12T12:31:00Z">
        <w:r w:rsidRPr="00BE56A5" w:rsidDel="006D6A76">
          <w:rPr>
            <w:rFonts w:ascii="Times New Roman" w:hAnsi="Times New Roman" w:cs="Times New Roman"/>
            <w:color w:val="auto"/>
          </w:rPr>
          <w:delText>s lizards were observed avoiding in this study were all aerial predators (either ravens or raptor species)</w:delText>
        </w:r>
      </w:del>
      <w:r w:rsidRPr="00BE56A5">
        <w:rPr>
          <w:rFonts w:ascii="Times New Roman" w:hAnsi="Times New Roman" w:cs="Times New Roman"/>
          <w:color w:val="auto"/>
        </w:rPr>
        <w:t>. Burrowing and interacting occurred significantly less often under shrubs (P &lt; 0</w:t>
      </w:r>
      <w:ins w:id="578" w:author="Scott Butterfield" w:date="2017-11-07T08:35:00Z">
        <w:r w:rsidR="00C61FEB">
          <w:rPr>
            <w:rFonts w:ascii="Times New Roman" w:hAnsi="Times New Roman" w:cs="Times New Roman"/>
            <w:color w:val="auto"/>
          </w:rPr>
          <w:t>.</w:t>
        </w:r>
      </w:ins>
      <w:del w:id="579" w:author="Scott Butterfield" w:date="2017-11-07T08:35:00Z">
        <w:r w:rsidRPr="00BE56A5" w:rsidDel="00C61FEB">
          <w:rPr>
            <w:rFonts w:ascii="Times New Roman" w:hAnsi="Times New Roman" w:cs="Times New Roman"/>
            <w:color w:val="auto"/>
          </w:rPr>
          <w:delText>,</w:delText>
        </w:r>
      </w:del>
      <w:r w:rsidRPr="00BE56A5">
        <w:rPr>
          <w:rFonts w:ascii="Times New Roman" w:hAnsi="Times New Roman" w:cs="Times New Roman"/>
          <w:color w:val="auto"/>
        </w:rPr>
        <w:t xml:space="preserve">0001).  </w:t>
      </w:r>
      <w:proofErr w:type="gramStart"/>
      <w:r w:rsidRPr="00BE56A5">
        <w:rPr>
          <w:rFonts w:ascii="Times New Roman" w:hAnsi="Times New Roman" w:cs="Times New Roman"/>
          <w:color w:val="auto"/>
        </w:rPr>
        <w:t>Other</w:t>
      </w:r>
      <w:proofErr w:type="gramEnd"/>
      <w:r w:rsidRPr="00BE56A5">
        <w:rPr>
          <w:rFonts w:ascii="Times New Roman" w:hAnsi="Times New Roman" w:cs="Times New Roman"/>
          <w:color w:val="auto"/>
        </w:rPr>
        <w:t xml:space="preserve"> types of behavior such as sunning, hunting, or active observation did not differ significantly between habitat types. Observed </w:t>
      </w:r>
      <w:r w:rsidRPr="00BE56A5">
        <w:rPr>
          <w:rFonts w:ascii="Times New Roman" w:hAnsi="Times New Roman" w:cs="Times New Roman"/>
          <w:color w:val="auto"/>
        </w:rPr>
        <w:lastRenderedPageBreak/>
        <w:t xml:space="preserve">behavior also differed significantly between different times of day (Table 3, </w:t>
      </w:r>
      <w:r w:rsidRPr="006D6A76">
        <w:rPr>
          <w:rFonts w:ascii="Times New Roman" w:hAnsi="Times New Roman" w:cs="Times New Roman"/>
          <w:color w:val="auto"/>
          <w:highlight w:val="yellow"/>
          <w:rPrChange w:id="580" w:author="zenrunner" w:date="2017-11-12T12:31:00Z">
            <w:rPr>
              <w:rFonts w:ascii="Times New Roman" w:hAnsi="Times New Roman" w:cs="Times New Roman"/>
              <w:color w:val="auto"/>
            </w:rPr>
          </w:rPrChange>
        </w:rPr>
        <w:t>p &lt; 0.001</w:t>
      </w:r>
      <w:r w:rsidRPr="00BE56A5">
        <w:rPr>
          <w:rFonts w:ascii="Times New Roman" w:hAnsi="Times New Roman" w:cs="Times New Roman"/>
          <w:color w:val="auto"/>
        </w:rPr>
        <w:t xml:space="preserve">) e.g. lizards were more frequently observed sunning in the morning in both </w:t>
      </w:r>
      <w:proofErr w:type="spellStart"/>
      <w:r w:rsidRPr="00BE56A5">
        <w:rPr>
          <w:rFonts w:ascii="Times New Roman" w:hAnsi="Times New Roman" w:cs="Times New Roman"/>
          <w:color w:val="auto"/>
        </w:rPr>
        <w:t>mesohabitat</w:t>
      </w:r>
      <w:proofErr w:type="spellEnd"/>
      <w:r w:rsidRPr="00BE56A5">
        <w:rPr>
          <w:rFonts w:ascii="Times New Roman" w:hAnsi="Times New Roman" w:cs="Times New Roman"/>
          <w:color w:val="auto"/>
        </w:rPr>
        <w:t xml:space="preserve"> types compared to the afternoon (Table 3, p &lt; 0.001) and more often burrowing and avoiding predators in the afternoon.   </w:t>
      </w:r>
      <w:ins w:id="581" w:author="zenrunner" w:date="2017-11-11T19:45:00Z">
        <w:r w:rsidR="00CD4D81">
          <w:rPr>
            <w:rFonts w:ascii="Times New Roman" w:hAnsi="Times New Roman" w:cs="Times New Roman"/>
            <w:color w:val="auto"/>
          </w:rPr>
          <w:t>NEED a figure or cut… does this help our story?</w:t>
        </w:r>
      </w:ins>
    </w:p>
    <w:p w14:paraId="6CE29ACF" w14:textId="77777777" w:rsidR="00B83FE1" w:rsidRDefault="00BE56A5" w:rsidP="00863A3B">
      <w:pPr>
        <w:pStyle w:val="Body"/>
        <w:spacing w:line="480" w:lineRule="auto"/>
        <w:ind w:firstLine="720"/>
        <w:rPr>
          <w:ins w:id="582" w:author="zenrunner" w:date="2017-11-11T19:46:00Z"/>
          <w:color w:val="auto"/>
          <w:sz w:val="22"/>
          <w:szCs w:val="22"/>
        </w:rPr>
      </w:pPr>
      <w:r w:rsidRPr="00BE56A5">
        <w:rPr>
          <w:i/>
          <w:color w:val="auto"/>
          <w:sz w:val="22"/>
          <w:szCs w:val="22"/>
        </w:rPr>
        <w:t xml:space="preserve">Shrub use as function of shrub </w:t>
      </w:r>
      <w:r w:rsidR="009C6132" w:rsidRPr="00BE56A5">
        <w:rPr>
          <w:i/>
          <w:color w:val="auto"/>
          <w:sz w:val="22"/>
          <w:szCs w:val="22"/>
        </w:rPr>
        <w:t>density</w:t>
      </w:r>
      <w:r w:rsidRPr="00BE56A5">
        <w:rPr>
          <w:i/>
          <w:color w:val="auto"/>
          <w:sz w:val="22"/>
          <w:szCs w:val="22"/>
        </w:rPr>
        <w:t xml:space="preserve"> and area</w:t>
      </w:r>
      <w:proofErr w:type="gramStart"/>
      <w:r w:rsidRPr="00BE56A5">
        <w:rPr>
          <w:i/>
          <w:color w:val="auto"/>
          <w:sz w:val="22"/>
          <w:szCs w:val="22"/>
        </w:rPr>
        <w:t>.-</w:t>
      </w:r>
      <w:proofErr w:type="gramEnd"/>
      <w:r w:rsidRPr="00BE56A5">
        <w:rPr>
          <w:i/>
          <w:color w:val="auto"/>
          <w:sz w:val="22"/>
          <w:szCs w:val="22"/>
        </w:rPr>
        <w:t>-</w:t>
      </w:r>
      <w:r w:rsidRPr="00BE56A5">
        <w:rPr>
          <w:color w:val="auto"/>
          <w:sz w:val="22"/>
          <w:szCs w:val="22"/>
        </w:rPr>
        <w:t xml:space="preserve"> </w:t>
      </w:r>
      <w:r w:rsidR="00340A9C" w:rsidRPr="00BE56A5">
        <w:rPr>
          <w:color w:val="auto"/>
          <w:sz w:val="22"/>
          <w:szCs w:val="22"/>
        </w:rPr>
        <w:t>Shrub use by individual lizards did not vary significantly as a function of shrub density within that li</w:t>
      </w:r>
      <w:r w:rsidRPr="00BE56A5">
        <w:rPr>
          <w:color w:val="auto"/>
          <w:sz w:val="22"/>
          <w:szCs w:val="22"/>
        </w:rPr>
        <w:t xml:space="preserve">zard’s home range (Fig 3.)  Percent of </w:t>
      </w:r>
      <w:del w:id="583" w:author="Scott Butterfield" w:date="2017-11-07T08:34:00Z">
        <w:r w:rsidRPr="00BE56A5" w:rsidDel="00C61FEB">
          <w:rPr>
            <w:color w:val="auto"/>
            <w:sz w:val="22"/>
            <w:szCs w:val="22"/>
          </w:rPr>
          <w:delText xml:space="preserve"> </w:delText>
        </w:r>
      </w:del>
      <w:r w:rsidRPr="00BE56A5">
        <w:rPr>
          <w:color w:val="auto"/>
          <w:sz w:val="22"/>
          <w:szCs w:val="22"/>
        </w:rPr>
        <w:t>MCP areas subsumed by shrub association zones ranged from 1% to 15% with an average of 5% of total surface area.</w:t>
      </w:r>
      <w:ins w:id="584" w:author="zenrunner" w:date="2017-11-11T19:46:00Z">
        <w:r w:rsidR="00B83FE1">
          <w:rPr>
            <w:color w:val="auto"/>
            <w:sz w:val="22"/>
            <w:szCs w:val="22"/>
          </w:rPr>
          <w:t xml:space="preserve"> KEY finding keep – BECAUSE this suggests that the 25% of time found at shrubs not due to random chance or just loads of shrubs within region. SUPER Important.  Good addition Mike.  </w:t>
        </w:r>
      </w:ins>
    </w:p>
    <w:p w14:paraId="5B82546D" w14:textId="77777777" w:rsidR="00B83FE1" w:rsidRDefault="00B83FE1" w:rsidP="00863A3B">
      <w:pPr>
        <w:pStyle w:val="Body"/>
        <w:spacing w:line="480" w:lineRule="auto"/>
        <w:ind w:firstLine="720"/>
        <w:rPr>
          <w:ins w:id="585" w:author="zenrunner" w:date="2017-11-11T19:46:00Z"/>
          <w:color w:val="auto"/>
          <w:sz w:val="22"/>
          <w:szCs w:val="22"/>
        </w:rPr>
      </w:pPr>
    </w:p>
    <w:p w14:paraId="62600B00" w14:textId="77777777" w:rsidR="00B83FE1" w:rsidRDefault="00B83FE1" w:rsidP="00863A3B">
      <w:pPr>
        <w:pStyle w:val="Body"/>
        <w:spacing w:line="480" w:lineRule="auto"/>
        <w:ind w:firstLine="720"/>
        <w:rPr>
          <w:ins w:id="586" w:author="zenrunner" w:date="2017-11-11T19:46:00Z"/>
          <w:color w:val="auto"/>
          <w:sz w:val="22"/>
          <w:szCs w:val="22"/>
        </w:rPr>
      </w:pPr>
      <w:ins w:id="587" w:author="zenrunner" w:date="2017-11-11T19:46:00Z">
        <w:r>
          <w:rPr>
            <w:color w:val="auto"/>
            <w:sz w:val="22"/>
            <w:szCs w:val="22"/>
          </w:rPr>
          <w:t>SIMPLE paper.</w:t>
        </w:r>
      </w:ins>
    </w:p>
    <w:p w14:paraId="43486011" w14:textId="68975E2D" w:rsidR="00340A9C" w:rsidRDefault="00B83FE1" w:rsidP="00863A3B">
      <w:pPr>
        <w:pStyle w:val="Body"/>
        <w:spacing w:line="480" w:lineRule="auto"/>
        <w:ind w:firstLine="720"/>
        <w:rPr>
          <w:ins w:id="588" w:author="zenrunner" w:date="2017-11-11T19:47:00Z"/>
          <w:color w:val="auto"/>
          <w:sz w:val="22"/>
          <w:szCs w:val="22"/>
        </w:rPr>
      </w:pPr>
      <w:ins w:id="589" w:author="zenrunner" w:date="2017-11-11T19:46:00Z">
        <w:r>
          <w:rPr>
            <w:color w:val="auto"/>
            <w:sz w:val="22"/>
            <w:szCs w:val="22"/>
          </w:rPr>
          <w:t xml:space="preserve">Map, relocation frequency shrub-open, keep </w:t>
        </w:r>
        <w:proofErr w:type="spellStart"/>
        <w:r>
          <w:rPr>
            <w:color w:val="auto"/>
            <w:sz w:val="22"/>
            <w:szCs w:val="22"/>
          </w:rPr>
          <w:t>time.class</w:t>
        </w:r>
        <w:proofErr w:type="spellEnd"/>
        <w:r>
          <w:rPr>
            <w:color w:val="auto"/>
            <w:sz w:val="22"/>
            <w:szCs w:val="22"/>
          </w:rPr>
          <w:t xml:space="preserve">, CUT gender and CUT </w:t>
        </w:r>
      </w:ins>
      <w:ins w:id="590" w:author="zenrunner" w:date="2017-11-11T19:47:00Z">
        <w:r>
          <w:rPr>
            <w:color w:val="auto"/>
            <w:sz w:val="22"/>
            <w:szCs w:val="22"/>
          </w:rPr>
          <w:t>behavior</w:t>
        </w:r>
      </w:ins>
      <w:ins w:id="591" w:author="zenrunner" w:date="2017-11-11T19:46:00Z">
        <w:r>
          <w:rPr>
            <w:color w:val="auto"/>
            <w:sz w:val="22"/>
            <w:szCs w:val="22"/>
          </w:rPr>
          <w:t>,</w:t>
        </w:r>
      </w:ins>
      <w:ins w:id="592" w:author="zenrunner" w:date="2017-11-11T19:47:00Z">
        <w:r>
          <w:rPr>
            <w:color w:val="auto"/>
            <w:sz w:val="22"/>
            <w:szCs w:val="22"/>
          </w:rPr>
          <w:t xml:space="preserve"> then shrub density with a home range figure too. GOOD paper. Need to write a punchy style paper. </w:t>
        </w:r>
      </w:ins>
      <w:r w:rsidR="00BE56A5" w:rsidRPr="00BE56A5">
        <w:rPr>
          <w:color w:val="auto"/>
          <w:sz w:val="22"/>
          <w:szCs w:val="22"/>
        </w:rPr>
        <w:t xml:space="preserve"> </w:t>
      </w:r>
    </w:p>
    <w:p w14:paraId="2C970549" w14:textId="3DD1825C" w:rsidR="00B83FE1" w:rsidRPr="00BE56A5" w:rsidRDefault="00B83FE1" w:rsidP="00863A3B">
      <w:pPr>
        <w:pStyle w:val="Body"/>
        <w:spacing w:line="480" w:lineRule="auto"/>
        <w:ind w:firstLine="720"/>
        <w:rPr>
          <w:color w:val="auto"/>
          <w:sz w:val="22"/>
          <w:szCs w:val="22"/>
        </w:rPr>
      </w:pPr>
      <w:ins w:id="593" w:author="zenrunner" w:date="2017-11-11T19:47:00Z">
        <w:r>
          <w:rPr>
            <w:color w:val="auto"/>
            <w:sz w:val="22"/>
            <w:szCs w:val="22"/>
          </w:rPr>
          <w:t xml:space="preserve">OR keep what you have here, but just present it a bit more </w:t>
        </w:r>
      </w:ins>
      <w:ins w:id="594" w:author="zenrunner" w:date="2017-11-11T19:48:00Z">
        <w:r>
          <w:rPr>
            <w:color w:val="auto"/>
            <w:sz w:val="22"/>
            <w:szCs w:val="22"/>
          </w:rPr>
          <w:t>–</w:t>
        </w:r>
      </w:ins>
      <w:ins w:id="595" w:author="zenrunner" w:date="2017-11-11T19:47:00Z">
        <w:r>
          <w:rPr>
            <w:color w:val="auto"/>
            <w:sz w:val="22"/>
            <w:szCs w:val="22"/>
          </w:rPr>
          <w:t xml:space="preserve"> show </w:t>
        </w:r>
      </w:ins>
      <w:ins w:id="596" w:author="zenrunner" w:date="2017-11-11T19:48:00Z">
        <w:r>
          <w:rPr>
            <w:color w:val="auto"/>
            <w:sz w:val="22"/>
            <w:szCs w:val="22"/>
          </w:rPr>
          <w:t>more of the data in plots. Then good.</w:t>
        </w:r>
      </w:ins>
    </w:p>
    <w:p w14:paraId="0E18CFD6" w14:textId="77777777" w:rsidR="00736E7E" w:rsidRPr="00BE56A5" w:rsidRDefault="00035BFF" w:rsidP="00BE56A5">
      <w:pPr>
        <w:pStyle w:val="Body"/>
        <w:spacing w:after="160" w:line="480" w:lineRule="auto"/>
        <w:rPr>
          <w:color w:val="auto"/>
          <w:sz w:val="22"/>
          <w:szCs w:val="22"/>
        </w:rPr>
      </w:pPr>
      <w:r w:rsidRPr="00BE56A5">
        <w:rPr>
          <w:b/>
          <w:bCs/>
          <w:color w:val="auto"/>
          <w:sz w:val="22"/>
          <w:szCs w:val="22"/>
        </w:rPr>
        <w:t xml:space="preserve">Discussion </w:t>
      </w:r>
    </w:p>
    <w:p w14:paraId="757D1A83" w14:textId="05B43625" w:rsidR="004279D6" w:rsidRPr="00BE56A5" w:rsidRDefault="00035BFF" w:rsidP="00863A3B">
      <w:pPr>
        <w:pStyle w:val="Body"/>
        <w:spacing w:line="480" w:lineRule="auto"/>
        <w:ind w:firstLine="720"/>
        <w:rPr>
          <w:color w:val="auto"/>
          <w:sz w:val="22"/>
          <w:szCs w:val="22"/>
        </w:rPr>
      </w:pPr>
      <w:r w:rsidRPr="00BE56A5">
        <w:rPr>
          <w:color w:val="auto"/>
          <w:sz w:val="22"/>
          <w:szCs w:val="22"/>
        </w:rPr>
        <w:t xml:space="preserve">Shrubs </w:t>
      </w:r>
      <w:del w:id="597" w:author="zenrunner" w:date="2017-11-12T12:36:00Z">
        <w:r w:rsidRPr="00BE56A5" w:rsidDel="00F20D2A">
          <w:rPr>
            <w:color w:val="auto"/>
            <w:sz w:val="22"/>
            <w:szCs w:val="22"/>
          </w:rPr>
          <w:delText xml:space="preserve">are </w:delText>
        </w:r>
        <w:r w:rsidR="00E85C31" w:rsidRPr="00BE56A5" w:rsidDel="00F20D2A">
          <w:rPr>
            <w:color w:val="auto"/>
            <w:sz w:val="22"/>
            <w:szCs w:val="22"/>
          </w:rPr>
          <w:delText>known to be</w:delText>
        </w:r>
      </w:del>
      <w:ins w:id="598" w:author="zenrunner" w:date="2017-11-12T12:36:00Z">
        <w:r w:rsidR="00F20D2A">
          <w:rPr>
            <w:color w:val="auto"/>
            <w:sz w:val="22"/>
            <w:szCs w:val="22"/>
          </w:rPr>
          <w:t>are</w:t>
        </w:r>
      </w:ins>
      <w:r w:rsidR="00E85C31" w:rsidRPr="00BE56A5">
        <w:rPr>
          <w:color w:val="auto"/>
          <w:sz w:val="22"/>
          <w:szCs w:val="22"/>
        </w:rPr>
        <w:t xml:space="preserve"> </w:t>
      </w:r>
      <w:del w:id="599" w:author="zenrunner" w:date="2017-11-12T12:36:00Z">
        <w:r w:rsidRPr="00BE56A5" w:rsidDel="00F20D2A">
          <w:rPr>
            <w:color w:val="auto"/>
            <w:sz w:val="22"/>
            <w:szCs w:val="22"/>
          </w:rPr>
          <w:delText xml:space="preserve">a </w:delText>
        </w:r>
      </w:del>
      <w:r w:rsidRPr="00BE56A5">
        <w:rPr>
          <w:color w:val="auto"/>
          <w:sz w:val="22"/>
          <w:szCs w:val="22"/>
        </w:rPr>
        <w:t>foundation species in many ecosystems because of the facilitative benefits</w:t>
      </w:r>
      <w:ins w:id="600" w:author="zenrunner" w:date="2017-11-12T12:36:00Z">
        <w:r w:rsidR="00061085">
          <w:rPr>
            <w:color w:val="auto"/>
            <w:sz w:val="22"/>
            <w:szCs w:val="22"/>
          </w:rPr>
          <w:t xml:space="preserve"> </w:t>
        </w:r>
      </w:ins>
      <w:del w:id="601" w:author="zenrunner" w:date="2017-11-12T12:36:00Z">
        <w:r w:rsidRPr="00BE56A5" w:rsidDel="00061085">
          <w:rPr>
            <w:color w:val="auto"/>
            <w:sz w:val="22"/>
            <w:szCs w:val="22"/>
          </w:rPr>
          <w:delText xml:space="preserve">, </w:delText>
        </w:r>
      </w:del>
      <w:r w:rsidRPr="00BE56A5">
        <w:rPr>
          <w:color w:val="auto"/>
          <w:sz w:val="22"/>
          <w:szCs w:val="22"/>
        </w:rPr>
        <w:t xml:space="preserve">such as shelter, refuge, and food resources, they provide to both plant and animal species </w:t>
      </w:r>
      <w:r w:rsidR="00CE490E" w:rsidRPr="00BE56A5">
        <w:rPr>
          <w:b/>
          <w:bCs/>
          <w:color w:val="auto"/>
          <w:sz w:val="22"/>
          <w:szCs w:val="22"/>
        </w:rPr>
        <w:t>(</w:t>
      </w:r>
      <w:proofErr w:type="spellStart"/>
      <w:r w:rsidRPr="00BE56A5">
        <w:rPr>
          <w:color w:val="auto"/>
          <w:sz w:val="22"/>
          <w:szCs w:val="22"/>
        </w:rPr>
        <w:t>Filazzola</w:t>
      </w:r>
      <w:proofErr w:type="spellEnd"/>
      <w:r w:rsidRPr="00BE56A5">
        <w:rPr>
          <w:color w:val="auto"/>
          <w:sz w:val="22"/>
          <w:szCs w:val="22"/>
        </w:rPr>
        <w:t xml:space="preserve"> et al. 2014, </w:t>
      </w:r>
      <w:proofErr w:type="spellStart"/>
      <w:r w:rsidRPr="00BE56A5">
        <w:rPr>
          <w:color w:val="auto"/>
          <w:sz w:val="22"/>
          <w:szCs w:val="22"/>
        </w:rPr>
        <w:t>Lortie</w:t>
      </w:r>
      <w:proofErr w:type="spellEnd"/>
      <w:r w:rsidRPr="00BE56A5">
        <w:rPr>
          <w:color w:val="auto"/>
          <w:sz w:val="22"/>
          <w:szCs w:val="22"/>
        </w:rPr>
        <w:t xml:space="preserve"> et al. 2015).  </w:t>
      </w:r>
      <w:ins w:id="602" w:author="zenrunner" w:date="2017-11-12T12:36:00Z">
        <w:r w:rsidR="00061085">
          <w:rPr>
            <w:color w:val="auto"/>
            <w:sz w:val="22"/>
            <w:szCs w:val="22"/>
          </w:rPr>
          <w:t xml:space="preserve">Restate Hypothesis here then state main finding. </w:t>
        </w:r>
      </w:ins>
      <w:r w:rsidR="0072439F">
        <w:rPr>
          <w:color w:val="auto"/>
          <w:sz w:val="22"/>
          <w:szCs w:val="22"/>
        </w:rPr>
        <w:t>Our</w:t>
      </w:r>
      <w:r w:rsidRPr="00BE56A5">
        <w:rPr>
          <w:color w:val="auto"/>
          <w:sz w:val="22"/>
          <w:szCs w:val="22"/>
        </w:rPr>
        <w:t xml:space="preserve"> observation</w:t>
      </w:r>
      <w:r w:rsidR="0072439F">
        <w:rPr>
          <w:color w:val="auto"/>
          <w:sz w:val="22"/>
          <w:szCs w:val="22"/>
        </w:rPr>
        <w:t xml:space="preserve"> of increased association</w:t>
      </w:r>
      <w:r w:rsidRPr="00BE56A5">
        <w:rPr>
          <w:color w:val="auto"/>
          <w:sz w:val="22"/>
          <w:szCs w:val="22"/>
        </w:rPr>
        <w:t xml:space="preserve"> </w:t>
      </w:r>
      <w:r w:rsidR="00B92B00" w:rsidRPr="00BE56A5">
        <w:rPr>
          <w:color w:val="auto"/>
          <w:sz w:val="22"/>
          <w:szCs w:val="22"/>
        </w:rPr>
        <w:t xml:space="preserve">of </w:t>
      </w:r>
      <w:r w:rsidR="00B92B00" w:rsidRPr="00BE56A5">
        <w:rPr>
          <w:i/>
          <w:color w:val="auto"/>
          <w:sz w:val="22"/>
          <w:szCs w:val="22"/>
        </w:rPr>
        <w:t xml:space="preserve">G. </w:t>
      </w:r>
      <w:proofErr w:type="spellStart"/>
      <w:r w:rsidR="00B92B00" w:rsidRPr="00BE56A5">
        <w:rPr>
          <w:i/>
          <w:color w:val="auto"/>
          <w:sz w:val="22"/>
          <w:szCs w:val="22"/>
        </w:rPr>
        <w:t>sila</w:t>
      </w:r>
      <w:proofErr w:type="spellEnd"/>
      <w:r w:rsidR="00B92B00" w:rsidRPr="00BE56A5">
        <w:rPr>
          <w:color w:val="auto"/>
          <w:sz w:val="22"/>
          <w:szCs w:val="22"/>
        </w:rPr>
        <w:t xml:space="preserve"> </w:t>
      </w:r>
      <w:r w:rsidR="0072439F">
        <w:rPr>
          <w:color w:val="auto"/>
          <w:sz w:val="22"/>
          <w:szCs w:val="22"/>
        </w:rPr>
        <w:t>with</w:t>
      </w:r>
      <w:r w:rsidRPr="00BE56A5">
        <w:rPr>
          <w:color w:val="auto"/>
          <w:sz w:val="22"/>
          <w:szCs w:val="22"/>
        </w:rPr>
        <w:t xml:space="preserve"> shrubs in the afternoon</w:t>
      </w:r>
      <w:r w:rsidR="0072439F">
        <w:rPr>
          <w:color w:val="auto"/>
          <w:sz w:val="22"/>
          <w:szCs w:val="22"/>
        </w:rPr>
        <w:t>,</w:t>
      </w:r>
      <w:r w:rsidRPr="00BE56A5">
        <w:rPr>
          <w:color w:val="auto"/>
          <w:sz w:val="22"/>
          <w:szCs w:val="22"/>
        </w:rPr>
        <w:t xml:space="preserve"> and the types of </w:t>
      </w:r>
      <w:r w:rsidR="00B92B00" w:rsidRPr="00BE56A5">
        <w:rPr>
          <w:color w:val="auto"/>
          <w:sz w:val="22"/>
          <w:szCs w:val="22"/>
        </w:rPr>
        <w:t xml:space="preserve">lizard </w:t>
      </w:r>
      <w:r w:rsidRPr="00BE56A5">
        <w:rPr>
          <w:color w:val="auto"/>
          <w:sz w:val="22"/>
          <w:szCs w:val="22"/>
        </w:rPr>
        <w:t>behaviors that were observed significantly more at shrubs</w:t>
      </w:r>
      <w:r w:rsidR="0072439F">
        <w:rPr>
          <w:color w:val="auto"/>
          <w:sz w:val="22"/>
          <w:szCs w:val="22"/>
        </w:rPr>
        <w:t>,</w:t>
      </w:r>
      <w:r w:rsidRPr="00BE56A5">
        <w:rPr>
          <w:color w:val="auto"/>
          <w:sz w:val="22"/>
          <w:szCs w:val="22"/>
        </w:rPr>
        <w:t xml:space="preserve"> </w:t>
      </w:r>
      <w:r w:rsidR="00617F68" w:rsidRPr="00BE56A5">
        <w:rPr>
          <w:color w:val="auto"/>
          <w:sz w:val="22"/>
          <w:szCs w:val="22"/>
        </w:rPr>
        <w:t xml:space="preserve">are consistent with thermoregulatory behavior of other lizards (Vickers et al 2016) </w:t>
      </w:r>
      <w:r w:rsidR="00B92B00" w:rsidRPr="00BE56A5">
        <w:rPr>
          <w:color w:val="auto"/>
          <w:sz w:val="22"/>
          <w:szCs w:val="22"/>
        </w:rPr>
        <w:t xml:space="preserve">and </w:t>
      </w:r>
      <w:r w:rsidRPr="00BE56A5">
        <w:rPr>
          <w:color w:val="auto"/>
          <w:sz w:val="22"/>
          <w:szCs w:val="22"/>
        </w:rPr>
        <w:t xml:space="preserve">suggest that shrubs facilitate </w:t>
      </w:r>
      <w:r w:rsidR="00B92B00" w:rsidRPr="00BE56A5">
        <w:rPr>
          <w:i/>
          <w:color w:val="auto"/>
          <w:sz w:val="22"/>
          <w:szCs w:val="22"/>
        </w:rPr>
        <w:t xml:space="preserve">G. </w:t>
      </w:r>
      <w:proofErr w:type="spellStart"/>
      <w:r w:rsidR="00B92B00" w:rsidRPr="00BE56A5">
        <w:rPr>
          <w:i/>
          <w:color w:val="auto"/>
          <w:sz w:val="22"/>
          <w:szCs w:val="22"/>
        </w:rPr>
        <w:t>sila</w:t>
      </w:r>
      <w:proofErr w:type="spellEnd"/>
      <w:r w:rsidR="00B92B00" w:rsidRPr="00BE56A5">
        <w:rPr>
          <w:color w:val="auto"/>
          <w:sz w:val="22"/>
          <w:szCs w:val="22"/>
        </w:rPr>
        <w:t xml:space="preserve"> by providing thermoregulatory </w:t>
      </w:r>
      <w:del w:id="603" w:author="zenrunner" w:date="2017-11-12T12:36:00Z">
        <w:r w:rsidR="00B92B00" w:rsidRPr="00BE56A5" w:rsidDel="00A1438D">
          <w:rPr>
            <w:color w:val="auto"/>
            <w:sz w:val="22"/>
            <w:szCs w:val="22"/>
          </w:rPr>
          <w:delText>opportunities</w:delText>
        </w:r>
      </w:del>
      <w:ins w:id="604" w:author="zenrunner" w:date="2017-11-12T12:36:00Z">
        <w:r w:rsidR="00A1438D">
          <w:rPr>
            <w:color w:val="auto"/>
            <w:sz w:val="22"/>
            <w:szCs w:val="22"/>
          </w:rPr>
          <w:t>shelter and a refuge from depredation</w:t>
        </w:r>
      </w:ins>
      <w:r w:rsidR="00CE490E" w:rsidRPr="00BE56A5">
        <w:rPr>
          <w:color w:val="auto"/>
          <w:sz w:val="22"/>
          <w:szCs w:val="22"/>
        </w:rPr>
        <w:t>.</w:t>
      </w:r>
      <w:r w:rsidRPr="00BE56A5">
        <w:rPr>
          <w:color w:val="auto"/>
          <w:sz w:val="22"/>
          <w:szCs w:val="22"/>
        </w:rPr>
        <w:t xml:space="preserve"> </w:t>
      </w:r>
      <w:ins w:id="605" w:author="zenrunner" w:date="2017-11-12T12:37:00Z">
        <w:r w:rsidR="00B32E14">
          <w:rPr>
            <w:color w:val="auto"/>
            <w:sz w:val="22"/>
            <w:szCs w:val="22"/>
          </w:rPr>
          <w:t xml:space="preserve">Then work through each prediction here and just state simply what it means – for me – </w:t>
        </w:r>
        <w:r w:rsidR="00B32E14">
          <w:rPr>
            <w:color w:val="auto"/>
            <w:sz w:val="22"/>
            <w:szCs w:val="22"/>
          </w:rPr>
          <w:lastRenderedPageBreak/>
          <w:t>means that implication is that there is more than one mechanism of facilitation by shrubs for lizards, that population-level trends support the need for a heterogen</w:t>
        </w:r>
      </w:ins>
      <w:ins w:id="606" w:author="zenrunner" w:date="2017-11-12T12:38:00Z">
        <w:r w:rsidR="0034657B">
          <w:rPr>
            <w:color w:val="auto"/>
            <w:sz w:val="22"/>
            <w:szCs w:val="22"/>
          </w:rPr>
          <w:t>e</w:t>
        </w:r>
      </w:ins>
      <w:ins w:id="607" w:author="zenrunner" w:date="2017-11-12T12:37:00Z">
        <w:r w:rsidR="00B32E14">
          <w:rPr>
            <w:color w:val="auto"/>
            <w:sz w:val="22"/>
            <w:szCs w:val="22"/>
          </w:rPr>
          <w:t xml:space="preserve">ous landscape, and that </w:t>
        </w:r>
      </w:ins>
      <w:ins w:id="608" w:author="zenrunner" w:date="2017-11-12T12:38:00Z">
        <w:r w:rsidR="0034657B">
          <w:rPr>
            <w:color w:val="auto"/>
            <w:sz w:val="22"/>
            <w:szCs w:val="22"/>
          </w:rPr>
          <w:t>telemetry can be used to infer association patterns and suggest important mechanisms for restoration and management. I like strong first paragraphs in a Discussion.</w:t>
        </w:r>
      </w:ins>
      <w:del w:id="609" w:author="zenrunner" w:date="2017-11-12T12:37:00Z">
        <w:r w:rsidRPr="00BE56A5" w:rsidDel="00B32E14">
          <w:rPr>
            <w:bCs/>
            <w:color w:val="auto"/>
            <w:sz w:val="22"/>
            <w:szCs w:val="22"/>
          </w:rPr>
          <w:delText xml:space="preserve">Our behavioral observations suggest that lizards </w:delText>
        </w:r>
        <w:r w:rsidR="00775B9C" w:rsidRPr="00BE56A5" w:rsidDel="00B32E14">
          <w:rPr>
            <w:bCs/>
            <w:color w:val="auto"/>
            <w:sz w:val="22"/>
            <w:szCs w:val="22"/>
          </w:rPr>
          <w:delText xml:space="preserve">are associated </w:delText>
        </w:r>
        <w:r w:rsidR="00775B9C" w:rsidRPr="00BE56A5" w:rsidDel="00B32E14">
          <w:rPr>
            <w:color w:val="auto"/>
            <w:sz w:val="22"/>
            <w:szCs w:val="22"/>
          </w:rPr>
          <w:delText xml:space="preserve">with </w:delText>
        </w:r>
        <w:r w:rsidRPr="00BE56A5" w:rsidDel="00B32E14">
          <w:rPr>
            <w:color w:val="auto"/>
            <w:sz w:val="22"/>
            <w:szCs w:val="22"/>
          </w:rPr>
          <w:delText>shrubs during the hottest part of the day,</w:delText>
        </w:r>
        <w:r w:rsidR="004279D6" w:rsidRPr="00BE56A5" w:rsidDel="00B32E14">
          <w:rPr>
            <w:color w:val="auto"/>
            <w:sz w:val="22"/>
            <w:szCs w:val="22"/>
          </w:rPr>
          <w:delText xml:space="preserve"> further</w:delText>
        </w:r>
        <w:r w:rsidRPr="00BE56A5" w:rsidDel="00B32E14">
          <w:rPr>
            <w:color w:val="auto"/>
            <w:sz w:val="22"/>
            <w:szCs w:val="22"/>
          </w:rPr>
          <w:delText xml:space="preserve"> supporting the role of shrubs as a </w:delText>
        </w:r>
        <w:r w:rsidR="0058734D" w:rsidRPr="00BE56A5" w:rsidDel="00B32E14">
          <w:rPr>
            <w:color w:val="auto"/>
            <w:sz w:val="22"/>
            <w:szCs w:val="22"/>
          </w:rPr>
          <w:delText>site for thermoregulation</w:delText>
        </w:r>
        <w:r w:rsidRPr="00BE56A5" w:rsidDel="00B32E14">
          <w:rPr>
            <w:color w:val="auto"/>
            <w:sz w:val="22"/>
            <w:szCs w:val="22"/>
          </w:rPr>
          <w:delText xml:space="preserve"> (Kerr et al. 2004, Pugnaire 2010).  Shrubs are </w:delText>
        </w:r>
        <w:r w:rsidR="004279D6" w:rsidRPr="00BE56A5" w:rsidDel="00B32E14">
          <w:rPr>
            <w:color w:val="auto"/>
            <w:sz w:val="22"/>
            <w:szCs w:val="22"/>
          </w:rPr>
          <w:delText xml:space="preserve">also </w:delText>
        </w:r>
        <w:r w:rsidRPr="00BE56A5" w:rsidDel="00B32E14">
          <w:rPr>
            <w:color w:val="auto"/>
            <w:sz w:val="22"/>
            <w:szCs w:val="22"/>
          </w:rPr>
          <w:delText xml:space="preserve">well documented as a source of refuge for many prey animals </w:delText>
        </w:r>
        <w:r w:rsidR="00CE490E" w:rsidRPr="00BE56A5" w:rsidDel="00B32E14">
          <w:rPr>
            <w:color w:val="auto"/>
            <w:sz w:val="22"/>
            <w:szCs w:val="22"/>
          </w:rPr>
          <w:delText>including</w:delText>
        </w:r>
        <w:r w:rsidRPr="00BE56A5" w:rsidDel="00B32E14">
          <w:rPr>
            <w:color w:val="auto"/>
            <w:sz w:val="22"/>
            <w:szCs w:val="22"/>
          </w:rPr>
          <w:delText xml:space="preserve"> lizards (Anderson et al</w:delText>
        </w:r>
        <w:r w:rsidR="00F83E78" w:rsidDel="00B32E14">
          <w:rPr>
            <w:color w:val="auto"/>
            <w:sz w:val="22"/>
            <w:szCs w:val="22"/>
          </w:rPr>
          <w:delText>. 2010, Filazzola et al. 2017) and indeed we observed</w:delText>
        </w:r>
        <w:r w:rsidR="004279D6" w:rsidRPr="00BE56A5" w:rsidDel="00B32E14">
          <w:rPr>
            <w:color w:val="auto"/>
            <w:sz w:val="22"/>
            <w:szCs w:val="22"/>
          </w:rPr>
          <w:delText xml:space="preserve"> </w:delText>
        </w:r>
        <w:r w:rsidR="004279D6" w:rsidRPr="00BE56A5" w:rsidDel="00B32E14">
          <w:rPr>
            <w:i/>
            <w:color w:val="auto"/>
            <w:sz w:val="22"/>
            <w:szCs w:val="22"/>
          </w:rPr>
          <w:delText>G. sila</w:delText>
        </w:r>
        <w:r w:rsidR="004279D6" w:rsidRPr="00BE56A5" w:rsidDel="00B32E14">
          <w:rPr>
            <w:color w:val="auto"/>
            <w:sz w:val="22"/>
            <w:szCs w:val="22"/>
          </w:rPr>
          <w:delText xml:space="preserve"> </w:delText>
        </w:r>
        <w:r w:rsidR="00F83E78" w:rsidDel="00B32E14">
          <w:rPr>
            <w:color w:val="auto"/>
            <w:sz w:val="22"/>
            <w:szCs w:val="22"/>
          </w:rPr>
          <w:delText xml:space="preserve">exhibiting predator avoidance behaviors </w:delText>
        </w:r>
        <w:r w:rsidRPr="00BE56A5" w:rsidDel="00B32E14">
          <w:rPr>
            <w:color w:val="auto"/>
            <w:sz w:val="22"/>
            <w:szCs w:val="22"/>
          </w:rPr>
          <w:delText xml:space="preserve">more frequently under shrubs. </w:delText>
        </w:r>
      </w:del>
    </w:p>
    <w:p w14:paraId="5E25BA76" w14:textId="6D0B3CF8" w:rsidR="00CE490E" w:rsidRPr="00BE56A5" w:rsidRDefault="0072439F" w:rsidP="00863A3B">
      <w:pPr>
        <w:pStyle w:val="Body"/>
        <w:spacing w:line="480" w:lineRule="auto"/>
        <w:ind w:firstLine="720"/>
        <w:rPr>
          <w:color w:val="auto"/>
          <w:sz w:val="22"/>
          <w:szCs w:val="22"/>
        </w:rPr>
      </w:pPr>
      <w:commentRangeStart w:id="610"/>
      <w:r w:rsidRPr="001A2AE2">
        <w:rPr>
          <w:color w:val="auto"/>
          <w:sz w:val="22"/>
          <w:szCs w:val="22"/>
          <w:highlight w:val="yellow"/>
          <w:rPrChange w:id="611" w:author="zenrunner" w:date="2017-11-12T12:44:00Z">
            <w:rPr>
              <w:color w:val="auto"/>
              <w:sz w:val="22"/>
              <w:szCs w:val="22"/>
            </w:rPr>
          </w:rPrChange>
        </w:rPr>
        <w:t>W</w:t>
      </w:r>
      <w:r w:rsidR="000563A9" w:rsidRPr="001A2AE2">
        <w:rPr>
          <w:color w:val="auto"/>
          <w:sz w:val="22"/>
          <w:szCs w:val="22"/>
          <w:highlight w:val="yellow"/>
          <w:rPrChange w:id="612" w:author="zenrunner" w:date="2017-11-12T12:44:00Z">
            <w:rPr>
              <w:color w:val="auto"/>
              <w:sz w:val="22"/>
              <w:szCs w:val="22"/>
            </w:rPr>
          </w:rPrChange>
        </w:rPr>
        <w:t xml:space="preserve">e saw interactions of </w:t>
      </w:r>
      <w:r w:rsidR="000563A9" w:rsidRPr="001A2AE2">
        <w:rPr>
          <w:i/>
          <w:color w:val="auto"/>
          <w:sz w:val="22"/>
          <w:szCs w:val="22"/>
          <w:highlight w:val="yellow"/>
          <w:rPrChange w:id="613" w:author="zenrunner" w:date="2017-11-12T12:44:00Z">
            <w:rPr>
              <w:i/>
              <w:color w:val="auto"/>
              <w:sz w:val="22"/>
              <w:szCs w:val="22"/>
            </w:rPr>
          </w:rPrChange>
        </w:rPr>
        <w:t xml:space="preserve">E. </w:t>
      </w:r>
      <w:proofErr w:type="spellStart"/>
      <w:r w:rsidR="000563A9" w:rsidRPr="001A2AE2">
        <w:rPr>
          <w:i/>
          <w:color w:val="auto"/>
          <w:sz w:val="22"/>
          <w:szCs w:val="22"/>
          <w:highlight w:val="yellow"/>
          <w:rPrChange w:id="614" w:author="zenrunner" w:date="2017-11-12T12:44:00Z">
            <w:rPr>
              <w:i/>
              <w:color w:val="auto"/>
              <w:sz w:val="22"/>
              <w:szCs w:val="22"/>
            </w:rPr>
          </w:rPrChange>
        </w:rPr>
        <w:t>californica</w:t>
      </w:r>
      <w:proofErr w:type="spellEnd"/>
      <w:r w:rsidR="000563A9" w:rsidRPr="001A2AE2">
        <w:rPr>
          <w:color w:val="auto"/>
          <w:sz w:val="22"/>
          <w:szCs w:val="22"/>
          <w:highlight w:val="yellow"/>
          <w:rPrChange w:id="615" w:author="zenrunner" w:date="2017-11-12T12:44:00Z">
            <w:rPr>
              <w:color w:val="auto"/>
              <w:sz w:val="22"/>
              <w:szCs w:val="22"/>
            </w:rPr>
          </w:rPrChange>
        </w:rPr>
        <w:t xml:space="preserve"> and </w:t>
      </w:r>
      <w:r w:rsidR="000563A9" w:rsidRPr="001A2AE2">
        <w:rPr>
          <w:i/>
          <w:color w:val="auto"/>
          <w:sz w:val="22"/>
          <w:szCs w:val="22"/>
          <w:highlight w:val="yellow"/>
          <w:rPrChange w:id="616" w:author="zenrunner" w:date="2017-11-12T12:44:00Z">
            <w:rPr>
              <w:i/>
              <w:color w:val="auto"/>
              <w:sz w:val="22"/>
              <w:szCs w:val="22"/>
            </w:rPr>
          </w:rPrChange>
        </w:rPr>
        <w:t xml:space="preserve">G. </w:t>
      </w:r>
      <w:proofErr w:type="spellStart"/>
      <w:r w:rsidR="000563A9" w:rsidRPr="001A2AE2">
        <w:rPr>
          <w:i/>
          <w:color w:val="auto"/>
          <w:sz w:val="22"/>
          <w:szCs w:val="22"/>
          <w:highlight w:val="yellow"/>
          <w:rPrChange w:id="617" w:author="zenrunner" w:date="2017-11-12T12:44:00Z">
            <w:rPr>
              <w:i/>
              <w:color w:val="auto"/>
              <w:sz w:val="22"/>
              <w:szCs w:val="22"/>
            </w:rPr>
          </w:rPrChange>
        </w:rPr>
        <w:t>sila</w:t>
      </w:r>
      <w:proofErr w:type="spellEnd"/>
      <w:r w:rsidR="000563A9" w:rsidRPr="001A2AE2">
        <w:rPr>
          <w:color w:val="auto"/>
          <w:sz w:val="22"/>
          <w:szCs w:val="22"/>
          <w:highlight w:val="yellow"/>
          <w:rPrChange w:id="618" w:author="zenrunner" w:date="2017-11-12T12:44:00Z">
            <w:rPr>
              <w:color w:val="auto"/>
              <w:sz w:val="22"/>
              <w:szCs w:val="22"/>
            </w:rPr>
          </w:rPrChange>
        </w:rPr>
        <w:t xml:space="preserve"> </w:t>
      </w:r>
      <w:r w:rsidR="004279D6" w:rsidRPr="001A2AE2">
        <w:rPr>
          <w:color w:val="auto"/>
          <w:sz w:val="22"/>
          <w:szCs w:val="22"/>
          <w:highlight w:val="yellow"/>
          <w:rPrChange w:id="619" w:author="zenrunner" w:date="2017-11-12T12:44:00Z">
            <w:rPr>
              <w:color w:val="auto"/>
              <w:sz w:val="22"/>
              <w:szCs w:val="22"/>
            </w:rPr>
          </w:rPrChange>
        </w:rPr>
        <w:t>to be</w:t>
      </w:r>
      <w:r w:rsidR="000563A9" w:rsidRPr="001A2AE2">
        <w:rPr>
          <w:color w:val="auto"/>
          <w:sz w:val="22"/>
          <w:szCs w:val="22"/>
          <w:highlight w:val="yellow"/>
          <w:rPrChange w:id="620" w:author="zenrunner" w:date="2017-11-12T12:44:00Z">
            <w:rPr>
              <w:color w:val="auto"/>
              <w:sz w:val="22"/>
              <w:szCs w:val="22"/>
            </w:rPr>
          </w:rPrChange>
        </w:rPr>
        <w:t xml:space="preserve"> </w:t>
      </w:r>
      <w:r w:rsidR="004279D6" w:rsidRPr="001A2AE2">
        <w:rPr>
          <w:color w:val="auto"/>
          <w:sz w:val="22"/>
          <w:szCs w:val="22"/>
          <w:highlight w:val="yellow"/>
          <w:rPrChange w:id="621" w:author="zenrunner" w:date="2017-11-12T12:44:00Z">
            <w:rPr>
              <w:color w:val="auto"/>
              <w:sz w:val="22"/>
              <w:szCs w:val="22"/>
            </w:rPr>
          </w:rPrChange>
        </w:rPr>
        <w:t>chiefly</w:t>
      </w:r>
      <w:r w:rsidR="000563A9" w:rsidRPr="001A2AE2">
        <w:rPr>
          <w:color w:val="auto"/>
          <w:sz w:val="22"/>
          <w:szCs w:val="22"/>
          <w:highlight w:val="yellow"/>
          <w:rPrChange w:id="622" w:author="zenrunner" w:date="2017-11-12T12:44:00Z">
            <w:rPr>
              <w:color w:val="auto"/>
              <w:sz w:val="22"/>
              <w:szCs w:val="22"/>
            </w:rPr>
          </w:rPrChange>
        </w:rPr>
        <w:t xml:space="preserve"> mediated by thermoregulatory and predator-avoidance behaviors, </w:t>
      </w:r>
      <w:commentRangeEnd w:id="610"/>
      <w:r w:rsidR="00C61FEB" w:rsidRPr="001A2AE2">
        <w:rPr>
          <w:rStyle w:val="CommentReference"/>
          <w:rFonts w:cs="Times New Roman"/>
          <w:color w:val="auto"/>
          <w:highlight w:val="yellow"/>
          <w:rPrChange w:id="623" w:author="zenrunner" w:date="2017-11-12T12:44:00Z">
            <w:rPr>
              <w:rStyle w:val="CommentReference"/>
              <w:rFonts w:cs="Times New Roman"/>
              <w:color w:val="auto"/>
            </w:rPr>
          </w:rPrChange>
        </w:rPr>
        <w:commentReference w:id="610"/>
      </w:r>
      <w:r w:rsidR="000563A9" w:rsidRPr="001A2AE2">
        <w:rPr>
          <w:color w:val="auto"/>
          <w:sz w:val="22"/>
          <w:szCs w:val="22"/>
          <w:highlight w:val="yellow"/>
          <w:rPrChange w:id="624" w:author="zenrunner" w:date="2017-11-12T12:44:00Z">
            <w:rPr>
              <w:color w:val="auto"/>
              <w:sz w:val="22"/>
              <w:szCs w:val="22"/>
            </w:rPr>
          </w:rPrChange>
        </w:rPr>
        <w:t xml:space="preserve">but </w:t>
      </w:r>
      <w:r w:rsidR="00CC26DE" w:rsidRPr="001A2AE2">
        <w:rPr>
          <w:i/>
          <w:color w:val="auto"/>
          <w:sz w:val="22"/>
          <w:szCs w:val="22"/>
          <w:highlight w:val="yellow"/>
          <w:rPrChange w:id="625" w:author="zenrunner" w:date="2017-11-12T12:44:00Z">
            <w:rPr>
              <w:i/>
              <w:color w:val="auto"/>
              <w:sz w:val="22"/>
              <w:szCs w:val="22"/>
            </w:rPr>
          </w:rPrChange>
        </w:rPr>
        <w:t xml:space="preserve">E. </w:t>
      </w:r>
      <w:proofErr w:type="spellStart"/>
      <w:r w:rsidR="00CC26DE" w:rsidRPr="001A2AE2">
        <w:rPr>
          <w:i/>
          <w:color w:val="auto"/>
          <w:sz w:val="22"/>
          <w:szCs w:val="22"/>
          <w:highlight w:val="yellow"/>
          <w:rPrChange w:id="626" w:author="zenrunner" w:date="2017-11-12T12:44:00Z">
            <w:rPr>
              <w:i/>
              <w:color w:val="auto"/>
              <w:sz w:val="22"/>
              <w:szCs w:val="22"/>
            </w:rPr>
          </w:rPrChange>
        </w:rPr>
        <w:t>californica</w:t>
      </w:r>
      <w:proofErr w:type="spellEnd"/>
      <w:r w:rsidR="000563A9" w:rsidRPr="001A2AE2">
        <w:rPr>
          <w:color w:val="auto"/>
          <w:sz w:val="22"/>
          <w:szCs w:val="22"/>
          <w:highlight w:val="yellow"/>
          <w:rPrChange w:id="627" w:author="zenrunner" w:date="2017-11-12T12:44:00Z">
            <w:rPr>
              <w:color w:val="auto"/>
              <w:sz w:val="22"/>
              <w:szCs w:val="22"/>
            </w:rPr>
          </w:rPrChange>
        </w:rPr>
        <w:t xml:space="preserve"> </w:t>
      </w:r>
      <w:r w:rsidR="00CC26DE" w:rsidRPr="001A2AE2">
        <w:rPr>
          <w:color w:val="auto"/>
          <w:sz w:val="22"/>
          <w:szCs w:val="22"/>
          <w:highlight w:val="yellow"/>
          <w:rPrChange w:id="628" w:author="zenrunner" w:date="2017-11-12T12:44:00Z">
            <w:rPr>
              <w:color w:val="auto"/>
              <w:sz w:val="22"/>
              <w:szCs w:val="22"/>
            </w:rPr>
          </w:rPrChange>
        </w:rPr>
        <w:t xml:space="preserve">may </w:t>
      </w:r>
      <w:r w:rsidR="00035BFF" w:rsidRPr="001A2AE2">
        <w:rPr>
          <w:color w:val="auto"/>
          <w:sz w:val="22"/>
          <w:szCs w:val="22"/>
          <w:highlight w:val="yellow"/>
          <w:rPrChange w:id="629" w:author="zenrunner" w:date="2017-11-12T12:44:00Z">
            <w:rPr>
              <w:color w:val="auto"/>
              <w:sz w:val="22"/>
              <w:szCs w:val="22"/>
            </w:rPr>
          </w:rPrChange>
        </w:rPr>
        <w:t xml:space="preserve">provide other benefits to lizards through indirect interactions due to </w:t>
      </w:r>
      <w:r w:rsidR="000563A9" w:rsidRPr="001A2AE2">
        <w:rPr>
          <w:color w:val="auto"/>
          <w:sz w:val="22"/>
          <w:szCs w:val="22"/>
          <w:highlight w:val="yellow"/>
          <w:rPrChange w:id="630" w:author="zenrunner" w:date="2017-11-12T12:44:00Z">
            <w:rPr>
              <w:color w:val="auto"/>
              <w:sz w:val="22"/>
              <w:szCs w:val="22"/>
            </w:rPr>
          </w:rPrChange>
        </w:rPr>
        <w:t xml:space="preserve">the shrub’s </w:t>
      </w:r>
      <w:r w:rsidR="00035BFF" w:rsidRPr="001A2AE2">
        <w:rPr>
          <w:color w:val="auto"/>
          <w:sz w:val="22"/>
          <w:szCs w:val="22"/>
          <w:highlight w:val="yellow"/>
          <w:rPrChange w:id="631" w:author="zenrunner" w:date="2017-11-12T12:44:00Z">
            <w:rPr>
              <w:color w:val="auto"/>
              <w:sz w:val="22"/>
              <w:szCs w:val="22"/>
            </w:rPr>
          </w:rPrChange>
        </w:rPr>
        <w:t xml:space="preserve">positive effect on many other species such as burrowing mammals (Hansen et al. 1994, Fields et al. 1999, </w:t>
      </w:r>
      <w:proofErr w:type="spellStart"/>
      <w:r w:rsidR="00035BFF" w:rsidRPr="001A2AE2">
        <w:rPr>
          <w:color w:val="auto"/>
          <w:sz w:val="22"/>
          <w:szCs w:val="22"/>
          <w:highlight w:val="yellow"/>
          <w:rPrChange w:id="632" w:author="zenrunner" w:date="2017-11-12T12:44:00Z">
            <w:rPr>
              <w:color w:val="auto"/>
              <w:sz w:val="22"/>
              <w:szCs w:val="22"/>
            </w:rPr>
          </w:rPrChange>
        </w:rPr>
        <w:t>Prugh</w:t>
      </w:r>
      <w:proofErr w:type="spellEnd"/>
      <w:r w:rsidR="00035BFF" w:rsidRPr="001A2AE2">
        <w:rPr>
          <w:color w:val="auto"/>
          <w:sz w:val="22"/>
          <w:szCs w:val="22"/>
          <w:highlight w:val="yellow"/>
          <w:rPrChange w:id="633" w:author="zenrunner" w:date="2017-11-12T12:44:00Z">
            <w:rPr>
              <w:color w:val="auto"/>
              <w:sz w:val="22"/>
              <w:szCs w:val="22"/>
            </w:rPr>
          </w:rPrChange>
        </w:rPr>
        <w:t xml:space="preserve"> et al. 2011, </w:t>
      </w:r>
      <w:proofErr w:type="spellStart"/>
      <w:r w:rsidR="00035BFF" w:rsidRPr="001A2AE2">
        <w:rPr>
          <w:color w:val="auto"/>
          <w:sz w:val="22"/>
          <w:szCs w:val="22"/>
          <w:highlight w:val="yellow"/>
          <w:rPrChange w:id="634" w:author="zenrunner" w:date="2017-11-12T12:44:00Z">
            <w:rPr>
              <w:color w:val="auto"/>
              <w:sz w:val="22"/>
              <w:szCs w:val="22"/>
            </w:rPr>
          </w:rPrChange>
        </w:rPr>
        <w:t>Filazzola</w:t>
      </w:r>
      <w:proofErr w:type="spellEnd"/>
      <w:r w:rsidR="00035BFF" w:rsidRPr="001A2AE2">
        <w:rPr>
          <w:color w:val="auto"/>
          <w:sz w:val="22"/>
          <w:szCs w:val="22"/>
          <w:highlight w:val="yellow"/>
          <w:rPrChange w:id="635" w:author="zenrunner" w:date="2017-11-12T12:44:00Z">
            <w:rPr>
              <w:color w:val="auto"/>
              <w:sz w:val="22"/>
              <w:szCs w:val="22"/>
            </w:rPr>
          </w:rPrChange>
        </w:rPr>
        <w:t xml:space="preserve"> et al. 2017).</w:t>
      </w:r>
      <w:ins w:id="636" w:author="zenrunner" w:date="2017-11-12T12:44:00Z">
        <w:r w:rsidR="001A2AE2">
          <w:rPr>
            <w:color w:val="auto"/>
            <w:sz w:val="22"/>
            <w:szCs w:val="22"/>
          </w:rPr>
          <w:t xml:space="preserve"> CUT or work into a </w:t>
        </w:r>
        <w:proofErr w:type="spellStart"/>
        <w:r w:rsidR="001A2AE2">
          <w:rPr>
            <w:color w:val="auto"/>
            <w:sz w:val="22"/>
            <w:szCs w:val="22"/>
          </w:rPr>
          <w:t>paraggraph</w:t>
        </w:r>
      </w:ins>
      <w:proofErr w:type="spellEnd"/>
      <w:r w:rsidR="00035BFF" w:rsidRPr="00BE56A5">
        <w:rPr>
          <w:color w:val="auto"/>
          <w:sz w:val="22"/>
          <w:szCs w:val="22"/>
        </w:rPr>
        <w:t xml:space="preserve"> </w:t>
      </w:r>
    </w:p>
    <w:p w14:paraId="58DD63A7" w14:textId="39440F17" w:rsidR="00915A9A" w:rsidRDefault="00035BFF" w:rsidP="00863A3B">
      <w:pPr>
        <w:pStyle w:val="Body"/>
        <w:spacing w:line="480" w:lineRule="auto"/>
        <w:ind w:firstLine="720"/>
        <w:rPr>
          <w:sz w:val="22"/>
          <w:szCs w:val="22"/>
        </w:rPr>
      </w:pPr>
      <w:r w:rsidRPr="001A2AE2">
        <w:rPr>
          <w:color w:val="auto"/>
          <w:sz w:val="22"/>
          <w:szCs w:val="22"/>
          <w:highlight w:val="yellow"/>
          <w:rPrChange w:id="637" w:author="zenrunner" w:date="2017-11-12T12:44:00Z">
            <w:rPr>
              <w:color w:val="auto"/>
              <w:sz w:val="22"/>
              <w:szCs w:val="22"/>
            </w:rPr>
          </w:rPrChange>
        </w:rPr>
        <w:t xml:space="preserve">Scale is important in ecology because relevant processes can function at many scales simultaneously, and patterns can vary in magnitude and sign at local versus landscape levels </w:t>
      </w:r>
      <w:r w:rsidR="00CC26DE" w:rsidRPr="001A2AE2">
        <w:rPr>
          <w:color w:val="auto"/>
          <w:sz w:val="22"/>
          <w:szCs w:val="22"/>
          <w:highlight w:val="yellow"/>
          <w:rPrChange w:id="638" w:author="zenrunner" w:date="2017-11-12T12:44:00Z">
            <w:rPr>
              <w:color w:val="auto"/>
              <w:sz w:val="22"/>
              <w:szCs w:val="22"/>
            </w:rPr>
          </w:rPrChange>
        </w:rPr>
        <w:t xml:space="preserve">and may mediate important climatic interactions with organisms </w:t>
      </w:r>
      <w:r w:rsidRPr="001A2AE2">
        <w:rPr>
          <w:color w:val="auto"/>
          <w:sz w:val="22"/>
          <w:szCs w:val="22"/>
          <w:highlight w:val="yellow"/>
          <w:rPrChange w:id="639" w:author="zenrunner" w:date="2017-11-12T12:44:00Z">
            <w:rPr>
              <w:color w:val="auto"/>
              <w:sz w:val="22"/>
              <w:szCs w:val="22"/>
            </w:rPr>
          </w:rPrChange>
        </w:rPr>
        <w:t xml:space="preserve">(Schneider 2001, </w:t>
      </w:r>
      <w:proofErr w:type="spellStart"/>
      <w:r w:rsidRPr="001A2AE2">
        <w:rPr>
          <w:color w:val="auto"/>
          <w:sz w:val="22"/>
          <w:szCs w:val="22"/>
          <w:highlight w:val="yellow"/>
          <w:rPrChange w:id="640" w:author="zenrunner" w:date="2017-11-12T12:44:00Z">
            <w:rPr>
              <w:color w:val="auto"/>
              <w:sz w:val="22"/>
              <w:szCs w:val="22"/>
            </w:rPr>
          </w:rPrChange>
        </w:rPr>
        <w:t>Chave</w:t>
      </w:r>
      <w:proofErr w:type="spellEnd"/>
      <w:r w:rsidRPr="001A2AE2">
        <w:rPr>
          <w:color w:val="auto"/>
          <w:sz w:val="22"/>
          <w:szCs w:val="22"/>
          <w:highlight w:val="yellow"/>
          <w:rPrChange w:id="641" w:author="zenrunner" w:date="2017-11-12T12:44:00Z">
            <w:rPr>
              <w:color w:val="auto"/>
              <w:sz w:val="22"/>
              <w:szCs w:val="22"/>
            </w:rPr>
          </w:rPrChange>
        </w:rPr>
        <w:t xml:space="preserve"> 2013).  </w:t>
      </w:r>
      <w:r w:rsidR="00B92B00" w:rsidRPr="001A2AE2">
        <w:rPr>
          <w:color w:val="auto"/>
          <w:sz w:val="22"/>
          <w:szCs w:val="22"/>
          <w:highlight w:val="yellow"/>
          <w:rPrChange w:id="642" w:author="zenrunner" w:date="2017-11-12T12:44:00Z">
            <w:rPr>
              <w:color w:val="auto"/>
              <w:sz w:val="22"/>
              <w:szCs w:val="22"/>
            </w:rPr>
          </w:rPrChange>
        </w:rPr>
        <w:t xml:space="preserve">In particular, </w:t>
      </w:r>
      <w:r w:rsidR="00775B9C" w:rsidRPr="001A2AE2">
        <w:rPr>
          <w:color w:val="auto"/>
          <w:sz w:val="22"/>
          <w:szCs w:val="22"/>
          <w:highlight w:val="yellow"/>
          <w:rPrChange w:id="643" w:author="zenrunner" w:date="2017-11-12T12:44:00Z">
            <w:rPr>
              <w:color w:val="auto"/>
              <w:sz w:val="22"/>
              <w:szCs w:val="22"/>
            </w:rPr>
          </w:rPrChange>
        </w:rPr>
        <w:t>docume</w:t>
      </w:r>
      <w:r w:rsidR="0072439F" w:rsidRPr="001A2AE2">
        <w:rPr>
          <w:color w:val="auto"/>
          <w:sz w:val="22"/>
          <w:szCs w:val="22"/>
          <w:highlight w:val="yellow"/>
          <w:rPrChange w:id="644" w:author="zenrunner" w:date="2017-11-12T12:44:00Z">
            <w:rPr>
              <w:color w:val="auto"/>
              <w:sz w:val="22"/>
              <w:szCs w:val="22"/>
            </w:rPr>
          </w:rPrChange>
        </w:rPr>
        <w:t>n</w:t>
      </w:r>
      <w:r w:rsidR="00775B9C" w:rsidRPr="001A2AE2">
        <w:rPr>
          <w:color w:val="auto"/>
          <w:sz w:val="22"/>
          <w:szCs w:val="22"/>
          <w:highlight w:val="yellow"/>
          <w:rPrChange w:id="645" w:author="zenrunner" w:date="2017-11-12T12:44:00Z">
            <w:rPr>
              <w:color w:val="auto"/>
              <w:sz w:val="22"/>
              <w:szCs w:val="22"/>
            </w:rPr>
          </w:rPrChange>
        </w:rPr>
        <w:t>ting</w:t>
      </w:r>
      <w:r w:rsidR="00B92B00" w:rsidRPr="001A2AE2">
        <w:rPr>
          <w:color w:val="auto"/>
          <w:sz w:val="22"/>
          <w:szCs w:val="22"/>
          <w:highlight w:val="yellow"/>
          <w:rPrChange w:id="646" w:author="zenrunner" w:date="2017-11-12T12:44:00Z">
            <w:rPr>
              <w:color w:val="auto"/>
              <w:sz w:val="22"/>
              <w:szCs w:val="22"/>
            </w:rPr>
          </w:rPrChange>
        </w:rPr>
        <w:t xml:space="preserve"> </w:t>
      </w:r>
      <w:r w:rsidR="00775B9C" w:rsidRPr="001A2AE2">
        <w:rPr>
          <w:color w:val="auto"/>
          <w:sz w:val="22"/>
          <w:szCs w:val="22"/>
          <w:highlight w:val="yellow"/>
          <w:rPrChange w:id="647" w:author="zenrunner" w:date="2017-11-12T12:44:00Z">
            <w:rPr>
              <w:color w:val="auto"/>
              <w:sz w:val="22"/>
              <w:szCs w:val="22"/>
            </w:rPr>
          </w:rPrChange>
        </w:rPr>
        <w:t xml:space="preserve">variation in </w:t>
      </w:r>
      <w:r w:rsidR="00B92B00" w:rsidRPr="001A2AE2">
        <w:rPr>
          <w:color w:val="auto"/>
          <w:sz w:val="22"/>
          <w:szCs w:val="22"/>
          <w:highlight w:val="yellow"/>
          <w:rPrChange w:id="648" w:author="zenrunner" w:date="2017-11-12T12:44:00Z">
            <w:rPr>
              <w:color w:val="auto"/>
              <w:sz w:val="22"/>
              <w:szCs w:val="22"/>
            </w:rPr>
          </w:rPrChange>
        </w:rPr>
        <w:t>microhabitat</w:t>
      </w:r>
      <w:r w:rsidR="00775B9C" w:rsidRPr="001A2AE2">
        <w:rPr>
          <w:color w:val="auto"/>
          <w:sz w:val="22"/>
          <w:szCs w:val="22"/>
          <w:highlight w:val="yellow"/>
          <w:rPrChange w:id="649" w:author="zenrunner" w:date="2017-11-12T12:44:00Z">
            <w:rPr>
              <w:color w:val="auto"/>
              <w:sz w:val="22"/>
              <w:szCs w:val="22"/>
            </w:rPr>
          </w:rPrChange>
        </w:rPr>
        <w:t xml:space="preserve"> use</w:t>
      </w:r>
      <w:r w:rsidR="00B92B00" w:rsidRPr="001A2AE2">
        <w:rPr>
          <w:color w:val="auto"/>
          <w:sz w:val="22"/>
          <w:szCs w:val="22"/>
          <w:highlight w:val="yellow"/>
          <w:rPrChange w:id="650" w:author="zenrunner" w:date="2017-11-12T12:44:00Z">
            <w:rPr>
              <w:color w:val="auto"/>
              <w:sz w:val="22"/>
              <w:szCs w:val="22"/>
            </w:rPr>
          </w:rPrChange>
        </w:rPr>
        <w:t xml:space="preserve"> </w:t>
      </w:r>
      <w:ins w:id="651" w:author="Scott Butterfield" w:date="2017-11-07T08:38:00Z">
        <w:r w:rsidR="00983701" w:rsidRPr="001A2AE2">
          <w:rPr>
            <w:color w:val="auto"/>
            <w:sz w:val="22"/>
            <w:szCs w:val="22"/>
            <w:highlight w:val="yellow"/>
            <w:rPrChange w:id="652" w:author="zenrunner" w:date="2017-11-12T12:44:00Z">
              <w:rPr>
                <w:color w:val="auto"/>
                <w:sz w:val="22"/>
                <w:szCs w:val="22"/>
              </w:rPr>
            </w:rPrChange>
          </w:rPr>
          <w:t xml:space="preserve">(cite a result) </w:t>
        </w:r>
      </w:ins>
      <w:r w:rsidR="00B92B00" w:rsidRPr="001A2AE2">
        <w:rPr>
          <w:color w:val="auto"/>
          <w:sz w:val="22"/>
          <w:szCs w:val="22"/>
          <w:highlight w:val="yellow"/>
          <w:rPrChange w:id="653" w:author="zenrunner" w:date="2017-11-12T12:44:00Z">
            <w:rPr>
              <w:color w:val="auto"/>
              <w:sz w:val="22"/>
              <w:szCs w:val="22"/>
            </w:rPr>
          </w:rPrChange>
        </w:rPr>
        <w:t>is important because climate effects at this scale may have disproportionate effects on a species’ persistence (</w:t>
      </w:r>
      <w:proofErr w:type="spellStart"/>
      <w:r w:rsidR="00B92B00" w:rsidRPr="001A2AE2">
        <w:rPr>
          <w:color w:val="auto"/>
          <w:sz w:val="22"/>
          <w:szCs w:val="22"/>
          <w:highlight w:val="yellow"/>
          <w:rPrChange w:id="654" w:author="zenrunner" w:date="2017-11-12T12:44:00Z">
            <w:rPr>
              <w:color w:val="auto"/>
              <w:sz w:val="22"/>
              <w:szCs w:val="22"/>
            </w:rPr>
          </w:rPrChange>
        </w:rPr>
        <w:t>Pincebourde</w:t>
      </w:r>
      <w:proofErr w:type="spellEnd"/>
      <w:r w:rsidR="00B92B00" w:rsidRPr="001A2AE2">
        <w:rPr>
          <w:color w:val="auto"/>
          <w:sz w:val="22"/>
          <w:szCs w:val="22"/>
          <w:highlight w:val="yellow"/>
          <w:rPrChange w:id="655" w:author="zenrunner" w:date="2017-11-12T12:44:00Z">
            <w:rPr>
              <w:color w:val="auto"/>
              <w:sz w:val="22"/>
              <w:szCs w:val="22"/>
            </w:rPr>
          </w:rPrChange>
        </w:rPr>
        <w:t xml:space="preserve"> et al 2016). </w:t>
      </w:r>
      <w:r w:rsidR="004279D6" w:rsidRPr="001A2AE2">
        <w:rPr>
          <w:color w:val="auto"/>
          <w:sz w:val="22"/>
          <w:szCs w:val="22"/>
          <w:highlight w:val="yellow"/>
          <w:rPrChange w:id="656" w:author="zenrunner" w:date="2017-11-12T12:44:00Z">
            <w:rPr>
              <w:color w:val="auto"/>
              <w:sz w:val="22"/>
              <w:szCs w:val="22"/>
            </w:rPr>
          </w:rPrChange>
        </w:rPr>
        <w:t xml:space="preserve"> Our </w:t>
      </w:r>
      <w:proofErr w:type="gramStart"/>
      <w:r w:rsidR="004279D6" w:rsidRPr="001A2AE2">
        <w:rPr>
          <w:color w:val="auto"/>
          <w:sz w:val="22"/>
          <w:szCs w:val="22"/>
          <w:highlight w:val="yellow"/>
          <w:rPrChange w:id="657" w:author="zenrunner" w:date="2017-11-12T12:44:00Z">
            <w:rPr>
              <w:color w:val="auto"/>
              <w:sz w:val="22"/>
              <w:szCs w:val="22"/>
            </w:rPr>
          </w:rPrChange>
        </w:rPr>
        <w:t>observations of significant variation in microhabitat use suggest</w:t>
      </w:r>
      <w:ins w:id="658" w:author="Scott Butterfield" w:date="2017-11-07T08:37:00Z">
        <w:r w:rsidR="00983701" w:rsidRPr="001A2AE2">
          <w:rPr>
            <w:color w:val="auto"/>
            <w:sz w:val="22"/>
            <w:szCs w:val="22"/>
            <w:highlight w:val="yellow"/>
            <w:rPrChange w:id="659" w:author="zenrunner" w:date="2017-11-12T12:44:00Z">
              <w:rPr>
                <w:color w:val="auto"/>
                <w:sz w:val="22"/>
                <w:szCs w:val="22"/>
              </w:rPr>
            </w:rPrChange>
          </w:rPr>
          <w:t>s</w:t>
        </w:r>
      </w:ins>
      <w:proofErr w:type="gramEnd"/>
      <w:r w:rsidR="004279D6" w:rsidRPr="001A2AE2">
        <w:rPr>
          <w:color w:val="auto"/>
          <w:sz w:val="22"/>
          <w:szCs w:val="22"/>
          <w:highlight w:val="yellow"/>
          <w:rPrChange w:id="660" w:author="zenrunner" w:date="2017-11-12T12:44:00Z">
            <w:rPr>
              <w:color w:val="auto"/>
              <w:sz w:val="22"/>
              <w:szCs w:val="22"/>
            </w:rPr>
          </w:rPrChange>
        </w:rPr>
        <w:t xml:space="preserve"> that microhabitat variation can be a driver of habitat quality and in particular of thermoregulatory </w:t>
      </w:r>
      <w:r w:rsidR="004279D6" w:rsidRPr="001A2AE2">
        <w:rPr>
          <w:sz w:val="22"/>
          <w:szCs w:val="22"/>
          <w:highlight w:val="yellow"/>
          <w:rPrChange w:id="661" w:author="zenrunner" w:date="2017-11-12T12:44:00Z">
            <w:rPr>
              <w:sz w:val="22"/>
              <w:szCs w:val="22"/>
            </w:rPr>
          </w:rPrChange>
        </w:rPr>
        <w:t xml:space="preserve">opportunity for </w:t>
      </w:r>
      <w:r w:rsidR="004279D6" w:rsidRPr="001A2AE2">
        <w:rPr>
          <w:i/>
          <w:sz w:val="22"/>
          <w:szCs w:val="22"/>
          <w:highlight w:val="yellow"/>
          <w:rPrChange w:id="662" w:author="zenrunner" w:date="2017-11-12T12:44:00Z">
            <w:rPr>
              <w:i/>
              <w:sz w:val="22"/>
              <w:szCs w:val="22"/>
            </w:rPr>
          </w:rPrChange>
        </w:rPr>
        <w:t xml:space="preserve">G. </w:t>
      </w:r>
      <w:proofErr w:type="spellStart"/>
      <w:r w:rsidR="004279D6" w:rsidRPr="001A2AE2">
        <w:rPr>
          <w:i/>
          <w:sz w:val="22"/>
          <w:szCs w:val="22"/>
          <w:highlight w:val="yellow"/>
          <w:rPrChange w:id="663" w:author="zenrunner" w:date="2017-11-12T12:44:00Z">
            <w:rPr>
              <w:i/>
              <w:sz w:val="22"/>
              <w:szCs w:val="22"/>
            </w:rPr>
          </w:rPrChange>
        </w:rPr>
        <w:t>sila</w:t>
      </w:r>
      <w:proofErr w:type="spellEnd"/>
      <w:r w:rsidR="004279D6" w:rsidRPr="001A2AE2">
        <w:rPr>
          <w:sz w:val="22"/>
          <w:szCs w:val="22"/>
          <w:highlight w:val="yellow"/>
          <w:rPrChange w:id="664" w:author="zenrunner" w:date="2017-11-12T12:44:00Z">
            <w:rPr>
              <w:sz w:val="22"/>
              <w:szCs w:val="22"/>
            </w:rPr>
          </w:rPrChange>
        </w:rPr>
        <w:t>.</w:t>
      </w:r>
      <w:ins w:id="665" w:author="zenrunner" w:date="2017-11-12T12:44:00Z">
        <w:r w:rsidR="001A2AE2">
          <w:rPr>
            <w:sz w:val="22"/>
            <w:szCs w:val="22"/>
          </w:rPr>
          <w:t xml:space="preserve"> CUT.</w:t>
        </w:r>
      </w:ins>
    </w:p>
    <w:p w14:paraId="21918237" w14:textId="6EA80E68" w:rsidR="00575F43" w:rsidRDefault="001A2AE2" w:rsidP="001A2AE2">
      <w:pPr>
        <w:pStyle w:val="Body"/>
        <w:spacing w:line="480" w:lineRule="auto"/>
        <w:ind w:firstLine="720"/>
        <w:rPr>
          <w:ins w:id="666" w:author="zenrunner" w:date="2017-11-12T12:46:00Z"/>
          <w:sz w:val="22"/>
          <w:szCs w:val="22"/>
        </w:rPr>
      </w:pPr>
      <w:ins w:id="667" w:author="zenrunner" w:date="2017-11-12T12:45:00Z">
        <w:r>
          <w:rPr>
            <w:sz w:val="22"/>
            <w:szCs w:val="22"/>
          </w:rPr>
          <w:t xml:space="preserve">You did not introduce direct versus indirect facilitation in the Introduction.  I would not frame this way.  I would likely have this paragraph by about mechanisms of facilitation.  Very nice finding at pop-level that deserves </w:t>
        </w:r>
        <w:proofErr w:type="spellStart"/>
        <w:proofErr w:type="gramStart"/>
        <w:r>
          <w:rPr>
            <w:sz w:val="22"/>
            <w:szCs w:val="22"/>
          </w:rPr>
          <w:t>discussion.</w:t>
        </w:r>
      </w:ins>
      <w:r w:rsidR="00035BFF">
        <w:rPr>
          <w:sz w:val="22"/>
          <w:szCs w:val="22"/>
        </w:rPr>
        <w:t>Direct</w:t>
      </w:r>
      <w:proofErr w:type="spellEnd"/>
      <w:proofErr w:type="gramEnd"/>
      <w:r w:rsidR="00035BFF">
        <w:rPr>
          <w:sz w:val="22"/>
          <w:szCs w:val="22"/>
        </w:rPr>
        <w:t xml:space="preserve"> facilitation </w:t>
      </w:r>
      <w:r w:rsidR="00340A9C">
        <w:rPr>
          <w:sz w:val="22"/>
          <w:szCs w:val="22"/>
        </w:rPr>
        <w:t xml:space="preserve">of </w:t>
      </w:r>
      <w:r w:rsidR="00340A9C" w:rsidRPr="00ED08EB">
        <w:rPr>
          <w:i/>
          <w:sz w:val="22"/>
          <w:szCs w:val="22"/>
        </w:rPr>
        <w:t xml:space="preserve">G. </w:t>
      </w:r>
      <w:proofErr w:type="spellStart"/>
      <w:r w:rsidR="00340A9C" w:rsidRPr="00ED08EB">
        <w:rPr>
          <w:i/>
          <w:sz w:val="22"/>
          <w:szCs w:val="22"/>
        </w:rPr>
        <w:t>sila</w:t>
      </w:r>
      <w:proofErr w:type="spellEnd"/>
      <w:r w:rsidR="00340A9C">
        <w:rPr>
          <w:sz w:val="22"/>
          <w:szCs w:val="22"/>
        </w:rPr>
        <w:t xml:space="preserve"> </w:t>
      </w:r>
      <w:r w:rsidR="00035BFF">
        <w:rPr>
          <w:sz w:val="22"/>
          <w:szCs w:val="22"/>
        </w:rPr>
        <w:t>by shrubs was also detected at both scales</w:t>
      </w:r>
      <w:r w:rsidR="00CC26DE">
        <w:rPr>
          <w:sz w:val="22"/>
          <w:szCs w:val="22"/>
        </w:rPr>
        <w:t>.</w:t>
      </w:r>
      <w:r w:rsidR="00035BFF">
        <w:rPr>
          <w:sz w:val="22"/>
          <w:szCs w:val="22"/>
        </w:rPr>
        <w:t xml:space="preserve"> </w:t>
      </w:r>
      <w:r w:rsidR="00CC26DE">
        <w:rPr>
          <w:sz w:val="22"/>
          <w:szCs w:val="22"/>
        </w:rPr>
        <w:t>S</w:t>
      </w:r>
      <w:r w:rsidR="00035BFF">
        <w:rPr>
          <w:sz w:val="22"/>
          <w:szCs w:val="22"/>
        </w:rPr>
        <w:t xml:space="preserve">hrubs were used </w:t>
      </w:r>
      <w:r w:rsidR="00340A9C">
        <w:rPr>
          <w:sz w:val="22"/>
          <w:szCs w:val="22"/>
        </w:rPr>
        <w:t xml:space="preserve">by </w:t>
      </w:r>
      <w:r w:rsidR="00340A9C" w:rsidRPr="00ED08EB">
        <w:rPr>
          <w:i/>
          <w:sz w:val="22"/>
          <w:szCs w:val="22"/>
        </w:rPr>
        <w:t xml:space="preserve">G. </w:t>
      </w:r>
      <w:proofErr w:type="spellStart"/>
      <w:r w:rsidR="00340A9C" w:rsidRPr="00ED08EB">
        <w:rPr>
          <w:i/>
          <w:sz w:val="22"/>
          <w:szCs w:val="22"/>
        </w:rPr>
        <w:t>sila</w:t>
      </w:r>
      <w:proofErr w:type="spellEnd"/>
      <w:r w:rsidR="00340A9C">
        <w:rPr>
          <w:sz w:val="22"/>
          <w:szCs w:val="22"/>
        </w:rPr>
        <w:t xml:space="preserve"> </w:t>
      </w:r>
      <w:r w:rsidR="00035BFF">
        <w:rPr>
          <w:sz w:val="22"/>
          <w:szCs w:val="22"/>
        </w:rPr>
        <w:t xml:space="preserve">significantly more than all remaining </w:t>
      </w:r>
      <w:proofErr w:type="spellStart"/>
      <w:r w:rsidR="00035BFF">
        <w:rPr>
          <w:sz w:val="22"/>
          <w:szCs w:val="22"/>
        </w:rPr>
        <w:t>mesohabitat</w:t>
      </w:r>
      <w:proofErr w:type="spellEnd"/>
      <w:r w:rsidR="00035BFF">
        <w:rPr>
          <w:sz w:val="22"/>
          <w:szCs w:val="22"/>
        </w:rPr>
        <w:t xml:space="preserve"> and microhabitat categories</w:t>
      </w:r>
      <w:r w:rsidR="002E5613">
        <w:rPr>
          <w:sz w:val="22"/>
          <w:szCs w:val="22"/>
        </w:rPr>
        <w:t xml:space="preserve"> except burrows</w:t>
      </w:r>
      <w:r w:rsidR="00035BFF">
        <w:rPr>
          <w:sz w:val="22"/>
          <w:szCs w:val="22"/>
        </w:rPr>
        <w:t xml:space="preserve">. Shrubs </w:t>
      </w:r>
      <w:r w:rsidR="00CC26DE">
        <w:rPr>
          <w:sz w:val="22"/>
          <w:szCs w:val="22"/>
        </w:rPr>
        <w:t xml:space="preserve">can </w:t>
      </w:r>
      <w:r w:rsidR="00035BFF">
        <w:rPr>
          <w:sz w:val="22"/>
          <w:szCs w:val="22"/>
        </w:rPr>
        <w:t>buffer the extremes of environmental conditions such as temperature, wind, and solar radiation</w:t>
      </w:r>
      <w:r w:rsidR="0058734D">
        <w:rPr>
          <w:sz w:val="22"/>
          <w:szCs w:val="22"/>
        </w:rPr>
        <w:t>,</w:t>
      </w:r>
      <w:r w:rsidR="00035BFF">
        <w:rPr>
          <w:sz w:val="22"/>
          <w:szCs w:val="22"/>
        </w:rPr>
        <w:t xml:space="preserve"> creating a moderate microclimate under their canopy (Kerr et al. 2004, </w:t>
      </w:r>
      <w:proofErr w:type="spellStart"/>
      <w:r w:rsidR="00035BFF">
        <w:rPr>
          <w:sz w:val="22"/>
          <w:szCs w:val="22"/>
        </w:rPr>
        <w:t>Pugnaire</w:t>
      </w:r>
      <w:proofErr w:type="spellEnd"/>
      <w:r w:rsidR="00035BFF">
        <w:rPr>
          <w:sz w:val="22"/>
          <w:szCs w:val="22"/>
        </w:rPr>
        <w:t xml:space="preserve"> 2010)</w:t>
      </w:r>
      <w:r w:rsidR="00CC26DE">
        <w:rPr>
          <w:sz w:val="22"/>
          <w:szCs w:val="22"/>
        </w:rPr>
        <w:t xml:space="preserve">. At the landscape scale, the </w:t>
      </w:r>
      <w:r w:rsidR="00340A9C">
        <w:rPr>
          <w:sz w:val="22"/>
          <w:szCs w:val="22"/>
        </w:rPr>
        <w:t>presence</w:t>
      </w:r>
      <w:r w:rsidR="00CC26DE">
        <w:rPr>
          <w:sz w:val="22"/>
          <w:szCs w:val="22"/>
        </w:rPr>
        <w:t xml:space="preserve"> of </w:t>
      </w:r>
      <w:r w:rsidR="004279D6">
        <w:rPr>
          <w:sz w:val="22"/>
          <w:szCs w:val="22"/>
        </w:rPr>
        <w:t xml:space="preserve">shrubs </w:t>
      </w:r>
      <w:r w:rsidR="00340A9C">
        <w:rPr>
          <w:sz w:val="22"/>
          <w:szCs w:val="22"/>
        </w:rPr>
        <w:t>and their pattern of distribution (i.e. clumped vs. a dispersed)</w:t>
      </w:r>
      <w:r w:rsidR="00CC26DE">
        <w:rPr>
          <w:sz w:val="22"/>
          <w:szCs w:val="22"/>
        </w:rPr>
        <w:t xml:space="preserve"> </w:t>
      </w:r>
      <w:r w:rsidR="00340A9C">
        <w:rPr>
          <w:sz w:val="22"/>
          <w:szCs w:val="22"/>
        </w:rPr>
        <w:t xml:space="preserve">will affect lizard thermoregulatory behavior and </w:t>
      </w:r>
      <w:r w:rsidR="00CC26DE">
        <w:rPr>
          <w:sz w:val="22"/>
          <w:szCs w:val="22"/>
        </w:rPr>
        <w:t xml:space="preserve">can be crucial to an </w:t>
      </w:r>
      <w:proofErr w:type="spellStart"/>
      <w:r w:rsidR="00CC26DE">
        <w:rPr>
          <w:sz w:val="22"/>
          <w:szCs w:val="22"/>
        </w:rPr>
        <w:t>ectotherm’s</w:t>
      </w:r>
      <w:proofErr w:type="spellEnd"/>
      <w:r w:rsidR="00CC26DE">
        <w:rPr>
          <w:sz w:val="22"/>
          <w:szCs w:val="22"/>
        </w:rPr>
        <w:t xml:space="preserve"> </w:t>
      </w:r>
      <w:r w:rsidR="00F83E78">
        <w:rPr>
          <w:sz w:val="22"/>
          <w:szCs w:val="22"/>
        </w:rPr>
        <w:t>thermoregulatory</w:t>
      </w:r>
      <w:r w:rsidR="00CC26DE">
        <w:rPr>
          <w:sz w:val="22"/>
          <w:szCs w:val="22"/>
        </w:rPr>
        <w:t xml:space="preserve"> efficiency (Sears et al 2016</w:t>
      </w:r>
      <w:r w:rsidR="004279D6">
        <w:rPr>
          <w:sz w:val="22"/>
          <w:szCs w:val="22"/>
        </w:rPr>
        <w:t xml:space="preserve">, </w:t>
      </w:r>
      <w:proofErr w:type="spellStart"/>
      <w:r w:rsidR="004279D6">
        <w:rPr>
          <w:sz w:val="22"/>
          <w:szCs w:val="22"/>
        </w:rPr>
        <w:t>Basson</w:t>
      </w:r>
      <w:proofErr w:type="spellEnd"/>
      <w:r w:rsidR="004279D6">
        <w:rPr>
          <w:sz w:val="22"/>
          <w:szCs w:val="22"/>
        </w:rPr>
        <w:t xml:space="preserve"> et al 2017</w:t>
      </w:r>
      <w:r w:rsidR="00CC26DE">
        <w:rPr>
          <w:sz w:val="22"/>
          <w:szCs w:val="22"/>
        </w:rPr>
        <w:t>)</w:t>
      </w:r>
      <w:r w:rsidR="00035BFF">
        <w:rPr>
          <w:sz w:val="22"/>
          <w:szCs w:val="22"/>
        </w:rPr>
        <w:t xml:space="preserve">. Shelter against temperature changes is </w:t>
      </w:r>
      <w:r w:rsidR="00035BFF">
        <w:rPr>
          <w:sz w:val="22"/>
          <w:szCs w:val="22"/>
        </w:rPr>
        <w:lastRenderedPageBreak/>
        <w:t xml:space="preserve">particularly important for </w:t>
      </w:r>
      <w:proofErr w:type="spellStart"/>
      <w:r w:rsidR="00F83E78">
        <w:rPr>
          <w:sz w:val="22"/>
          <w:szCs w:val="22"/>
        </w:rPr>
        <w:t>ectotherms</w:t>
      </w:r>
      <w:proofErr w:type="spellEnd"/>
      <w:r w:rsidR="00035BFF">
        <w:rPr>
          <w:sz w:val="22"/>
          <w:szCs w:val="22"/>
        </w:rPr>
        <w:t xml:space="preserve">, which must maintain body temperature through behavior (Huey 1974, </w:t>
      </w:r>
      <w:r w:rsidR="00CC26DE">
        <w:rPr>
          <w:sz w:val="22"/>
          <w:szCs w:val="22"/>
        </w:rPr>
        <w:t xml:space="preserve">Huey and </w:t>
      </w:r>
      <w:proofErr w:type="spellStart"/>
      <w:r w:rsidR="00CC26DE">
        <w:rPr>
          <w:sz w:val="22"/>
          <w:szCs w:val="22"/>
        </w:rPr>
        <w:t>Slatkin</w:t>
      </w:r>
      <w:proofErr w:type="spellEnd"/>
      <w:r w:rsidR="00CC26DE">
        <w:rPr>
          <w:sz w:val="22"/>
          <w:szCs w:val="22"/>
        </w:rPr>
        <w:t xml:space="preserve"> 1976, </w:t>
      </w:r>
      <w:proofErr w:type="spellStart"/>
      <w:r w:rsidR="00035BFF">
        <w:rPr>
          <w:sz w:val="22"/>
          <w:szCs w:val="22"/>
        </w:rPr>
        <w:t>Díaz</w:t>
      </w:r>
      <w:proofErr w:type="spellEnd"/>
      <w:r w:rsidR="00035BFF">
        <w:rPr>
          <w:sz w:val="22"/>
          <w:szCs w:val="22"/>
        </w:rPr>
        <w:t xml:space="preserve"> and </w:t>
      </w:r>
      <w:proofErr w:type="spellStart"/>
      <w:r w:rsidR="00035BFF">
        <w:rPr>
          <w:sz w:val="22"/>
          <w:szCs w:val="22"/>
        </w:rPr>
        <w:t>Cabezas-Díaz</w:t>
      </w:r>
      <w:proofErr w:type="spellEnd"/>
      <w:r w:rsidR="00035BFF">
        <w:rPr>
          <w:sz w:val="22"/>
          <w:szCs w:val="22"/>
        </w:rPr>
        <w:t xml:space="preserve"> 2004, Kerr et al. 2004). </w:t>
      </w:r>
      <w:r w:rsidR="0058734D">
        <w:rPr>
          <w:sz w:val="22"/>
          <w:szCs w:val="22"/>
        </w:rPr>
        <w:t>Visual</w:t>
      </w:r>
      <w:r w:rsidR="00035BFF">
        <w:rPr>
          <w:sz w:val="22"/>
          <w:szCs w:val="22"/>
        </w:rPr>
        <w:t xml:space="preserve"> concealment from predators and physical protection is also important (Fields et al. 1999, Anderson et al. 2010, </w:t>
      </w:r>
      <w:proofErr w:type="spellStart"/>
      <w:r w:rsidR="00035BFF">
        <w:rPr>
          <w:sz w:val="22"/>
          <w:szCs w:val="22"/>
        </w:rPr>
        <w:t>Filazzola</w:t>
      </w:r>
      <w:proofErr w:type="spellEnd"/>
      <w:r w:rsidR="00035BFF">
        <w:rPr>
          <w:sz w:val="22"/>
          <w:szCs w:val="22"/>
        </w:rPr>
        <w:t xml:space="preserve"> et al. 2017).  Overall, lizards were located over 75% of their time near a shrub or burrow. These patterns </w:t>
      </w:r>
      <w:r w:rsidR="00915A9A">
        <w:rPr>
          <w:sz w:val="22"/>
          <w:szCs w:val="22"/>
        </w:rPr>
        <w:t xml:space="preserve">suggest </w:t>
      </w:r>
      <w:r w:rsidR="00035BFF">
        <w:rPr>
          <w:sz w:val="22"/>
          <w:szCs w:val="22"/>
        </w:rPr>
        <w:t xml:space="preserve">the importance </w:t>
      </w:r>
      <w:r w:rsidR="00915A9A">
        <w:rPr>
          <w:sz w:val="22"/>
          <w:szCs w:val="22"/>
        </w:rPr>
        <w:t xml:space="preserve">to </w:t>
      </w:r>
      <w:r w:rsidR="004279D6" w:rsidRPr="00ED08EB">
        <w:rPr>
          <w:i/>
          <w:sz w:val="22"/>
          <w:szCs w:val="22"/>
        </w:rPr>
        <w:t xml:space="preserve">G. </w:t>
      </w:r>
      <w:proofErr w:type="spellStart"/>
      <w:r w:rsidR="004279D6" w:rsidRPr="00ED08EB">
        <w:rPr>
          <w:i/>
          <w:sz w:val="22"/>
          <w:szCs w:val="22"/>
        </w:rPr>
        <w:t>sila</w:t>
      </w:r>
      <w:proofErr w:type="spellEnd"/>
      <w:r w:rsidR="00915A9A">
        <w:rPr>
          <w:sz w:val="22"/>
          <w:szCs w:val="22"/>
        </w:rPr>
        <w:t xml:space="preserve"> </w:t>
      </w:r>
      <w:r w:rsidR="00035BFF">
        <w:rPr>
          <w:sz w:val="22"/>
          <w:szCs w:val="22"/>
        </w:rPr>
        <w:t xml:space="preserve">of having some form of shelter and/or refuge </w:t>
      </w:r>
      <w:r w:rsidR="00915A9A">
        <w:rPr>
          <w:sz w:val="22"/>
          <w:szCs w:val="22"/>
        </w:rPr>
        <w:t>within close proximity</w:t>
      </w:r>
      <w:r w:rsidR="00035BFF">
        <w:rPr>
          <w:sz w:val="22"/>
          <w:szCs w:val="22"/>
        </w:rPr>
        <w:t xml:space="preserve"> (Huey 1974, </w:t>
      </w:r>
      <w:proofErr w:type="spellStart"/>
      <w:r w:rsidR="00035BFF">
        <w:rPr>
          <w:sz w:val="22"/>
          <w:szCs w:val="22"/>
        </w:rPr>
        <w:t>Díaz</w:t>
      </w:r>
      <w:proofErr w:type="spellEnd"/>
      <w:r w:rsidR="00035BFF">
        <w:rPr>
          <w:sz w:val="22"/>
          <w:szCs w:val="22"/>
        </w:rPr>
        <w:t xml:space="preserve"> and </w:t>
      </w:r>
      <w:proofErr w:type="spellStart"/>
      <w:r w:rsidR="00035BFF">
        <w:rPr>
          <w:sz w:val="22"/>
          <w:szCs w:val="22"/>
        </w:rPr>
        <w:t>Cabezas-Dí</w:t>
      </w:r>
      <w:r w:rsidR="00035BFF">
        <w:rPr>
          <w:sz w:val="22"/>
          <w:szCs w:val="22"/>
          <w:lang w:val="fr-FR"/>
        </w:rPr>
        <w:t>az</w:t>
      </w:r>
      <w:proofErr w:type="spellEnd"/>
      <w:r w:rsidR="00035BFF">
        <w:rPr>
          <w:sz w:val="22"/>
          <w:szCs w:val="22"/>
          <w:lang w:val="fr-FR"/>
        </w:rPr>
        <w:t xml:space="preserve"> 2004, Anderson et al. 2010)</w:t>
      </w:r>
      <w:r w:rsidR="00915A9A">
        <w:rPr>
          <w:sz w:val="22"/>
          <w:szCs w:val="22"/>
        </w:rPr>
        <w:t xml:space="preserve">. </w:t>
      </w:r>
      <w:r w:rsidR="00035BFF">
        <w:rPr>
          <w:sz w:val="22"/>
          <w:szCs w:val="22"/>
        </w:rPr>
        <w:t xml:space="preserve">The advantage of having a quick escape from predators </w:t>
      </w:r>
      <w:r w:rsidR="00CC26DE">
        <w:rPr>
          <w:sz w:val="22"/>
          <w:szCs w:val="22"/>
        </w:rPr>
        <w:t xml:space="preserve">as well as </w:t>
      </w:r>
      <w:r w:rsidR="00035BFF">
        <w:rPr>
          <w:sz w:val="22"/>
          <w:szCs w:val="22"/>
        </w:rPr>
        <w:t xml:space="preserve">easy access to shade may cause </w:t>
      </w:r>
      <w:r w:rsidR="004279D6" w:rsidRPr="00ED08EB">
        <w:rPr>
          <w:i/>
          <w:sz w:val="22"/>
          <w:szCs w:val="22"/>
        </w:rPr>
        <w:t xml:space="preserve">G. </w:t>
      </w:r>
      <w:proofErr w:type="spellStart"/>
      <w:r w:rsidR="004279D6" w:rsidRPr="00ED08EB">
        <w:rPr>
          <w:i/>
          <w:sz w:val="22"/>
          <w:szCs w:val="22"/>
        </w:rPr>
        <w:t>sila</w:t>
      </w:r>
      <w:proofErr w:type="spellEnd"/>
      <w:r w:rsidR="004279D6">
        <w:rPr>
          <w:sz w:val="22"/>
          <w:szCs w:val="22"/>
        </w:rPr>
        <w:t xml:space="preserve"> </w:t>
      </w:r>
      <w:r w:rsidR="00035BFF">
        <w:rPr>
          <w:sz w:val="22"/>
          <w:szCs w:val="22"/>
        </w:rPr>
        <w:t>to concentrate in areas where cover is available, whether this is in the form of burrows alone or in combination with shrubs</w:t>
      </w:r>
      <w:r w:rsidR="00915A9A">
        <w:rPr>
          <w:sz w:val="22"/>
          <w:szCs w:val="22"/>
        </w:rPr>
        <w:t>.</w:t>
      </w:r>
      <w:r w:rsidR="00575F43">
        <w:rPr>
          <w:sz w:val="22"/>
          <w:szCs w:val="22"/>
        </w:rPr>
        <w:t xml:space="preserve"> Our observation that shrub use did not vary as response to shrub availability suggests that lizards are actively choosing shrubs over open habitats rather than as a consequence of shrubs being more densely distributed in their home ranges. </w:t>
      </w:r>
      <w:ins w:id="668" w:author="zenrunner" w:date="2017-11-12T12:46:00Z">
        <w:r>
          <w:rPr>
            <w:sz w:val="22"/>
            <w:szCs w:val="22"/>
          </w:rPr>
          <w:t>OK – this is a mechanism paragraph – end with a nice statement of implication of shrub providing important mechanisms of facilitation that may not be present without shrubs.</w:t>
        </w:r>
      </w:ins>
    </w:p>
    <w:p w14:paraId="74013DAD" w14:textId="77777777" w:rsidR="001A2AE2" w:rsidRDefault="001A2AE2" w:rsidP="001A2AE2">
      <w:pPr>
        <w:pStyle w:val="Body"/>
        <w:spacing w:line="480" w:lineRule="auto"/>
        <w:ind w:firstLine="720"/>
        <w:rPr>
          <w:ins w:id="669" w:author="zenrunner" w:date="2017-11-12T12:46:00Z"/>
          <w:sz w:val="22"/>
          <w:szCs w:val="22"/>
        </w:rPr>
      </w:pPr>
    </w:p>
    <w:p w14:paraId="21AB4A0A" w14:textId="66A06B23" w:rsidR="001A2AE2" w:rsidRDefault="001A2AE2" w:rsidP="001A2AE2">
      <w:pPr>
        <w:pStyle w:val="Body"/>
        <w:spacing w:line="480" w:lineRule="auto"/>
        <w:ind w:firstLine="720"/>
        <w:rPr>
          <w:ins w:id="670" w:author="zenrunner" w:date="2017-11-12T12:46:00Z"/>
          <w:sz w:val="22"/>
          <w:szCs w:val="22"/>
        </w:rPr>
      </w:pPr>
      <w:ins w:id="671" w:author="zenrunner" w:date="2017-11-12T12:46:00Z">
        <w:r>
          <w:rPr>
            <w:sz w:val="22"/>
            <w:szCs w:val="22"/>
          </w:rPr>
          <w:t>Discussion (my suggestion)</w:t>
        </w:r>
      </w:ins>
    </w:p>
    <w:p w14:paraId="4B302707" w14:textId="365A988F" w:rsidR="001A2AE2" w:rsidRDefault="001A2AE2" w:rsidP="001A2AE2">
      <w:pPr>
        <w:pStyle w:val="Body"/>
        <w:spacing w:line="480" w:lineRule="auto"/>
        <w:ind w:firstLine="720"/>
        <w:rPr>
          <w:ins w:id="672" w:author="zenrunner" w:date="2017-11-12T12:47:00Z"/>
          <w:sz w:val="22"/>
          <w:szCs w:val="22"/>
        </w:rPr>
      </w:pPr>
      <w:ins w:id="673" w:author="zenrunner" w:date="2017-11-12T12:46:00Z">
        <w:r>
          <w:rPr>
            <w:sz w:val="22"/>
            <w:szCs w:val="22"/>
          </w:rPr>
          <w:t xml:space="preserve">Para 1.  Nice big picture hypothesis restate, state </w:t>
        </w:r>
      </w:ins>
      <w:ins w:id="674" w:author="zenrunner" w:date="2017-11-12T12:47:00Z">
        <w:r>
          <w:rPr>
            <w:sz w:val="22"/>
            <w:szCs w:val="22"/>
          </w:rPr>
          <w:t>whether</w:t>
        </w:r>
      </w:ins>
      <w:ins w:id="675" w:author="zenrunner" w:date="2017-11-12T12:46:00Z">
        <w:r>
          <w:rPr>
            <w:sz w:val="22"/>
            <w:szCs w:val="22"/>
          </w:rPr>
          <w:t xml:space="preserve"> each prediction </w:t>
        </w:r>
      </w:ins>
      <w:ins w:id="676" w:author="zenrunner" w:date="2017-11-12T12:47:00Z">
        <w:r>
          <w:rPr>
            <w:sz w:val="22"/>
            <w:szCs w:val="22"/>
          </w:rPr>
          <w:t>was supported, then end with big implications.</w:t>
        </w:r>
      </w:ins>
    </w:p>
    <w:p w14:paraId="053AA863" w14:textId="20D96B3A" w:rsidR="001A2AE2" w:rsidRDefault="001A2AE2" w:rsidP="001A2AE2">
      <w:pPr>
        <w:pStyle w:val="Body"/>
        <w:spacing w:line="480" w:lineRule="auto"/>
        <w:ind w:firstLine="720"/>
        <w:rPr>
          <w:ins w:id="677" w:author="zenrunner" w:date="2017-11-12T12:47:00Z"/>
          <w:sz w:val="22"/>
          <w:szCs w:val="22"/>
        </w:rPr>
      </w:pPr>
      <w:ins w:id="678" w:author="zenrunner" w:date="2017-11-12T12:47:00Z">
        <w:r>
          <w:rPr>
            <w:sz w:val="22"/>
            <w:szCs w:val="22"/>
          </w:rPr>
          <w:t>Para 2. Mechanisms of facilitation</w:t>
        </w:r>
      </w:ins>
    </w:p>
    <w:p w14:paraId="732391B7" w14:textId="3838D3D1" w:rsidR="001A2AE2" w:rsidRDefault="001A2AE2" w:rsidP="001A2AE2">
      <w:pPr>
        <w:pStyle w:val="Body"/>
        <w:spacing w:line="480" w:lineRule="auto"/>
        <w:ind w:firstLine="720"/>
        <w:rPr>
          <w:ins w:id="679" w:author="zenrunner" w:date="2017-11-12T12:48:00Z"/>
          <w:sz w:val="22"/>
          <w:szCs w:val="22"/>
        </w:rPr>
      </w:pPr>
      <w:ins w:id="680" w:author="zenrunner" w:date="2017-11-12T12:47:00Z">
        <w:r>
          <w:rPr>
            <w:sz w:val="22"/>
            <w:szCs w:val="22"/>
          </w:rPr>
          <w:t xml:space="preserve">Para 3. Gender and </w:t>
        </w:r>
      </w:ins>
      <w:ins w:id="681" w:author="zenrunner" w:date="2017-11-12T12:48:00Z">
        <w:r>
          <w:rPr>
            <w:sz w:val="22"/>
            <w:szCs w:val="22"/>
          </w:rPr>
          <w:t>behavior</w:t>
        </w:r>
      </w:ins>
      <w:ins w:id="682" w:author="zenrunner" w:date="2017-11-12T12:47:00Z">
        <w:r>
          <w:rPr>
            <w:sz w:val="22"/>
            <w:szCs w:val="22"/>
          </w:rPr>
          <w:t xml:space="preserve"> </w:t>
        </w:r>
      </w:ins>
      <w:ins w:id="683" w:author="zenrunner" w:date="2017-11-12T12:48:00Z">
        <w:r>
          <w:rPr>
            <w:sz w:val="22"/>
            <w:szCs w:val="22"/>
          </w:rPr>
          <w:t>links to existing lit (optional paragraph)</w:t>
        </w:r>
        <w:proofErr w:type="gramStart"/>
        <w:r>
          <w:rPr>
            <w:sz w:val="22"/>
            <w:szCs w:val="22"/>
          </w:rPr>
          <w:t>./</w:t>
        </w:r>
        <w:proofErr w:type="gramEnd"/>
      </w:ins>
    </w:p>
    <w:p w14:paraId="51B8C3B5" w14:textId="07D6AB44" w:rsidR="001A2AE2" w:rsidRDefault="001A2AE2" w:rsidP="001A2AE2">
      <w:pPr>
        <w:pStyle w:val="Body"/>
        <w:spacing w:line="480" w:lineRule="auto"/>
        <w:ind w:firstLine="720"/>
        <w:rPr>
          <w:sz w:val="22"/>
          <w:szCs w:val="22"/>
        </w:rPr>
      </w:pPr>
      <w:ins w:id="684" w:author="zenrunner" w:date="2017-11-12T12:48:00Z">
        <w:r>
          <w:rPr>
            <w:sz w:val="22"/>
            <w:szCs w:val="22"/>
          </w:rPr>
          <w:t xml:space="preserve">Para 4. </w:t>
        </w:r>
        <w:proofErr w:type="gramStart"/>
        <w:r>
          <w:rPr>
            <w:sz w:val="22"/>
            <w:szCs w:val="22"/>
          </w:rPr>
          <w:t xml:space="preserve">Strength of telemetry study to infer facilitation through association </w:t>
        </w:r>
      </w:ins>
      <w:ins w:id="685" w:author="zenrunner" w:date="2017-11-12T12:49:00Z">
        <w:r>
          <w:rPr>
            <w:sz w:val="22"/>
            <w:szCs w:val="22"/>
          </w:rPr>
          <w:t>patterns.</w:t>
        </w:r>
        <w:proofErr w:type="gramEnd"/>
        <w:r>
          <w:rPr>
            <w:sz w:val="22"/>
            <w:szCs w:val="22"/>
          </w:rPr>
          <w:t xml:space="preserve">  </w:t>
        </w:r>
        <w:proofErr w:type="gramStart"/>
        <w:r>
          <w:rPr>
            <w:sz w:val="22"/>
            <w:szCs w:val="22"/>
          </w:rPr>
          <w:t>Then link to previous studies and compare.</w:t>
        </w:r>
        <w:proofErr w:type="gramEnd"/>
        <w:r>
          <w:rPr>
            <w:sz w:val="22"/>
            <w:szCs w:val="22"/>
          </w:rPr>
          <w:t xml:space="preserve"> </w:t>
        </w:r>
        <w:proofErr w:type="gramStart"/>
        <w:r>
          <w:rPr>
            <w:sz w:val="22"/>
            <w:szCs w:val="22"/>
          </w:rPr>
          <w:t>Then end with statement that a novel way to understand plant-animal interactions.</w:t>
        </w:r>
      </w:ins>
      <w:proofErr w:type="gramEnd"/>
    </w:p>
    <w:p w14:paraId="59ED9A77" w14:textId="29062FEB" w:rsidR="00D96D7F" w:rsidRDefault="00B05334" w:rsidP="00D96D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firstLine="720"/>
        <w:rPr>
          <w:sz w:val="22"/>
          <w:szCs w:val="22"/>
        </w:rPr>
      </w:pPr>
      <w:r>
        <w:rPr>
          <w:sz w:val="22"/>
          <w:szCs w:val="22"/>
        </w:rPr>
        <w:t>One previous</w:t>
      </w:r>
      <w:r w:rsidR="00340A9C">
        <w:rPr>
          <w:sz w:val="22"/>
          <w:szCs w:val="22"/>
        </w:rPr>
        <w:t xml:space="preserve"> </w:t>
      </w:r>
      <w:r>
        <w:rPr>
          <w:sz w:val="22"/>
          <w:szCs w:val="22"/>
        </w:rPr>
        <w:t>radio</w:t>
      </w:r>
      <w:ins w:id="686" w:author="Scott Butterfield" w:date="2017-11-07T08:40:00Z">
        <w:r w:rsidR="00983701">
          <w:rPr>
            <w:sz w:val="22"/>
            <w:szCs w:val="22"/>
          </w:rPr>
          <w:t xml:space="preserve"> </w:t>
        </w:r>
      </w:ins>
      <w:r>
        <w:rPr>
          <w:sz w:val="22"/>
          <w:szCs w:val="22"/>
        </w:rPr>
        <w:t>telemetry study</w:t>
      </w:r>
      <w:r w:rsidR="00B02D97">
        <w:rPr>
          <w:sz w:val="22"/>
          <w:szCs w:val="22"/>
        </w:rPr>
        <w:t xml:space="preserve"> </w:t>
      </w:r>
      <w:r w:rsidR="00340A9C">
        <w:rPr>
          <w:sz w:val="22"/>
          <w:szCs w:val="22"/>
        </w:rPr>
        <w:t xml:space="preserve">of </w:t>
      </w:r>
      <w:r w:rsidR="00B02D97" w:rsidRPr="00ED08EB">
        <w:rPr>
          <w:i/>
          <w:sz w:val="22"/>
          <w:szCs w:val="22"/>
        </w:rPr>
        <w:t xml:space="preserve">G. </w:t>
      </w:r>
      <w:proofErr w:type="spellStart"/>
      <w:r w:rsidR="00B02D97" w:rsidRPr="00ED08EB">
        <w:rPr>
          <w:i/>
          <w:sz w:val="22"/>
          <w:szCs w:val="22"/>
        </w:rPr>
        <w:t>sila</w:t>
      </w:r>
      <w:proofErr w:type="spellEnd"/>
      <w:r w:rsidR="00B02D97">
        <w:rPr>
          <w:sz w:val="22"/>
          <w:szCs w:val="22"/>
        </w:rPr>
        <w:t xml:space="preserve"> addressed the subject of shrub use. </w:t>
      </w:r>
      <w:del w:id="687" w:author="Scott Butterfield" w:date="2017-11-07T08:40:00Z">
        <w:r w:rsidR="00B02D97" w:rsidDel="00983701">
          <w:rPr>
            <w:sz w:val="22"/>
            <w:szCs w:val="22"/>
          </w:rPr>
          <w:delText xml:space="preserve"> </w:delText>
        </w:r>
      </w:del>
      <w:proofErr w:type="spellStart"/>
      <w:r w:rsidR="00AD108C">
        <w:rPr>
          <w:sz w:val="22"/>
          <w:szCs w:val="22"/>
        </w:rPr>
        <w:t>Germano</w:t>
      </w:r>
      <w:proofErr w:type="spellEnd"/>
      <w:r w:rsidR="00AD108C">
        <w:rPr>
          <w:sz w:val="22"/>
          <w:szCs w:val="22"/>
        </w:rPr>
        <w:t xml:space="preserve"> and </w:t>
      </w:r>
      <w:proofErr w:type="spellStart"/>
      <w:r w:rsidR="00AD108C">
        <w:rPr>
          <w:sz w:val="22"/>
          <w:szCs w:val="22"/>
        </w:rPr>
        <w:t>Rathbun</w:t>
      </w:r>
      <w:proofErr w:type="spellEnd"/>
      <w:r w:rsidR="00AD108C">
        <w:rPr>
          <w:sz w:val="22"/>
          <w:szCs w:val="22"/>
        </w:rPr>
        <w:t xml:space="preserve"> (2016) found a </w:t>
      </w:r>
      <w:r>
        <w:rPr>
          <w:sz w:val="22"/>
          <w:szCs w:val="22"/>
        </w:rPr>
        <w:t xml:space="preserve">marginally significant effect suggesting that a </w:t>
      </w:r>
      <w:r w:rsidR="00AD108C">
        <w:rPr>
          <w:sz w:val="22"/>
          <w:szCs w:val="22"/>
        </w:rPr>
        <w:t xml:space="preserve">larger than expected </w:t>
      </w:r>
      <w:r w:rsidR="00030AF2">
        <w:rPr>
          <w:sz w:val="22"/>
          <w:szCs w:val="22"/>
        </w:rPr>
        <w:t xml:space="preserve">area of </w:t>
      </w:r>
      <w:r w:rsidRPr="00ED08EB">
        <w:rPr>
          <w:i/>
          <w:sz w:val="22"/>
          <w:szCs w:val="22"/>
        </w:rPr>
        <w:t xml:space="preserve">G. </w:t>
      </w:r>
      <w:proofErr w:type="spellStart"/>
      <w:r w:rsidRPr="00ED08EB">
        <w:rPr>
          <w:i/>
          <w:sz w:val="22"/>
          <w:szCs w:val="22"/>
        </w:rPr>
        <w:t>sila</w:t>
      </w:r>
      <w:proofErr w:type="spellEnd"/>
      <w:r>
        <w:rPr>
          <w:sz w:val="22"/>
          <w:szCs w:val="22"/>
        </w:rPr>
        <w:t xml:space="preserve"> </w:t>
      </w:r>
      <w:r w:rsidR="00030AF2">
        <w:rPr>
          <w:sz w:val="22"/>
          <w:szCs w:val="22"/>
        </w:rPr>
        <w:lastRenderedPageBreak/>
        <w:t>home range</w:t>
      </w:r>
      <w:r>
        <w:rPr>
          <w:sz w:val="22"/>
          <w:szCs w:val="22"/>
        </w:rPr>
        <w:t>s</w:t>
      </w:r>
      <w:r w:rsidR="00030AF2">
        <w:rPr>
          <w:sz w:val="22"/>
          <w:szCs w:val="22"/>
        </w:rPr>
        <w:t xml:space="preserve"> </w:t>
      </w:r>
      <w:r>
        <w:rPr>
          <w:sz w:val="22"/>
          <w:szCs w:val="22"/>
        </w:rPr>
        <w:t>were</w:t>
      </w:r>
      <w:r w:rsidR="00030AF2">
        <w:rPr>
          <w:sz w:val="22"/>
          <w:szCs w:val="22"/>
        </w:rPr>
        <w:t xml:space="preserve"> occupied by shrubs, suggesting </w:t>
      </w:r>
      <w:r w:rsidR="00D96D7F">
        <w:rPr>
          <w:sz w:val="22"/>
          <w:szCs w:val="22"/>
        </w:rPr>
        <w:t>to them a potential positive</w:t>
      </w:r>
      <w:r w:rsidR="00030AF2">
        <w:rPr>
          <w:sz w:val="22"/>
          <w:szCs w:val="22"/>
        </w:rPr>
        <w:t xml:space="preserve"> interaction between shrubs and </w:t>
      </w:r>
      <w:r w:rsidR="00030AF2" w:rsidRPr="00ED08EB">
        <w:rPr>
          <w:i/>
          <w:sz w:val="22"/>
          <w:szCs w:val="22"/>
        </w:rPr>
        <w:t xml:space="preserve">G. </w:t>
      </w:r>
      <w:proofErr w:type="spellStart"/>
      <w:r w:rsidR="00030AF2" w:rsidRPr="00ED08EB">
        <w:rPr>
          <w:i/>
          <w:sz w:val="22"/>
          <w:szCs w:val="22"/>
        </w:rPr>
        <w:t>sila</w:t>
      </w:r>
      <w:proofErr w:type="spellEnd"/>
      <w:r w:rsidR="00030AF2">
        <w:rPr>
          <w:sz w:val="22"/>
          <w:szCs w:val="22"/>
        </w:rPr>
        <w:t>.  Their estimates of home range were somewhat larger than our estimates</w:t>
      </w:r>
      <w:r w:rsidR="00AD108C">
        <w:rPr>
          <w:sz w:val="22"/>
          <w:szCs w:val="22"/>
        </w:rPr>
        <w:t xml:space="preserve">: for males </w:t>
      </w:r>
      <w:r w:rsidR="00030AF2">
        <w:rPr>
          <w:sz w:val="22"/>
          <w:szCs w:val="22"/>
        </w:rPr>
        <w:t xml:space="preserve">they estimated </w:t>
      </w:r>
      <w:r w:rsidR="00AD108C">
        <w:rPr>
          <w:sz w:val="22"/>
          <w:szCs w:val="22"/>
        </w:rPr>
        <w:t>6</w:t>
      </w:r>
      <w:r w:rsidR="0072439F">
        <w:rPr>
          <w:sz w:val="22"/>
          <w:szCs w:val="22"/>
        </w:rPr>
        <w:t>.</w:t>
      </w:r>
      <w:r w:rsidR="00AD108C">
        <w:rPr>
          <w:sz w:val="22"/>
          <w:szCs w:val="22"/>
        </w:rPr>
        <w:t xml:space="preserve">915 </w:t>
      </w:r>
      <w:r w:rsidR="0072439F">
        <w:rPr>
          <w:sz w:val="22"/>
          <w:szCs w:val="22"/>
        </w:rPr>
        <w:t>ha</w:t>
      </w:r>
      <w:r w:rsidR="00AD108C">
        <w:rPr>
          <w:sz w:val="22"/>
          <w:szCs w:val="22"/>
        </w:rPr>
        <w:t xml:space="preserve">, averaged over the </w:t>
      </w:r>
      <w:commentRangeStart w:id="688"/>
      <w:r w:rsidR="00AD108C">
        <w:rPr>
          <w:sz w:val="22"/>
          <w:szCs w:val="22"/>
        </w:rPr>
        <w:t>2 years of their study</w:t>
      </w:r>
      <w:commentRangeEnd w:id="688"/>
      <w:r w:rsidR="00983701">
        <w:rPr>
          <w:rStyle w:val="CommentReference"/>
        </w:rPr>
        <w:commentReference w:id="688"/>
      </w:r>
      <w:r w:rsidR="00AD108C">
        <w:rPr>
          <w:sz w:val="22"/>
          <w:szCs w:val="22"/>
        </w:rPr>
        <w:t xml:space="preserve">, vs. </w:t>
      </w:r>
      <w:r w:rsidR="00D96D7F" w:rsidRPr="00BE56A5">
        <w:rPr>
          <w:sz w:val="22"/>
          <w:szCs w:val="22"/>
        </w:rPr>
        <w:t xml:space="preserve">5.14 </w:t>
      </w:r>
      <w:r w:rsidR="00D96D7F">
        <w:rPr>
          <w:sz w:val="22"/>
          <w:szCs w:val="22"/>
        </w:rPr>
        <w:t>ha</w:t>
      </w:r>
      <w:r w:rsidR="00AD108C">
        <w:rPr>
          <w:sz w:val="22"/>
          <w:szCs w:val="22"/>
        </w:rPr>
        <w:t xml:space="preserve"> in our </w:t>
      </w:r>
      <w:r w:rsidR="00030AF2">
        <w:rPr>
          <w:sz w:val="22"/>
          <w:szCs w:val="22"/>
        </w:rPr>
        <w:t xml:space="preserve">single-year </w:t>
      </w:r>
      <w:r w:rsidR="00AD108C">
        <w:rPr>
          <w:sz w:val="22"/>
          <w:szCs w:val="22"/>
        </w:rPr>
        <w:t xml:space="preserve">study, and for females </w:t>
      </w:r>
      <w:r w:rsidR="00030AF2">
        <w:rPr>
          <w:sz w:val="22"/>
          <w:szCs w:val="22"/>
        </w:rPr>
        <w:t xml:space="preserve">they estimated </w:t>
      </w:r>
      <w:r w:rsidR="00AD108C">
        <w:rPr>
          <w:sz w:val="22"/>
          <w:szCs w:val="22"/>
        </w:rPr>
        <w:t>3</w:t>
      </w:r>
      <w:r w:rsidR="0072439F">
        <w:rPr>
          <w:sz w:val="22"/>
          <w:szCs w:val="22"/>
        </w:rPr>
        <w:t>.</w:t>
      </w:r>
      <w:r w:rsidR="00AD108C">
        <w:rPr>
          <w:sz w:val="22"/>
          <w:szCs w:val="22"/>
        </w:rPr>
        <w:t xml:space="preserve">17 </w:t>
      </w:r>
      <w:r w:rsidR="00D96D7F">
        <w:rPr>
          <w:sz w:val="22"/>
          <w:szCs w:val="22"/>
        </w:rPr>
        <w:t>ha</w:t>
      </w:r>
      <w:r w:rsidR="00030AF2">
        <w:rPr>
          <w:sz w:val="22"/>
          <w:szCs w:val="22"/>
        </w:rPr>
        <w:t xml:space="preserve">, </w:t>
      </w:r>
      <w:r w:rsidR="00AD108C">
        <w:rPr>
          <w:sz w:val="22"/>
          <w:szCs w:val="22"/>
        </w:rPr>
        <w:t xml:space="preserve">vs. </w:t>
      </w:r>
      <w:r w:rsidR="00D96D7F" w:rsidRPr="00BE56A5">
        <w:rPr>
          <w:sz w:val="22"/>
          <w:szCs w:val="22"/>
        </w:rPr>
        <w:t>1.87 ha</w:t>
      </w:r>
      <w:r w:rsidR="00AD108C">
        <w:rPr>
          <w:sz w:val="22"/>
          <w:szCs w:val="22"/>
        </w:rPr>
        <w:t xml:space="preserve"> in our stud</w:t>
      </w:r>
      <w:r>
        <w:rPr>
          <w:sz w:val="22"/>
          <w:szCs w:val="22"/>
        </w:rPr>
        <w:t>y.  However, the general similarity between estimates suggest</w:t>
      </w:r>
      <w:ins w:id="689" w:author="Scott Butterfield" w:date="2017-11-07T08:42:00Z">
        <w:r w:rsidR="00983701">
          <w:rPr>
            <w:sz w:val="22"/>
            <w:szCs w:val="22"/>
          </w:rPr>
          <w:t>s</w:t>
        </w:r>
      </w:ins>
      <w:r>
        <w:rPr>
          <w:sz w:val="22"/>
          <w:szCs w:val="22"/>
        </w:rPr>
        <w:t xml:space="preserve"> that the two systems are generally comparable.  </w:t>
      </w:r>
      <w:r w:rsidRPr="00BD2B6C">
        <w:rPr>
          <w:sz w:val="22"/>
          <w:szCs w:val="22"/>
          <w:highlight w:val="yellow"/>
          <w:rPrChange w:id="690" w:author="zenrunner" w:date="2017-11-12T12:49:00Z">
            <w:rPr>
              <w:sz w:val="22"/>
              <w:szCs w:val="22"/>
            </w:rPr>
          </w:rPrChange>
        </w:rPr>
        <w:t>In our study</w:t>
      </w:r>
      <w:ins w:id="691" w:author="Scott Butterfield" w:date="2017-11-07T08:41:00Z">
        <w:r w:rsidR="00983701" w:rsidRPr="00BD2B6C">
          <w:rPr>
            <w:sz w:val="22"/>
            <w:szCs w:val="22"/>
            <w:highlight w:val="yellow"/>
            <w:rPrChange w:id="692" w:author="zenrunner" w:date="2017-11-12T12:49:00Z">
              <w:rPr>
                <w:sz w:val="22"/>
                <w:szCs w:val="22"/>
              </w:rPr>
            </w:rPrChange>
          </w:rPr>
          <w:t>,</w:t>
        </w:r>
      </w:ins>
      <w:r w:rsidRPr="00BD2B6C">
        <w:rPr>
          <w:sz w:val="22"/>
          <w:szCs w:val="22"/>
          <w:highlight w:val="yellow"/>
          <w:rPrChange w:id="693" w:author="zenrunner" w:date="2017-11-12T12:49:00Z">
            <w:rPr>
              <w:sz w:val="22"/>
              <w:szCs w:val="22"/>
            </w:rPr>
          </w:rPrChange>
        </w:rPr>
        <w:t xml:space="preserve"> we did not see a general correlation between shrub use by individual lizards and shrub density within home ranges, suggesting that a home range-based approach to assessing the benefit of shrubs to lizard may not reveal a strong effect, even</w:t>
      </w:r>
      <w:r w:rsidR="00775B9C" w:rsidRPr="00BD2B6C">
        <w:rPr>
          <w:sz w:val="22"/>
          <w:szCs w:val="22"/>
          <w:highlight w:val="yellow"/>
          <w:rPrChange w:id="694" w:author="zenrunner" w:date="2017-11-12T12:49:00Z">
            <w:rPr>
              <w:sz w:val="22"/>
              <w:szCs w:val="22"/>
            </w:rPr>
          </w:rPrChange>
        </w:rPr>
        <w:t xml:space="preserve"> if the benefit is substantial.</w:t>
      </w:r>
      <w:r w:rsidR="00D96D7F" w:rsidRPr="00BD2B6C">
        <w:rPr>
          <w:sz w:val="22"/>
          <w:szCs w:val="22"/>
          <w:highlight w:val="yellow"/>
          <w:rPrChange w:id="695" w:author="zenrunner" w:date="2017-11-12T12:49:00Z">
            <w:rPr>
              <w:sz w:val="22"/>
              <w:szCs w:val="22"/>
            </w:rPr>
          </w:rPrChange>
        </w:rPr>
        <w:t xml:space="preserve">  </w:t>
      </w:r>
      <w:commentRangeStart w:id="696"/>
      <w:r w:rsidR="002F362D" w:rsidRPr="00BD2B6C">
        <w:rPr>
          <w:sz w:val="22"/>
          <w:szCs w:val="22"/>
          <w:highlight w:val="yellow"/>
          <w:rPrChange w:id="697" w:author="zenrunner" w:date="2017-11-12T12:49:00Z">
            <w:rPr>
              <w:sz w:val="22"/>
              <w:szCs w:val="22"/>
            </w:rPr>
          </w:rPrChange>
        </w:rPr>
        <w:t>By approaching the question from the perspective of shrub facilitation</w:t>
      </w:r>
      <w:commentRangeEnd w:id="696"/>
      <w:r w:rsidR="00983701" w:rsidRPr="00BD2B6C">
        <w:rPr>
          <w:rStyle w:val="CommentReference"/>
          <w:highlight w:val="yellow"/>
          <w:rPrChange w:id="698" w:author="zenrunner" w:date="2017-11-12T12:49:00Z">
            <w:rPr>
              <w:rStyle w:val="CommentReference"/>
            </w:rPr>
          </w:rPrChange>
        </w:rPr>
        <w:commentReference w:id="696"/>
      </w:r>
      <w:r w:rsidR="002F362D" w:rsidRPr="00BD2B6C">
        <w:rPr>
          <w:sz w:val="22"/>
          <w:szCs w:val="22"/>
          <w:highlight w:val="yellow"/>
          <w:rPrChange w:id="699" w:author="zenrunner" w:date="2017-11-12T12:49:00Z">
            <w:rPr>
              <w:sz w:val="22"/>
              <w:szCs w:val="22"/>
            </w:rPr>
          </w:rPrChange>
        </w:rPr>
        <w:t>, however, we were able to obtain strong evidence for a positive interaction between shrubs and lizards based on direct observations of those interactions at multiple habitat scales</w:t>
      </w:r>
      <w:r w:rsidR="00D96D7F" w:rsidRPr="00BD2B6C">
        <w:rPr>
          <w:sz w:val="22"/>
          <w:szCs w:val="22"/>
          <w:highlight w:val="yellow"/>
          <w:rPrChange w:id="700" w:author="zenrunner" w:date="2017-11-12T12:49:00Z">
            <w:rPr>
              <w:sz w:val="22"/>
              <w:szCs w:val="22"/>
            </w:rPr>
          </w:rPrChange>
        </w:rPr>
        <w:t xml:space="preserve"> </w:t>
      </w:r>
      <w:r w:rsidR="002F362D" w:rsidRPr="00BD2B6C">
        <w:rPr>
          <w:sz w:val="22"/>
          <w:szCs w:val="22"/>
          <w:highlight w:val="yellow"/>
          <w:rPrChange w:id="701" w:author="zenrunner" w:date="2017-11-12T12:49:00Z">
            <w:rPr>
              <w:sz w:val="22"/>
              <w:szCs w:val="22"/>
            </w:rPr>
          </w:rPrChange>
        </w:rPr>
        <w:t>and of the behaviors exhibited by lizards within each habitat scale.</w:t>
      </w:r>
      <w:ins w:id="702" w:author="zenrunner" w:date="2017-11-12T12:49:00Z">
        <w:r w:rsidR="00BD2B6C">
          <w:rPr>
            <w:sz w:val="22"/>
            <w:szCs w:val="22"/>
          </w:rPr>
          <w:t xml:space="preserve"> This paragraph needs work.</w:t>
        </w:r>
      </w:ins>
    </w:p>
    <w:p w14:paraId="17B24D12" w14:textId="64EE7D94" w:rsidR="00AD108C" w:rsidRDefault="00B11201"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firstLine="720"/>
        <w:rPr>
          <w:sz w:val="22"/>
          <w:szCs w:val="22"/>
        </w:rPr>
      </w:pPr>
      <w:ins w:id="703" w:author="zenrunner" w:date="2017-11-12T12:50:00Z">
        <w:r>
          <w:rPr>
            <w:sz w:val="22"/>
            <w:szCs w:val="22"/>
          </w:rPr>
          <w:t xml:space="preserve">Topic sentence? Is this anew paragraph or a continuation of same idea from above? </w:t>
        </w:r>
      </w:ins>
      <w:proofErr w:type="spellStart"/>
      <w:r w:rsidR="00B05334">
        <w:rPr>
          <w:sz w:val="22"/>
          <w:szCs w:val="22"/>
        </w:rPr>
        <w:t>Germano</w:t>
      </w:r>
      <w:proofErr w:type="spellEnd"/>
      <w:r w:rsidR="00B05334">
        <w:rPr>
          <w:sz w:val="22"/>
          <w:szCs w:val="22"/>
        </w:rPr>
        <w:t xml:space="preserve"> and </w:t>
      </w:r>
      <w:proofErr w:type="spellStart"/>
      <w:r w:rsidR="00B05334">
        <w:rPr>
          <w:sz w:val="22"/>
          <w:szCs w:val="22"/>
        </w:rPr>
        <w:t>Rathbun</w:t>
      </w:r>
      <w:proofErr w:type="spellEnd"/>
      <w:r w:rsidR="00B05334">
        <w:rPr>
          <w:sz w:val="22"/>
          <w:szCs w:val="22"/>
        </w:rPr>
        <w:t xml:space="preserve"> </w:t>
      </w:r>
      <w:r w:rsidR="00F83E78">
        <w:rPr>
          <w:sz w:val="22"/>
          <w:szCs w:val="22"/>
        </w:rPr>
        <w:t xml:space="preserve">(2016) </w:t>
      </w:r>
      <w:r w:rsidR="00B05334">
        <w:rPr>
          <w:sz w:val="22"/>
          <w:szCs w:val="22"/>
        </w:rPr>
        <w:t xml:space="preserve">conclude their discussion of </w:t>
      </w:r>
      <w:r w:rsidR="00B05334" w:rsidRPr="00ED08EB">
        <w:rPr>
          <w:i/>
          <w:sz w:val="22"/>
          <w:szCs w:val="22"/>
        </w:rPr>
        <w:t xml:space="preserve">G. </w:t>
      </w:r>
      <w:proofErr w:type="spellStart"/>
      <w:r w:rsidR="00B05334" w:rsidRPr="00ED08EB">
        <w:rPr>
          <w:i/>
          <w:sz w:val="22"/>
          <w:szCs w:val="22"/>
        </w:rPr>
        <w:t>sila</w:t>
      </w:r>
      <w:proofErr w:type="spellEnd"/>
      <w:r w:rsidR="00B05334">
        <w:rPr>
          <w:sz w:val="22"/>
          <w:szCs w:val="22"/>
        </w:rPr>
        <w:t xml:space="preserve"> shrub use by </w:t>
      </w:r>
      <w:del w:id="704" w:author="Scott Butterfield" w:date="2017-11-07T08:43:00Z">
        <w:r w:rsidR="00B05334" w:rsidDel="00983701">
          <w:rPr>
            <w:sz w:val="22"/>
            <w:szCs w:val="22"/>
          </w:rPr>
          <w:delText xml:space="preserve">invoking </w:delText>
        </w:r>
        <w:r w:rsidR="00F83E78" w:rsidDel="00983701">
          <w:rPr>
            <w:sz w:val="22"/>
            <w:szCs w:val="22"/>
          </w:rPr>
          <w:delText xml:space="preserve">uncited </w:delText>
        </w:r>
        <w:r w:rsidR="00B05334" w:rsidDel="00983701">
          <w:rPr>
            <w:sz w:val="22"/>
            <w:szCs w:val="22"/>
          </w:rPr>
          <w:delText>evidence</w:delText>
        </w:r>
      </w:del>
      <w:ins w:id="705" w:author="Scott Butterfield" w:date="2017-11-07T08:43:00Z">
        <w:r w:rsidR="00983701">
          <w:rPr>
            <w:sz w:val="22"/>
            <w:szCs w:val="22"/>
          </w:rPr>
          <w:t>citing personal observation</w:t>
        </w:r>
      </w:ins>
      <w:r w:rsidR="00B05334">
        <w:rPr>
          <w:sz w:val="22"/>
          <w:szCs w:val="22"/>
        </w:rPr>
        <w:t xml:space="preserve"> that robust </w:t>
      </w:r>
      <w:r w:rsidR="00B05334" w:rsidRPr="00ED08EB">
        <w:rPr>
          <w:i/>
          <w:sz w:val="22"/>
          <w:szCs w:val="22"/>
        </w:rPr>
        <w:t xml:space="preserve">G. </w:t>
      </w:r>
      <w:proofErr w:type="spellStart"/>
      <w:r w:rsidR="00B05334" w:rsidRPr="00ED08EB">
        <w:rPr>
          <w:i/>
          <w:sz w:val="22"/>
          <w:szCs w:val="22"/>
        </w:rPr>
        <w:t>sila</w:t>
      </w:r>
      <w:proofErr w:type="spellEnd"/>
      <w:r w:rsidR="00B05334">
        <w:rPr>
          <w:sz w:val="22"/>
          <w:szCs w:val="22"/>
        </w:rPr>
        <w:t xml:space="preserve"> populations exist in landscapes that do not contain shrubs</w:t>
      </w:r>
      <w:r w:rsidR="00775B9C">
        <w:rPr>
          <w:sz w:val="22"/>
          <w:szCs w:val="22"/>
        </w:rPr>
        <w:t xml:space="preserve">, and stating that restoration of </w:t>
      </w:r>
      <w:r w:rsidR="00775B9C" w:rsidRPr="00983701">
        <w:rPr>
          <w:i/>
          <w:sz w:val="22"/>
          <w:szCs w:val="22"/>
          <w:rPrChange w:id="706" w:author="Scott Butterfield" w:date="2017-11-07T08:43:00Z">
            <w:rPr>
              <w:sz w:val="22"/>
              <w:szCs w:val="22"/>
            </w:rPr>
          </w:rPrChange>
        </w:rPr>
        <w:t xml:space="preserve">G. </w:t>
      </w:r>
      <w:proofErr w:type="spellStart"/>
      <w:r w:rsidR="00775B9C" w:rsidRPr="00983701">
        <w:rPr>
          <w:i/>
          <w:sz w:val="22"/>
          <w:szCs w:val="22"/>
          <w:rPrChange w:id="707" w:author="Scott Butterfield" w:date="2017-11-07T08:43:00Z">
            <w:rPr>
              <w:sz w:val="22"/>
              <w:szCs w:val="22"/>
            </w:rPr>
          </w:rPrChange>
        </w:rPr>
        <w:t>sila</w:t>
      </w:r>
      <w:proofErr w:type="spellEnd"/>
      <w:r w:rsidR="00775B9C">
        <w:rPr>
          <w:sz w:val="22"/>
          <w:szCs w:val="22"/>
        </w:rPr>
        <w:t xml:space="preserve"> habitat may be adequate without a shrub component</w:t>
      </w:r>
      <w:r w:rsidR="00B05334">
        <w:rPr>
          <w:sz w:val="22"/>
          <w:szCs w:val="22"/>
        </w:rPr>
        <w:t xml:space="preserve">.  </w:t>
      </w:r>
      <w:r w:rsidR="00AD108C">
        <w:rPr>
          <w:sz w:val="22"/>
          <w:szCs w:val="22"/>
        </w:rPr>
        <w:t xml:space="preserve">Given the variation </w:t>
      </w:r>
      <w:r w:rsidR="00A96D58">
        <w:rPr>
          <w:sz w:val="22"/>
          <w:szCs w:val="22"/>
        </w:rPr>
        <w:t xml:space="preserve">that </w:t>
      </w:r>
      <w:r w:rsidR="00AD108C">
        <w:rPr>
          <w:sz w:val="22"/>
          <w:szCs w:val="22"/>
        </w:rPr>
        <w:t xml:space="preserve">we observed in </w:t>
      </w:r>
      <w:r w:rsidR="00F83E78">
        <w:rPr>
          <w:sz w:val="22"/>
          <w:szCs w:val="22"/>
        </w:rPr>
        <w:t>lizard habitat</w:t>
      </w:r>
      <w:r w:rsidR="00CF24FC">
        <w:rPr>
          <w:sz w:val="22"/>
          <w:szCs w:val="22"/>
        </w:rPr>
        <w:t xml:space="preserve"> use within one population</w:t>
      </w:r>
      <w:r w:rsidR="007E221D">
        <w:rPr>
          <w:sz w:val="22"/>
          <w:szCs w:val="22"/>
        </w:rPr>
        <w:t>,</w:t>
      </w:r>
      <w:r w:rsidR="00CF24FC">
        <w:rPr>
          <w:sz w:val="22"/>
          <w:szCs w:val="22"/>
        </w:rPr>
        <w:t xml:space="preserve"> </w:t>
      </w:r>
      <w:ins w:id="708" w:author="Scott Butterfield" w:date="2017-11-07T08:44:00Z">
        <w:r w:rsidR="00983701">
          <w:rPr>
            <w:sz w:val="22"/>
            <w:szCs w:val="22"/>
          </w:rPr>
          <w:t xml:space="preserve">it </w:t>
        </w:r>
      </w:ins>
      <w:r w:rsidR="00CF24FC">
        <w:rPr>
          <w:sz w:val="22"/>
          <w:szCs w:val="22"/>
        </w:rPr>
        <w:t>is</w:t>
      </w:r>
      <w:r w:rsidR="00AD108C">
        <w:rPr>
          <w:sz w:val="22"/>
          <w:szCs w:val="22"/>
        </w:rPr>
        <w:t xml:space="preserve"> not surprising that entire populations can persist in relatively </w:t>
      </w:r>
      <w:proofErr w:type="spellStart"/>
      <w:r w:rsidR="00AD108C">
        <w:rPr>
          <w:sz w:val="22"/>
          <w:szCs w:val="22"/>
        </w:rPr>
        <w:t>shrubless</w:t>
      </w:r>
      <w:proofErr w:type="spellEnd"/>
      <w:r w:rsidR="00AD108C">
        <w:rPr>
          <w:sz w:val="22"/>
          <w:szCs w:val="22"/>
        </w:rPr>
        <w:t xml:space="preserve"> areas.  Although heritability of thermoregulatory response</w:t>
      </w:r>
      <w:r w:rsidR="00CF24FC">
        <w:rPr>
          <w:sz w:val="22"/>
          <w:szCs w:val="22"/>
        </w:rPr>
        <w:t xml:space="preserve"> in lizards</w:t>
      </w:r>
      <w:r w:rsidR="00AD108C">
        <w:rPr>
          <w:sz w:val="22"/>
          <w:szCs w:val="22"/>
        </w:rPr>
        <w:t xml:space="preserve"> is still </w:t>
      </w:r>
      <w:proofErr w:type="spellStart"/>
      <w:r w:rsidR="00CF24FC">
        <w:rPr>
          <w:sz w:val="22"/>
          <w:szCs w:val="22"/>
        </w:rPr>
        <w:t>undescribed</w:t>
      </w:r>
      <w:proofErr w:type="spellEnd"/>
      <w:r w:rsidR="00CF24FC">
        <w:rPr>
          <w:sz w:val="22"/>
          <w:szCs w:val="22"/>
        </w:rPr>
        <w:t>, heritable variation in propensity to use shrubs would predispose a population to adapt either</w:t>
      </w:r>
      <w:r w:rsidR="006B18E3">
        <w:rPr>
          <w:sz w:val="22"/>
          <w:szCs w:val="22"/>
        </w:rPr>
        <w:t xml:space="preserve"> to the presence</w:t>
      </w:r>
      <w:r w:rsidR="00CF24FC">
        <w:rPr>
          <w:sz w:val="22"/>
          <w:szCs w:val="22"/>
        </w:rPr>
        <w:t xml:space="preserve"> </w:t>
      </w:r>
      <w:r w:rsidR="00A96D58">
        <w:rPr>
          <w:sz w:val="22"/>
          <w:szCs w:val="22"/>
        </w:rPr>
        <w:t xml:space="preserve">of </w:t>
      </w:r>
      <w:r w:rsidR="00CF24FC">
        <w:rPr>
          <w:sz w:val="22"/>
          <w:szCs w:val="22"/>
        </w:rPr>
        <w:t>shrubs or the absence of shrubs</w:t>
      </w:r>
      <w:r w:rsidR="008A4CEE">
        <w:rPr>
          <w:sz w:val="22"/>
          <w:szCs w:val="22"/>
        </w:rPr>
        <w:t xml:space="preserve"> (Logan</w:t>
      </w:r>
      <w:del w:id="709" w:author="Scott Butterfield" w:date="2017-11-07T08:44:00Z">
        <w:r w:rsidR="008A4CEE" w:rsidDel="00983701">
          <w:rPr>
            <w:sz w:val="22"/>
            <w:szCs w:val="22"/>
          </w:rPr>
          <w:delText>, Cox &amp; Calsbeek</w:delText>
        </w:r>
      </w:del>
      <w:ins w:id="710" w:author="Scott Butterfield" w:date="2017-11-07T08:44:00Z">
        <w:r w:rsidR="00983701">
          <w:rPr>
            <w:sz w:val="22"/>
            <w:szCs w:val="22"/>
          </w:rPr>
          <w:t xml:space="preserve"> et al.</w:t>
        </w:r>
      </w:ins>
      <w:r w:rsidR="008A4CEE">
        <w:rPr>
          <w:sz w:val="22"/>
          <w:szCs w:val="22"/>
        </w:rPr>
        <w:t xml:space="preserve"> 2014</w:t>
      </w:r>
      <w:r w:rsidR="006B18E3">
        <w:rPr>
          <w:sz w:val="22"/>
          <w:szCs w:val="22"/>
        </w:rPr>
        <w:t>)</w:t>
      </w:r>
      <w:r w:rsidR="00CF24FC">
        <w:rPr>
          <w:sz w:val="22"/>
          <w:szCs w:val="22"/>
        </w:rPr>
        <w:t>.</w:t>
      </w:r>
      <w:r w:rsidR="007E221D">
        <w:rPr>
          <w:sz w:val="22"/>
          <w:szCs w:val="22"/>
        </w:rPr>
        <w:t xml:space="preserve">  More to the point, where population-scale variation exists in an individual lizard’s predisposition to use shrubs, </w:t>
      </w:r>
      <w:del w:id="711" w:author="Scott Butterfield" w:date="2017-11-07T08:43:00Z">
        <w:r w:rsidR="007E221D" w:rsidDel="00983701">
          <w:rPr>
            <w:sz w:val="22"/>
            <w:szCs w:val="22"/>
          </w:rPr>
          <w:delText xml:space="preserve"> </w:delText>
        </w:r>
      </w:del>
      <w:r w:rsidR="007E221D">
        <w:rPr>
          <w:sz w:val="22"/>
          <w:szCs w:val="22"/>
        </w:rPr>
        <w:t xml:space="preserve">it would be reasonable to propose that shrubs be made available so that those lizards </w:t>
      </w:r>
      <w:r w:rsidR="00F83E78">
        <w:rPr>
          <w:sz w:val="22"/>
          <w:szCs w:val="22"/>
        </w:rPr>
        <w:t xml:space="preserve">within a given population that are </w:t>
      </w:r>
      <w:r w:rsidR="007E221D">
        <w:rPr>
          <w:sz w:val="22"/>
          <w:szCs w:val="22"/>
        </w:rPr>
        <w:t xml:space="preserve">predisposed to associating with shrubs will have shrubs </w:t>
      </w:r>
      <w:r w:rsidR="00F83E78">
        <w:rPr>
          <w:sz w:val="22"/>
          <w:szCs w:val="22"/>
        </w:rPr>
        <w:t>with which to associate</w:t>
      </w:r>
      <w:r w:rsidR="007E221D">
        <w:rPr>
          <w:sz w:val="22"/>
          <w:szCs w:val="22"/>
        </w:rPr>
        <w:t xml:space="preserve">.  </w:t>
      </w:r>
      <w:commentRangeStart w:id="712"/>
      <w:r w:rsidR="007E221D">
        <w:rPr>
          <w:sz w:val="22"/>
          <w:szCs w:val="22"/>
        </w:rPr>
        <w:t>The</w:t>
      </w:r>
      <w:commentRangeEnd w:id="712"/>
      <w:r w:rsidR="004C08C5">
        <w:rPr>
          <w:rStyle w:val="CommentReference"/>
        </w:rPr>
        <w:commentReference w:id="712"/>
      </w:r>
      <w:r w:rsidR="007E221D">
        <w:rPr>
          <w:sz w:val="22"/>
          <w:szCs w:val="22"/>
        </w:rPr>
        <w:t xml:space="preserve"> net effect </w:t>
      </w:r>
      <w:r w:rsidR="00F83E78">
        <w:rPr>
          <w:sz w:val="22"/>
          <w:szCs w:val="22"/>
        </w:rPr>
        <w:t>is</w:t>
      </w:r>
      <w:r w:rsidR="007E221D">
        <w:rPr>
          <w:sz w:val="22"/>
          <w:szCs w:val="22"/>
        </w:rPr>
        <w:t xml:space="preserve"> to optimize the habitat available for that population.  Such optimization may be crucial to impart population resilience to climate change (</w:t>
      </w:r>
      <w:proofErr w:type="spellStart"/>
      <w:r w:rsidR="007E221D">
        <w:rPr>
          <w:sz w:val="22"/>
          <w:szCs w:val="22"/>
        </w:rPr>
        <w:t>Sinervo</w:t>
      </w:r>
      <w:proofErr w:type="spellEnd"/>
      <w:r w:rsidR="007E221D">
        <w:rPr>
          <w:sz w:val="22"/>
          <w:szCs w:val="22"/>
        </w:rPr>
        <w:t xml:space="preserve"> et al 2010, Sears et al 2016).</w:t>
      </w:r>
      <w:r w:rsidR="00F83E78">
        <w:rPr>
          <w:sz w:val="22"/>
          <w:szCs w:val="22"/>
        </w:rPr>
        <w:t xml:space="preserve">  Additionally, heterogeneous habitats are becoming increasingly recognized as important to achieve individual-scale thermoregulatory optimization for lizards </w:t>
      </w:r>
      <w:r w:rsidR="00F83E78">
        <w:rPr>
          <w:sz w:val="22"/>
          <w:szCs w:val="22"/>
        </w:rPr>
        <w:lastRenderedPageBreak/>
        <w:t>(</w:t>
      </w:r>
      <w:proofErr w:type="spellStart"/>
      <w:r w:rsidR="00F83E78">
        <w:rPr>
          <w:sz w:val="22"/>
          <w:szCs w:val="22"/>
        </w:rPr>
        <w:t>Basson</w:t>
      </w:r>
      <w:proofErr w:type="spellEnd"/>
      <w:r w:rsidR="00F83E78">
        <w:rPr>
          <w:sz w:val="22"/>
          <w:szCs w:val="22"/>
        </w:rPr>
        <w:t xml:space="preserve"> et al 2016, Sear et al 2016)</w:t>
      </w:r>
      <w:ins w:id="713" w:author="zenrunner" w:date="2017-11-12T12:50:00Z">
        <w:r w:rsidR="0094546A">
          <w:rPr>
            <w:sz w:val="22"/>
            <w:szCs w:val="22"/>
          </w:rPr>
          <w:t>. OK so this is a how different paragraph??  OK but needs some work for flow. End with an implication.</w:t>
        </w:r>
      </w:ins>
    </w:p>
    <w:p w14:paraId="747E1436" w14:textId="23D5F58D" w:rsidR="001E69E6" w:rsidDel="00DE1276" w:rsidRDefault="0058734D" w:rsidP="00ED08EB">
      <w:pPr>
        <w:pStyle w:val="Body"/>
        <w:spacing w:line="480" w:lineRule="auto"/>
        <w:ind w:firstLine="720"/>
        <w:rPr>
          <w:del w:id="714" w:author="zenrunner" w:date="2017-11-12T12:51:00Z"/>
          <w:sz w:val="22"/>
          <w:szCs w:val="22"/>
        </w:rPr>
      </w:pPr>
      <w:commentRangeStart w:id="715"/>
      <w:del w:id="716" w:author="zenrunner" w:date="2017-11-12T12:51:00Z">
        <w:r w:rsidDel="00DE1276">
          <w:rPr>
            <w:sz w:val="22"/>
            <w:szCs w:val="22"/>
          </w:rPr>
          <w:delText>In summary, o</w:delText>
        </w:r>
        <w:r w:rsidR="000563A9" w:rsidDel="00DE1276">
          <w:rPr>
            <w:sz w:val="22"/>
            <w:szCs w:val="22"/>
          </w:rPr>
          <w:delText xml:space="preserve">ur </w:delText>
        </w:r>
        <w:r w:rsidR="00035BFF" w:rsidDel="00DE1276">
          <w:rPr>
            <w:sz w:val="22"/>
            <w:szCs w:val="22"/>
          </w:rPr>
          <w:delText xml:space="preserve">findings suggest that </w:delText>
        </w:r>
        <w:r w:rsidR="001E69E6" w:rsidDel="00DE1276">
          <w:rPr>
            <w:sz w:val="22"/>
            <w:szCs w:val="22"/>
          </w:rPr>
          <w:delText xml:space="preserve">an ecological facilitation approach is an effective method for describing ecosystem services of </w:delText>
        </w:r>
        <w:r w:rsidR="00035BFF" w:rsidDel="00DE1276">
          <w:rPr>
            <w:sz w:val="22"/>
            <w:szCs w:val="22"/>
          </w:rPr>
          <w:delText xml:space="preserve">shrubs </w:delText>
        </w:r>
        <w:r w:rsidR="001E69E6" w:rsidDel="00DE1276">
          <w:rPr>
            <w:sz w:val="22"/>
            <w:szCs w:val="22"/>
          </w:rPr>
          <w:delText xml:space="preserve">within arid land communities and in particular for identifying habitat benefits to sensitive </w:delText>
        </w:r>
        <w:r w:rsidR="004279D6" w:rsidDel="00DE1276">
          <w:rPr>
            <w:sz w:val="22"/>
            <w:szCs w:val="22"/>
          </w:rPr>
          <w:delText xml:space="preserve">ectotherm </w:delText>
        </w:r>
        <w:r w:rsidR="001E69E6" w:rsidDel="00DE1276">
          <w:rPr>
            <w:sz w:val="22"/>
            <w:szCs w:val="22"/>
          </w:rPr>
          <w:delText xml:space="preserve">species. </w:delText>
        </w:r>
        <w:commentRangeEnd w:id="715"/>
        <w:r w:rsidR="00983701" w:rsidDel="00DE1276">
          <w:rPr>
            <w:rStyle w:val="CommentReference"/>
            <w:rFonts w:cs="Times New Roman"/>
            <w:color w:val="auto"/>
          </w:rPr>
          <w:commentReference w:id="715"/>
        </w:r>
        <w:r w:rsidR="001E69E6" w:rsidDel="00DE1276">
          <w:rPr>
            <w:sz w:val="22"/>
            <w:szCs w:val="22"/>
          </w:rPr>
          <w:delText xml:space="preserve"> </w:delText>
        </w:r>
      </w:del>
    </w:p>
    <w:p w14:paraId="0289DB42" w14:textId="319F323F" w:rsidR="007E221D" w:rsidDel="00DE1276" w:rsidRDefault="001E69E6">
      <w:pPr>
        <w:pStyle w:val="Body"/>
        <w:spacing w:line="480" w:lineRule="auto"/>
        <w:rPr>
          <w:del w:id="717" w:author="zenrunner" w:date="2017-11-12T12:51:00Z"/>
          <w:b/>
          <w:sz w:val="22"/>
          <w:szCs w:val="22"/>
        </w:rPr>
      </w:pPr>
      <w:bookmarkStart w:id="718" w:name="_GoBack"/>
      <w:bookmarkEnd w:id="718"/>
      <w:del w:id="719" w:author="zenrunner" w:date="2017-11-12T12:51:00Z">
        <w:r w:rsidRPr="00ED08EB" w:rsidDel="00DE1276">
          <w:rPr>
            <w:b/>
            <w:sz w:val="22"/>
            <w:szCs w:val="22"/>
          </w:rPr>
          <w:delText>Future Research</w:delText>
        </w:r>
      </w:del>
    </w:p>
    <w:p w14:paraId="4ED5B501" w14:textId="3185C6C5" w:rsidR="00736E7E" w:rsidRPr="00ED08EB" w:rsidDel="00DE1276" w:rsidRDefault="001E69E6" w:rsidP="00ED08EB">
      <w:pPr>
        <w:pStyle w:val="Body"/>
        <w:spacing w:line="480" w:lineRule="auto"/>
        <w:ind w:firstLine="720"/>
        <w:rPr>
          <w:del w:id="720" w:author="zenrunner" w:date="2017-11-12T12:51:00Z"/>
          <w:b/>
          <w:sz w:val="22"/>
          <w:szCs w:val="22"/>
        </w:rPr>
      </w:pPr>
      <w:del w:id="721" w:author="zenrunner" w:date="2017-11-12T12:51:00Z">
        <w:r w:rsidDel="00DE1276">
          <w:rPr>
            <w:sz w:val="22"/>
            <w:szCs w:val="22"/>
          </w:rPr>
          <w:delText>The present study organically leads to two specific questi</w:delText>
        </w:r>
        <w:r w:rsidR="004279D6" w:rsidDel="00DE1276">
          <w:rPr>
            <w:sz w:val="22"/>
            <w:szCs w:val="22"/>
          </w:rPr>
          <w:delText xml:space="preserve">ons that must be answered:  </w:delText>
        </w:r>
        <w:commentRangeStart w:id="722"/>
        <w:r w:rsidR="004279D6" w:rsidDel="00DE1276">
          <w:rPr>
            <w:sz w:val="22"/>
            <w:szCs w:val="22"/>
          </w:rPr>
          <w:delText xml:space="preserve">1. </w:delText>
        </w:r>
        <w:r w:rsidDel="00DE1276">
          <w:rPr>
            <w:sz w:val="22"/>
            <w:szCs w:val="22"/>
          </w:rPr>
          <w:delText xml:space="preserve">Can our method and results be generalized to other desert shrubs and other species of interest that may interact with them?  and 2. Given the heterogeneity of shrub use within one population of lizards, what is the optimum pattern of shrub density and dispersion to confer maximum resilience? The first question can be addressed by expanding our telemetry method to include other shrubs used by </w:delText>
        </w:r>
        <w:r w:rsidRPr="00ED08EB" w:rsidDel="00DE1276">
          <w:rPr>
            <w:i/>
            <w:sz w:val="22"/>
            <w:szCs w:val="22"/>
          </w:rPr>
          <w:delText>G. sila</w:delText>
        </w:r>
        <w:r w:rsidDel="00DE1276">
          <w:rPr>
            <w:sz w:val="22"/>
            <w:szCs w:val="22"/>
          </w:rPr>
          <w:delText>, including salt brush (</w:delText>
        </w:r>
        <w:r w:rsidRPr="00ED08EB" w:rsidDel="00DE1276">
          <w:rPr>
            <w:i/>
            <w:sz w:val="22"/>
            <w:szCs w:val="22"/>
          </w:rPr>
          <w:delText>Atriplex sp.</w:delText>
        </w:r>
        <w:r w:rsidDel="00DE1276">
          <w:rPr>
            <w:sz w:val="22"/>
            <w:szCs w:val="22"/>
          </w:rPr>
          <w:delText xml:space="preserve">). </w:delText>
        </w:r>
        <w:commentRangeEnd w:id="722"/>
        <w:r w:rsidR="004C08C5" w:rsidDel="00DE1276">
          <w:rPr>
            <w:rStyle w:val="CommentReference"/>
            <w:rFonts w:cs="Times New Roman"/>
            <w:color w:val="auto"/>
          </w:rPr>
          <w:commentReference w:id="722"/>
        </w:r>
        <w:r w:rsidDel="00DE1276">
          <w:rPr>
            <w:sz w:val="22"/>
            <w:szCs w:val="22"/>
          </w:rPr>
          <w:delText xml:space="preserve"> The second question can be most easily approached by formal investigation of the daily thermoregulatory </w:delText>
        </w:r>
        <w:r w:rsidR="002C0B3D" w:rsidDel="00DE1276">
          <w:rPr>
            <w:sz w:val="22"/>
            <w:szCs w:val="22"/>
          </w:rPr>
          <w:delText>physiology</w:delText>
        </w:r>
        <w:r w:rsidDel="00DE1276">
          <w:rPr>
            <w:sz w:val="22"/>
            <w:szCs w:val="22"/>
          </w:rPr>
          <w:delText xml:space="preserve"> of </w:delText>
        </w:r>
        <w:r w:rsidRPr="00ED08EB" w:rsidDel="00DE1276">
          <w:rPr>
            <w:i/>
            <w:sz w:val="22"/>
            <w:szCs w:val="22"/>
          </w:rPr>
          <w:delText>G. sila</w:delText>
        </w:r>
        <w:r w:rsidDel="00DE1276">
          <w:rPr>
            <w:sz w:val="22"/>
            <w:szCs w:val="22"/>
          </w:rPr>
          <w:delText xml:space="preserve"> to assess its response to differing habitats at multiple scales</w:delText>
        </w:r>
        <w:r w:rsidR="002C0B3D" w:rsidDel="00DE1276">
          <w:rPr>
            <w:sz w:val="22"/>
            <w:szCs w:val="22"/>
          </w:rPr>
          <w:delText xml:space="preserve"> (Clusella-Trullas &amp; Chown 2014)</w:delText>
        </w:r>
        <w:r w:rsidDel="00DE1276">
          <w:rPr>
            <w:sz w:val="22"/>
            <w:szCs w:val="22"/>
          </w:rPr>
          <w:delText>.</w:delText>
        </w:r>
      </w:del>
    </w:p>
    <w:p w14:paraId="5DDC4B5D" w14:textId="7EAE1CE4" w:rsidR="0058734D" w:rsidRPr="00ED08EB" w:rsidRDefault="00D6548A">
      <w:pPr>
        <w:pStyle w:val="Body"/>
        <w:spacing w:line="480" w:lineRule="auto"/>
        <w:rPr>
          <w:b/>
          <w:iCs/>
          <w:sz w:val="22"/>
          <w:szCs w:val="22"/>
        </w:rPr>
      </w:pPr>
      <w:r>
        <w:rPr>
          <w:b/>
          <w:sz w:val="22"/>
          <w:szCs w:val="22"/>
        </w:rPr>
        <w:t xml:space="preserve">Immediate </w:t>
      </w:r>
      <w:r w:rsidR="00035BFF" w:rsidRPr="00ED08EB">
        <w:rPr>
          <w:b/>
          <w:iCs/>
          <w:sz w:val="22"/>
          <w:szCs w:val="22"/>
          <w:lang w:val="fr-FR"/>
        </w:rPr>
        <w:t xml:space="preserve">Management </w:t>
      </w:r>
      <w:r w:rsidR="001E69E6">
        <w:rPr>
          <w:b/>
          <w:iCs/>
          <w:sz w:val="22"/>
          <w:szCs w:val="22"/>
          <w:lang w:val="fr-FR"/>
        </w:rPr>
        <w:t>Ap</w:t>
      </w:r>
      <w:r w:rsidR="00035BFF" w:rsidRPr="00ED08EB">
        <w:rPr>
          <w:b/>
          <w:iCs/>
          <w:sz w:val="22"/>
          <w:szCs w:val="22"/>
          <w:lang w:val="fr-FR"/>
        </w:rPr>
        <w:t>plications</w:t>
      </w:r>
      <w:r w:rsidR="00035BFF" w:rsidRPr="00ED08EB">
        <w:rPr>
          <w:b/>
          <w:iCs/>
          <w:sz w:val="22"/>
          <w:szCs w:val="22"/>
        </w:rPr>
        <w:t xml:space="preserve"> </w:t>
      </w:r>
    </w:p>
    <w:p w14:paraId="3F10B8D3" w14:textId="03B438C7" w:rsidR="00736E7E" w:rsidRDefault="0058734D" w:rsidP="00ED08EB">
      <w:pPr>
        <w:pStyle w:val="Body"/>
        <w:spacing w:line="480" w:lineRule="auto"/>
        <w:ind w:firstLine="720"/>
        <w:rPr>
          <w:sz w:val="22"/>
          <w:szCs w:val="22"/>
        </w:rPr>
      </w:pPr>
      <w:r w:rsidRPr="00ED08EB">
        <w:rPr>
          <w:bCs/>
          <w:i/>
          <w:iCs/>
          <w:sz w:val="22"/>
          <w:szCs w:val="22"/>
        </w:rPr>
        <w:t xml:space="preserve">G. </w:t>
      </w:r>
      <w:proofErr w:type="spellStart"/>
      <w:proofErr w:type="gramStart"/>
      <w:r w:rsidRPr="00ED08EB">
        <w:rPr>
          <w:bCs/>
          <w:i/>
          <w:iCs/>
          <w:sz w:val="22"/>
          <w:szCs w:val="22"/>
        </w:rPr>
        <w:t>sila</w:t>
      </w:r>
      <w:r>
        <w:rPr>
          <w:bCs/>
          <w:iCs/>
          <w:sz w:val="22"/>
          <w:szCs w:val="22"/>
        </w:rPr>
        <w:t>’s</w:t>
      </w:r>
      <w:proofErr w:type="spellEnd"/>
      <w:proofErr w:type="gramEnd"/>
      <w:r w:rsidR="00035BFF">
        <w:rPr>
          <w:sz w:val="22"/>
          <w:szCs w:val="22"/>
        </w:rPr>
        <w:t xml:space="preserve"> close association with shrubs indicates that positive interactions between shrub and lizards </w:t>
      </w:r>
      <w:r w:rsidR="0003740B">
        <w:rPr>
          <w:sz w:val="22"/>
          <w:szCs w:val="22"/>
        </w:rPr>
        <w:t>can be</w:t>
      </w:r>
      <w:r w:rsidR="00035BFF">
        <w:rPr>
          <w:sz w:val="22"/>
          <w:szCs w:val="22"/>
        </w:rPr>
        <w:t xml:space="preserve"> </w:t>
      </w:r>
      <w:r w:rsidR="0003740B">
        <w:rPr>
          <w:sz w:val="22"/>
          <w:szCs w:val="22"/>
        </w:rPr>
        <w:t xml:space="preserve">beneficial </w:t>
      </w:r>
      <w:r w:rsidR="00035BFF">
        <w:rPr>
          <w:sz w:val="22"/>
          <w:szCs w:val="22"/>
        </w:rPr>
        <w:t xml:space="preserve">to lizards (Warrick et al. 1998, </w:t>
      </w:r>
      <w:proofErr w:type="spellStart"/>
      <w:r w:rsidR="00035BFF">
        <w:rPr>
          <w:sz w:val="22"/>
          <w:szCs w:val="22"/>
        </w:rPr>
        <w:t>Lortie</w:t>
      </w:r>
      <w:proofErr w:type="spellEnd"/>
      <w:r w:rsidR="00035BFF">
        <w:rPr>
          <w:sz w:val="22"/>
          <w:szCs w:val="22"/>
        </w:rPr>
        <w:t xml:space="preserve"> et al. 2015, </w:t>
      </w:r>
      <w:proofErr w:type="spellStart"/>
      <w:r w:rsidR="00035BFF">
        <w:rPr>
          <w:sz w:val="22"/>
          <w:szCs w:val="22"/>
        </w:rPr>
        <w:t>Filazzola</w:t>
      </w:r>
      <w:proofErr w:type="spellEnd"/>
      <w:r w:rsidR="00035BFF">
        <w:rPr>
          <w:sz w:val="22"/>
          <w:szCs w:val="22"/>
        </w:rPr>
        <w:t xml:space="preserve"> et al. 2017). </w:t>
      </w:r>
      <w:r w:rsidR="00D6548A">
        <w:rPr>
          <w:sz w:val="22"/>
          <w:szCs w:val="22"/>
        </w:rPr>
        <w:t>Whether or not landscapes contain shrubs, and how those shrubs are distributed over the landscape (</w:t>
      </w:r>
      <w:proofErr w:type="spellStart"/>
      <w:r w:rsidR="00D6548A">
        <w:rPr>
          <w:sz w:val="22"/>
          <w:szCs w:val="22"/>
        </w:rPr>
        <w:t>eg</w:t>
      </w:r>
      <w:proofErr w:type="spellEnd"/>
      <w:r w:rsidR="00D6548A">
        <w:rPr>
          <w:sz w:val="22"/>
          <w:szCs w:val="22"/>
        </w:rPr>
        <w:t xml:space="preserve"> clumped vs. dispersed) is expected to affect a lizard’s thermoregulatory efficiency, and therefore its ecological resilience (Sears et al 2016).  </w:t>
      </w:r>
      <w:proofErr w:type="gramStart"/>
      <w:r w:rsidR="00D6548A">
        <w:rPr>
          <w:sz w:val="22"/>
          <w:szCs w:val="22"/>
        </w:rPr>
        <w:t xml:space="preserve">Indeed, behavioral differences in </w:t>
      </w:r>
      <w:r w:rsidR="00D6548A" w:rsidRPr="00ED08EB">
        <w:rPr>
          <w:i/>
          <w:sz w:val="22"/>
          <w:szCs w:val="22"/>
        </w:rPr>
        <w:t xml:space="preserve">G. </w:t>
      </w:r>
      <w:proofErr w:type="spellStart"/>
      <w:r w:rsidR="00D6548A" w:rsidRPr="00ED08EB">
        <w:rPr>
          <w:i/>
          <w:sz w:val="22"/>
          <w:szCs w:val="22"/>
        </w:rPr>
        <w:t>sila</w:t>
      </w:r>
      <w:proofErr w:type="spellEnd"/>
      <w:r w:rsidR="00D6548A">
        <w:rPr>
          <w:sz w:val="22"/>
          <w:szCs w:val="22"/>
        </w:rPr>
        <w:t xml:space="preserve"> in </w:t>
      </w:r>
      <w:proofErr w:type="spellStart"/>
      <w:r w:rsidR="00D6548A">
        <w:rPr>
          <w:sz w:val="22"/>
          <w:szCs w:val="22"/>
        </w:rPr>
        <w:t>shrubbed</w:t>
      </w:r>
      <w:proofErr w:type="spellEnd"/>
      <w:r w:rsidR="00D6548A">
        <w:rPr>
          <w:sz w:val="22"/>
          <w:szCs w:val="22"/>
        </w:rPr>
        <w:t xml:space="preserve"> vs. </w:t>
      </w:r>
      <w:proofErr w:type="spellStart"/>
      <w:r w:rsidR="00D6548A">
        <w:rPr>
          <w:sz w:val="22"/>
          <w:szCs w:val="22"/>
        </w:rPr>
        <w:t>unshrubbed</w:t>
      </w:r>
      <w:proofErr w:type="spellEnd"/>
      <w:r w:rsidR="00D6548A">
        <w:rPr>
          <w:sz w:val="22"/>
          <w:szCs w:val="22"/>
        </w:rPr>
        <w:t xml:space="preserve"> landscapes were observed by </w:t>
      </w:r>
      <w:proofErr w:type="spellStart"/>
      <w:r w:rsidR="00D6548A">
        <w:rPr>
          <w:sz w:val="22"/>
          <w:szCs w:val="22"/>
        </w:rPr>
        <w:t>Tollestrup</w:t>
      </w:r>
      <w:proofErr w:type="spellEnd"/>
      <w:proofErr w:type="gramEnd"/>
      <w:r w:rsidR="00D6548A">
        <w:rPr>
          <w:sz w:val="22"/>
          <w:szCs w:val="22"/>
        </w:rPr>
        <w:t xml:space="preserve"> (1979).  </w:t>
      </w:r>
      <w:commentRangeStart w:id="723"/>
      <w:r w:rsidR="00D6548A">
        <w:rPr>
          <w:sz w:val="22"/>
          <w:szCs w:val="22"/>
        </w:rPr>
        <w:t xml:space="preserve">Given the observed heterogeneity of use of shrubs from the present study, it seems reasonable to conclude that making shrubs available to those lizards </w:t>
      </w:r>
      <w:proofErr w:type="gramStart"/>
      <w:r w:rsidR="00D6548A">
        <w:rPr>
          <w:sz w:val="22"/>
          <w:szCs w:val="22"/>
        </w:rPr>
        <w:t>who</w:t>
      </w:r>
      <w:proofErr w:type="gramEnd"/>
      <w:r w:rsidR="00D6548A">
        <w:rPr>
          <w:sz w:val="22"/>
          <w:szCs w:val="22"/>
        </w:rPr>
        <w:t xml:space="preserve"> are predisposed to use shrubs will increase the overall resilience of the population to disturbance, including disturbance from climate change. </w:t>
      </w:r>
      <w:commentRangeEnd w:id="723"/>
      <w:r w:rsidR="004C08C5">
        <w:rPr>
          <w:rStyle w:val="CommentReference"/>
          <w:rFonts w:cs="Times New Roman"/>
          <w:color w:val="auto"/>
        </w:rPr>
        <w:commentReference w:id="723"/>
      </w:r>
      <w:r w:rsidR="00D6548A">
        <w:rPr>
          <w:sz w:val="22"/>
          <w:szCs w:val="22"/>
        </w:rPr>
        <w:t xml:space="preserve"> In our study, l</w:t>
      </w:r>
      <w:r w:rsidR="00035BFF">
        <w:rPr>
          <w:sz w:val="22"/>
          <w:szCs w:val="22"/>
        </w:rPr>
        <w:t xml:space="preserve">izards used shrubs significantly more for behaviors such as thermoregulation and predator avoidance over other habitat types. Body temperature regulation is of particular importance to the survival of </w:t>
      </w:r>
      <w:proofErr w:type="spellStart"/>
      <w:r w:rsidR="00D6548A">
        <w:rPr>
          <w:sz w:val="22"/>
          <w:szCs w:val="22"/>
        </w:rPr>
        <w:t>ectotherms</w:t>
      </w:r>
      <w:proofErr w:type="spellEnd"/>
      <w:r w:rsidR="00D6548A">
        <w:rPr>
          <w:sz w:val="22"/>
          <w:szCs w:val="22"/>
        </w:rPr>
        <w:t xml:space="preserve"> </w:t>
      </w:r>
      <w:r w:rsidR="00035BFF">
        <w:rPr>
          <w:sz w:val="22"/>
          <w:szCs w:val="22"/>
        </w:rPr>
        <w:t xml:space="preserve">such as lizards (Huey 1974, </w:t>
      </w:r>
      <w:proofErr w:type="spellStart"/>
      <w:r w:rsidR="00035BFF">
        <w:rPr>
          <w:sz w:val="22"/>
          <w:szCs w:val="22"/>
        </w:rPr>
        <w:t>Díaz</w:t>
      </w:r>
      <w:proofErr w:type="spellEnd"/>
      <w:r w:rsidR="00035BFF">
        <w:rPr>
          <w:sz w:val="22"/>
          <w:szCs w:val="22"/>
        </w:rPr>
        <w:t xml:space="preserve"> and </w:t>
      </w:r>
      <w:proofErr w:type="spellStart"/>
      <w:r w:rsidR="00035BFF">
        <w:rPr>
          <w:sz w:val="22"/>
          <w:szCs w:val="22"/>
        </w:rPr>
        <w:t>Cabezas-Díaz</w:t>
      </w:r>
      <w:proofErr w:type="spellEnd"/>
      <w:r w:rsidR="00035BFF">
        <w:rPr>
          <w:sz w:val="22"/>
          <w:szCs w:val="22"/>
        </w:rPr>
        <w:t xml:space="preserve"> 2004, Kerr et al. 2004). With climate change predicted to have a high impact on </w:t>
      </w:r>
      <w:r w:rsidR="00D6548A">
        <w:rPr>
          <w:sz w:val="22"/>
          <w:szCs w:val="22"/>
        </w:rPr>
        <w:t>the San Joaquin Desert</w:t>
      </w:r>
      <w:r w:rsidR="00035BFF">
        <w:rPr>
          <w:sz w:val="22"/>
          <w:szCs w:val="22"/>
        </w:rPr>
        <w:t xml:space="preserve">, this activity could potentially take up even more time due to increased temperature stress on lizards (Vickers 2011, </w:t>
      </w:r>
      <w:proofErr w:type="spellStart"/>
      <w:r w:rsidR="00035BFF">
        <w:rPr>
          <w:sz w:val="22"/>
          <w:szCs w:val="22"/>
        </w:rPr>
        <w:t>Westphal</w:t>
      </w:r>
      <w:proofErr w:type="spellEnd"/>
      <w:r w:rsidR="00035BFF">
        <w:rPr>
          <w:sz w:val="22"/>
          <w:szCs w:val="22"/>
        </w:rPr>
        <w:t xml:space="preserve"> et al. 2016, </w:t>
      </w:r>
      <w:proofErr w:type="spellStart"/>
      <w:r w:rsidR="00035BFF">
        <w:rPr>
          <w:sz w:val="22"/>
          <w:szCs w:val="22"/>
        </w:rPr>
        <w:t>Filazzola</w:t>
      </w:r>
      <w:proofErr w:type="spellEnd"/>
      <w:r w:rsidR="00035BFF">
        <w:rPr>
          <w:sz w:val="22"/>
          <w:szCs w:val="22"/>
        </w:rPr>
        <w:t xml:space="preserve"> et al. 2017). The presence of shrubs, whether naturally occurring or planted, could benefit lizards by providing additional sources of shelter and refuge (Kerr et al. 2004, </w:t>
      </w:r>
      <w:proofErr w:type="spellStart"/>
      <w:r w:rsidR="00035BFF">
        <w:rPr>
          <w:sz w:val="22"/>
          <w:szCs w:val="22"/>
        </w:rPr>
        <w:t>Lortie</w:t>
      </w:r>
      <w:proofErr w:type="spellEnd"/>
      <w:r w:rsidR="00035BFF">
        <w:rPr>
          <w:sz w:val="22"/>
          <w:szCs w:val="22"/>
        </w:rPr>
        <w:t xml:space="preserve"> et al. 2015, </w:t>
      </w:r>
      <w:proofErr w:type="spellStart"/>
      <w:r w:rsidR="00035BFF">
        <w:rPr>
          <w:sz w:val="22"/>
          <w:szCs w:val="22"/>
        </w:rPr>
        <w:t>Filazzola</w:t>
      </w:r>
      <w:proofErr w:type="spellEnd"/>
      <w:r w:rsidR="00035BFF">
        <w:rPr>
          <w:sz w:val="22"/>
          <w:szCs w:val="22"/>
        </w:rPr>
        <w:t xml:space="preserve"> et al. 2017). Shrubs can also benefit other burrow-dwelling species, such as kangaroo rats (</w:t>
      </w:r>
      <w:proofErr w:type="spellStart"/>
      <w:r w:rsidR="00035BFF">
        <w:rPr>
          <w:sz w:val="22"/>
          <w:szCs w:val="22"/>
        </w:rPr>
        <w:t>Hawbecker</w:t>
      </w:r>
      <w:proofErr w:type="spellEnd"/>
      <w:r w:rsidR="00035BFF">
        <w:rPr>
          <w:sz w:val="22"/>
          <w:szCs w:val="22"/>
        </w:rPr>
        <w:t xml:space="preserve"> 1951, </w:t>
      </w:r>
      <w:proofErr w:type="spellStart"/>
      <w:r w:rsidR="00035BFF">
        <w:rPr>
          <w:sz w:val="22"/>
          <w:szCs w:val="22"/>
        </w:rPr>
        <w:t>Prugh</w:t>
      </w:r>
      <w:proofErr w:type="spellEnd"/>
      <w:r w:rsidR="00035BFF">
        <w:rPr>
          <w:sz w:val="22"/>
          <w:szCs w:val="22"/>
        </w:rPr>
        <w:t xml:space="preserve"> et al. 2011, </w:t>
      </w:r>
      <w:proofErr w:type="spellStart"/>
      <w:r w:rsidR="00035BFF">
        <w:rPr>
          <w:sz w:val="22"/>
          <w:szCs w:val="22"/>
        </w:rPr>
        <w:t>Lortie</w:t>
      </w:r>
      <w:proofErr w:type="spellEnd"/>
      <w:r w:rsidR="00035BFF">
        <w:rPr>
          <w:sz w:val="22"/>
          <w:szCs w:val="22"/>
        </w:rPr>
        <w:t xml:space="preserve"> et al. 2015). Higher densities of burrows are found under shrubs compared to open areas (Hansen et al. 1994, </w:t>
      </w:r>
      <w:proofErr w:type="spellStart"/>
      <w:r w:rsidR="00035BFF">
        <w:rPr>
          <w:sz w:val="22"/>
          <w:szCs w:val="22"/>
        </w:rPr>
        <w:t>Filazzola</w:t>
      </w:r>
      <w:proofErr w:type="spellEnd"/>
      <w:r w:rsidR="00035BFF">
        <w:rPr>
          <w:sz w:val="22"/>
          <w:szCs w:val="22"/>
        </w:rPr>
        <w:t xml:space="preserve"> et al. 2017).  Burrows are often used by lizards for shelter and refuge (Hansen et al. 1994, </w:t>
      </w:r>
      <w:proofErr w:type="spellStart"/>
      <w:r w:rsidR="00035BFF">
        <w:rPr>
          <w:sz w:val="22"/>
          <w:szCs w:val="22"/>
        </w:rPr>
        <w:t>Grillet</w:t>
      </w:r>
      <w:proofErr w:type="spellEnd"/>
      <w:r w:rsidR="00035BFF">
        <w:rPr>
          <w:sz w:val="22"/>
          <w:szCs w:val="22"/>
        </w:rPr>
        <w:t xml:space="preserve"> et al. 2010), so the increased abundance of these burrowing animals could increase </w:t>
      </w:r>
      <w:r w:rsidR="00D6548A">
        <w:rPr>
          <w:sz w:val="22"/>
          <w:szCs w:val="22"/>
        </w:rPr>
        <w:t xml:space="preserve">the number of </w:t>
      </w:r>
      <w:r w:rsidR="00035BFF">
        <w:rPr>
          <w:sz w:val="22"/>
          <w:szCs w:val="22"/>
        </w:rPr>
        <w:t>burrow</w:t>
      </w:r>
      <w:r w:rsidR="00D6548A">
        <w:rPr>
          <w:sz w:val="22"/>
          <w:szCs w:val="22"/>
        </w:rPr>
        <w:t>s</w:t>
      </w:r>
      <w:r w:rsidR="00035BFF">
        <w:rPr>
          <w:sz w:val="22"/>
          <w:szCs w:val="22"/>
        </w:rPr>
        <w:t xml:space="preserve"> </w:t>
      </w:r>
      <w:r w:rsidR="00D6548A">
        <w:rPr>
          <w:sz w:val="22"/>
          <w:szCs w:val="22"/>
        </w:rPr>
        <w:t xml:space="preserve">available to </w:t>
      </w:r>
      <w:r w:rsidR="00D6548A" w:rsidRPr="00ED08EB">
        <w:rPr>
          <w:i/>
          <w:sz w:val="22"/>
          <w:szCs w:val="22"/>
        </w:rPr>
        <w:t xml:space="preserve">G. </w:t>
      </w:r>
      <w:proofErr w:type="spellStart"/>
      <w:r w:rsidR="00D6548A" w:rsidRPr="00ED08EB">
        <w:rPr>
          <w:i/>
          <w:sz w:val="22"/>
          <w:szCs w:val="22"/>
        </w:rPr>
        <w:t>sila</w:t>
      </w:r>
      <w:proofErr w:type="spellEnd"/>
      <w:r w:rsidR="00D6548A">
        <w:rPr>
          <w:sz w:val="22"/>
          <w:szCs w:val="22"/>
        </w:rPr>
        <w:t xml:space="preserve"> </w:t>
      </w:r>
      <w:r w:rsidR="00035BFF">
        <w:rPr>
          <w:sz w:val="22"/>
          <w:szCs w:val="22"/>
        </w:rPr>
        <w:t xml:space="preserve">(Steffen </w:t>
      </w:r>
      <w:r w:rsidR="00C603C7">
        <w:rPr>
          <w:sz w:val="22"/>
          <w:szCs w:val="22"/>
        </w:rPr>
        <w:t>and Anderson</w:t>
      </w:r>
      <w:r w:rsidR="00035BFF">
        <w:rPr>
          <w:sz w:val="22"/>
          <w:szCs w:val="22"/>
        </w:rPr>
        <w:t xml:space="preserve"> 2006, </w:t>
      </w:r>
      <w:proofErr w:type="spellStart"/>
      <w:r w:rsidR="00D6548A">
        <w:rPr>
          <w:sz w:val="22"/>
          <w:szCs w:val="22"/>
        </w:rPr>
        <w:t>Prugh</w:t>
      </w:r>
      <w:proofErr w:type="spellEnd"/>
      <w:r w:rsidR="00D6548A">
        <w:rPr>
          <w:sz w:val="22"/>
          <w:szCs w:val="22"/>
        </w:rPr>
        <w:t xml:space="preserve"> et al. 2011,</w:t>
      </w:r>
      <w:ins w:id="724" w:author="Scott Butterfield" w:date="2017-11-07T08:54:00Z">
        <w:r w:rsidR="004C08C5">
          <w:rPr>
            <w:sz w:val="22"/>
            <w:szCs w:val="22"/>
          </w:rPr>
          <w:t xml:space="preserve"> </w:t>
        </w:r>
      </w:ins>
      <w:proofErr w:type="spellStart"/>
      <w:r w:rsidR="00035BFF">
        <w:rPr>
          <w:sz w:val="22"/>
          <w:szCs w:val="22"/>
        </w:rPr>
        <w:t>Filazzola</w:t>
      </w:r>
      <w:proofErr w:type="spellEnd"/>
      <w:r w:rsidR="00035BFF">
        <w:rPr>
          <w:sz w:val="22"/>
          <w:szCs w:val="22"/>
        </w:rPr>
        <w:t xml:space="preserve"> et al. 2017). </w:t>
      </w:r>
      <w:r w:rsidR="00D6548A">
        <w:rPr>
          <w:sz w:val="22"/>
          <w:szCs w:val="22"/>
        </w:rPr>
        <w:t xml:space="preserve">We therefore recommend that </w:t>
      </w:r>
      <w:r w:rsidR="00D6548A" w:rsidRPr="00ED08EB">
        <w:rPr>
          <w:i/>
          <w:sz w:val="22"/>
          <w:szCs w:val="22"/>
        </w:rPr>
        <w:t xml:space="preserve">E. </w:t>
      </w:r>
      <w:proofErr w:type="spellStart"/>
      <w:r w:rsidR="00D6548A" w:rsidRPr="00ED08EB">
        <w:rPr>
          <w:i/>
          <w:sz w:val="22"/>
          <w:szCs w:val="22"/>
        </w:rPr>
        <w:t>californica</w:t>
      </w:r>
      <w:proofErr w:type="spellEnd"/>
      <w:r w:rsidR="00D6548A">
        <w:rPr>
          <w:sz w:val="22"/>
          <w:szCs w:val="22"/>
        </w:rPr>
        <w:t xml:space="preserve"> and other s</w:t>
      </w:r>
      <w:r>
        <w:rPr>
          <w:sz w:val="22"/>
          <w:szCs w:val="22"/>
        </w:rPr>
        <w:t>hrubs</w:t>
      </w:r>
      <w:r w:rsidR="00035BFF">
        <w:rPr>
          <w:sz w:val="22"/>
          <w:szCs w:val="22"/>
        </w:rPr>
        <w:t xml:space="preserve"> </w:t>
      </w:r>
      <w:r>
        <w:rPr>
          <w:sz w:val="22"/>
          <w:szCs w:val="22"/>
        </w:rPr>
        <w:t xml:space="preserve">should </w:t>
      </w:r>
      <w:r w:rsidR="00035BFF">
        <w:rPr>
          <w:sz w:val="22"/>
          <w:szCs w:val="22"/>
        </w:rPr>
        <w:t xml:space="preserve">be taken into account as part of </w:t>
      </w:r>
      <w:r w:rsidR="005B46DE">
        <w:rPr>
          <w:sz w:val="22"/>
          <w:szCs w:val="22"/>
        </w:rPr>
        <w:t xml:space="preserve">the effort to recover </w:t>
      </w:r>
      <w:r w:rsidR="005B46DE" w:rsidRPr="00ED08EB">
        <w:rPr>
          <w:i/>
          <w:sz w:val="22"/>
          <w:szCs w:val="22"/>
        </w:rPr>
        <w:t xml:space="preserve">G. </w:t>
      </w:r>
      <w:proofErr w:type="spellStart"/>
      <w:r w:rsidR="005B46DE" w:rsidRPr="00ED08EB">
        <w:rPr>
          <w:i/>
          <w:sz w:val="22"/>
          <w:szCs w:val="22"/>
        </w:rPr>
        <w:t>sila</w:t>
      </w:r>
      <w:proofErr w:type="spellEnd"/>
      <w:r w:rsidR="00035BFF">
        <w:rPr>
          <w:sz w:val="22"/>
          <w:szCs w:val="22"/>
        </w:rPr>
        <w:t xml:space="preserve">. </w:t>
      </w:r>
      <w:r w:rsidR="00D6548A">
        <w:rPr>
          <w:sz w:val="22"/>
          <w:szCs w:val="22"/>
        </w:rPr>
        <w:t xml:space="preserve">Our </w:t>
      </w:r>
      <w:r w:rsidR="00035BFF">
        <w:rPr>
          <w:sz w:val="22"/>
          <w:szCs w:val="22"/>
        </w:rPr>
        <w:lastRenderedPageBreak/>
        <w:t xml:space="preserve">findings are likely applicable to other lizard species and small animals that face similar environmental conditions. </w:t>
      </w:r>
    </w:p>
    <w:p w14:paraId="388AD940" w14:textId="0FF0DC4C" w:rsidR="00736E7E" w:rsidRDefault="00035BFF" w:rsidP="00ED08EB">
      <w:pPr>
        <w:pStyle w:val="Body"/>
        <w:spacing w:after="160" w:line="259" w:lineRule="auto"/>
        <w:rPr>
          <w:b/>
          <w:bCs/>
          <w:sz w:val="22"/>
          <w:szCs w:val="22"/>
          <w:lang w:val="fr-FR"/>
        </w:rPr>
      </w:pPr>
      <w:proofErr w:type="spellStart"/>
      <w:r>
        <w:rPr>
          <w:b/>
          <w:bCs/>
          <w:sz w:val="22"/>
          <w:szCs w:val="22"/>
          <w:lang w:val="fr-FR"/>
        </w:rPr>
        <w:t>References</w:t>
      </w:r>
      <w:proofErr w:type="spellEnd"/>
    </w:p>
    <w:p w14:paraId="264018E4" w14:textId="0407AF09" w:rsidR="00450EEB" w:rsidRPr="00ED08EB" w:rsidRDefault="00450EEB" w:rsidP="00ED08EB">
      <w:pPr>
        <w:pStyle w:val="Body"/>
        <w:spacing w:after="160" w:line="480" w:lineRule="auto"/>
        <w:ind w:left="720" w:hanging="720"/>
        <w:rPr>
          <w:rFonts w:cs="Times New Roman"/>
          <w:b/>
          <w:bCs/>
          <w:lang w:val="fr-FR"/>
        </w:rPr>
      </w:pPr>
    </w:p>
    <w:p w14:paraId="35D29555" w14:textId="7687DD1C" w:rsidR="00450EEB" w:rsidRPr="00ED08EB" w:rsidRDefault="00450EEB"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r w:rsidRPr="00ED08EB">
        <w:t>Adolph, S.C., 1990. Influence of behavioral thermoregulation on microhabitat use by two</w:t>
      </w:r>
      <w:r w:rsidR="00340A9C">
        <w:t xml:space="preserve"> </w:t>
      </w:r>
      <w:proofErr w:type="spellStart"/>
      <w:r w:rsidRPr="00ED08EB">
        <w:rPr>
          <w:i/>
        </w:rPr>
        <w:t>Sceloporus</w:t>
      </w:r>
      <w:proofErr w:type="spellEnd"/>
      <w:r w:rsidRPr="00ED08EB">
        <w:t xml:space="preserve"> lizards. </w:t>
      </w:r>
      <w:proofErr w:type="spellStart"/>
      <w:proofErr w:type="gramStart"/>
      <w:r w:rsidRPr="00ED08EB">
        <w:t>Ecol</w:t>
      </w:r>
      <w:proofErr w:type="spellEnd"/>
      <w:r w:rsidRPr="00ED08EB">
        <w:t xml:space="preserve"> 71, 315–327.</w:t>
      </w:r>
      <w:proofErr w:type="gramEnd"/>
    </w:p>
    <w:p w14:paraId="156DED65" w14:textId="313C9288" w:rsidR="00F204B4" w:rsidRPr="00ED08EB" w:rsidRDefault="00035BFF">
      <w:pPr>
        <w:pStyle w:val="Body"/>
        <w:spacing w:line="480" w:lineRule="auto"/>
        <w:ind w:left="720" w:hanging="720"/>
        <w:rPr>
          <w:rFonts w:cs="Times New Roman"/>
        </w:rPr>
      </w:pPr>
      <w:proofErr w:type="gramStart"/>
      <w:r w:rsidRPr="00ED08EB">
        <w:rPr>
          <w:rFonts w:cs="Times New Roman"/>
        </w:rPr>
        <w:t>Anderson R.A., Housman M.L., Grant L.J. 2010.</w:t>
      </w:r>
      <w:proofErr w:type="gramEnd"/>
      <w:r w:rsidRPr="00ED08EB">
        <w:rPr>
          <w:rFonts w:cs="Times New Roman"/>
        </w:rPr>
        <w:t xml:space="preserve"> </w:t>
      </w:r>
      <w:proofErr w:type="gramStart"/>
      <w:r w:rsidRPr="00ED08EB">
        <w:rPr>
          <w:rFonts w:cs="Times New Roman"/>
        </w:rPr>
        <w:t xml:space="preserve">The role of running in predation and </w:t>
      </w:r>
      <w:proofErr w:type="spellStart"/>
      <w:r w:rsidRPr="00ED08EB">
        <w:rPr>
          <w:rFonts w:cs="Times New Roman"/>
        </w:rPr>
        <w:t>antipredation</w:t>
      </w:r>
      <w:proofErr w:type="spellEnd"/>
      <w:r w:rsidRPr="00ED08EB">
        <w:rPr>
          <w:rFonts w:cs="Times New Roman"/>
        </w:rPr>
        <w:t xml:space="preserve"> by the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wislizenii</w:t>
      </w:r>
      <w:proofErr w:type="spellEnd"/>
      <w:r w:rsidRPr="00ED08EB">
        <w:rPr>
          <w:rFonts w:cs="Times New Roman"/>
        </w:rPr>
        <w:t>.</w:t>
      </w:r>
      <w:proofErr w:type="gramEnd"/>
      <w:r w:rsidRPr="00ED08EB">
        <w:rPr>
          <w:rFonts w:cs="Times New Roman"/>
        </w:rPr>
        <w:t xml:space="preserve"> </w:t>
      </w:r>
      <w:proofErr w:type="gramStart"/>
      <w:r w:rsidRPr="00ED08EB">
        <w:rPr>
          <w:rFonts w:cs="Times New Roman"/>
        </w:rPr>
        <w:t>SICB 2010 Annual Meeting.</w:t>
      </w:r>
      <w:proofErr w:type="gramEnd"/>
    </w:p>
    <w:p w14:paraId="65B1C57B" w14:textId="42F657DD" w:rsidR="00F204B4" w:rsidRPr="00ED08EB" w:rsidRDefault="00F204B4"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rPr>
          <w:rFonts w:eastAsia="AdvTimes"/>
        </w:rPr>
      </w:pPr>
      <w:proofErr w:type="spellStart"/>
      <w:r w:rsidRPr="00ED08EB">
        <w:rPr>
          <w:rFonts w:eastAsia="AdvTimes"/>
        </w:rPr>
        <w:t>Angilletta</w:t>
      </w:r>
      <w:proofErr w:type="spellEnd"/>
      <w:r w:rsidRPr="00ED08EB">
        <w:rPr>
          <w:rFonts w:eastAsia="AdvTimes"/>
        </w:rPr>
        <w:t>, M.J. (2009) Thermal Adaptati</w:t>
      </w:r>
      <w:r w:rsidR="00340A9C" w:rsidRPr="00ED08EB">
        <w:rPr>
          <w:rFonts w:eastAsia="AdvTimes"/>
        </w:rPr>
        <w:t>on: A Theoretical and Empirical</w:t>
      </w:r>
      <w:r w:rsidR="00340A9C">
        <w:rPr>
          <w:rFonts w:eastAsia="AdvTimes"/>
        </w:rPr>
        <w:t xml:space="preserve"> </w:t>
      </w:r>
      <w:r w:rsidRPr="00ED08EB">
        <w:rPr>
          <w:rFonts w:eastAsia="AdvTimes"/>
        </w:rPr>
        <w:t>Synthesis. University Press, New York, Oxford.</w:t>
      </w:r>
    </w:p>
    <w:p w14:paraId="3716FDF1" w14:textId="66D09C81" w:rsidR="00450EEB" w:rsidRPr="00ED08EB" w:rsidRDefault="00035BFF">
      <w:pPr>
        <w:pStyle w:val="Body"/>
        <w:spacing w:line="480" w:lineRule="auto"/>
        <w:ind w:left="720" w:hanging="720"/>
        <w:rPr>
          <w:rFonts w:cs="Times New Roman"/>
          <w:lang w:val="de-DE"/>
        </w:rPr>
      </w:pPr>
      <w:proofErr w:type="spellStart"/>
      <w:r w:rsidRPr="00ED08EB">
        <w:rPr>
          <w:rFonts w:cs="Times New Roman"/>
          <w:lang w:val="de-DE"/>
        </w:rPr>
        <w:t>Bachelet</w:t>
      </w:r>
      <w:proofErr w:type="spellEnd"/>
      <w:r w:rsidRPr="00ED08EB">
        <w:rPr>
          <w:rFonts w:cs="Times New Roman"/>
          <w:lang w:val="de-DE"/>
        </w:rPr>
        <w:t xml:space="preserve"> D., </w:t>
      </w:r>
      <w:proofErr w:type="spellStart"/>
      <w:r w:rsidRPr="00ED08EB">
        <w:rPr>
          <w:rFonts w:cs="Times New Roman"/>
          <w:lang w:val="de-DE"/>
        </w:rPr>
        <w:t>Ferschweiler</w:t>
      </w:r>
      <w:proofErr w:type="spellEnd"/>
      <w:r w:rsidRPr="00ED08EB">
        <w:rPr>
          <w:rFonts w:cs="Times New Roman"/>
          <w:lang w:val="de-DE"/>
        </w:rPr>
        <w:t xml:space="preserve"> K., Sheehan T., </w:t>
      </w:r>
      <w:proofErr w:type="spellStart"/>
      <w:r w:rsidRPr="00ED08EB">
        <w:rPr>
          <w:rFonts w:cs="Times New Roman"/>
          <w:lang w:val="de-DE"/>
        </w:rPr>
        <w:t>Strittholt</w:t>
      </w:r>
      <w:proofErr w:type="spellEnd"/>
      <w:r w:rsidRPr="00ED08EB">
        <w:rPr>
          <w:rFonts w:cs="Times New Roman"/>
          <w:lang w:val="de-DE"/>
        </w:rPr>
        <w:t xml:space="preserve"> J. 2016. </w:t>
      </w:r>
      <w:proofErr w:type="spellStart"/>
      <w:r w:rsidRPr="00ED08EB">
        <w:rPr>
          <w:rFonts w:cs="Times New Roman"/>
          <w:lang w:val="de-DE"/>
        </w:rPr>
        <w:t>Climate</w:t>
      </w:r>
      <w:proofErr w:type="spellEnd"/>
      <w:r w:rsidRPr="00ED08EB">
        <w:rPr>
          <w:rFonts w:cs="Times New Roman"/>
          <w:lang w:val="de-DE"/>
        </w:rPr>
        <w:t xml:space="preserve"> </w:t>
      </w:r>
      <w:proofErr w:type="spellStart"/>
      <w:r w:rsidRPr="00ED08EB">
        <w:rPr>
          <w:rFonts w:cs="Times New Roman"/>
          <w:lang w:val="de-DE"/>
        </w:rPr>
        <w:t>change</w:t>
      </w:r>
      <w:proofErr w:type="spellEnd"/>
      <w:r w:rsidRPr="00ED08EB">
        <w:rPr>
          <w:rFonts w:cs="Times New Roman"/>
          <w:lang w:val="de-DE"/>
        </w:rPr>
        <w:t xml:space="preserve"> </w:t>
      </w:r>
      <w:proofErr w:type="spellStart"/>
      <w:r w:rsidRPr="00ED08EB">
        <w:rPr>
          <w:rFonts w:cs="Times New Roman"/>
          <w:lang w:val="de-DE"/>
        </w:rPr>
        <w:t>effects</w:t>
      </w:r>
      <w:proofErr w:type="spellEnd"/>
      <w:r w:rsidRPr="00ED08EB">
        <w:rPr>
          <w:rFonts w:cs="Times New Roman"/>
          <w:lang w:val="de-DE"/>
        </w:rPr>
        <w:t xml:space="preserve"> on southern </w:t>
      </w:r>
      <w:proofErr w:type="spellStart"/>
      <w:r w:rsidRPr="00ED08EB">
        <w:rPr>
          <w:rFonts w:cs="Times New Roman"/>
          <w:lang w:val="de-DE"/>
        </w:rPr>
        <w:t>California</w:t>
      </w:r>
      <w:proofErr w:type="spellEnd"/>
      <w:r w:rsidRPr="00ED08EB">
        <w:rPr>
          <w:rFonts w:cs="Times New Roman"/>
          <w:lang w:val="de-DE"/>
        </w:rPr>
        <w:t xml:space="preserve"> </w:t>
      </w:r>
      <w:proofErr w:type="spellStart"/>
      <w:r w:rsidRPr="00ED08EB">
        <w:rPr>
          <w:rFonts w:cs="Times New Roman"/>
          <w:lang w:val="de-DE"/>
        </w:rPr>
        <w:t>deserts</w:t>
      </w:r>
      <w:proofErr w:type="spellEnd"/>
      <w:r w:rsidRPr="00ED08EB">
        <w:rPr>
          <w:rFonts w:cs="Times New Roman"/>
          <w:lang w:val="de-DE"/>
        </w:rPr>
        <w:t xml:space="preserve">. Journal </w:t>
      </w:r>
      <w:proofErr w:type="spellStart"/>
      <w:r w:rsidRPr="00ED08EB">
        <w:rPr>
          <w:rFonts w:cs="Times New Roman"/>
          <w:lang w:val="de-DE"/>
        </w:rPr>
        <w:t>of</w:t>
      </w:r>
      <w:proofErr w:type="spellEnd"/>
      <w:r w:rsidRPr="00ED08EB">
        <w:rPr>
          <w:rFonts w:cs="Times New Roman"/>
          <w:lang w:val="de-DE"/>
        </w:rPr>
        <w:t xml:space="preserve"> Arid Environments. 127: 17-29. </w:t>
      </w:r>
    </w:p>
    <w:p w14:paraId="3BB7714C" w14:textId="10F360F6" w:rsidR="00450EEB" w:rsidRPr="00ED08EB" w:rsidRDefault="00450EEB">
      <w:pPr>
        <w:pStyle w:val="Body"/>
        <w:spacing w:line="480" w:lineRule="auto"/>
        <w:ind w:left="720" w:hanging="720"/>
        <w:rPr>
          <w:rFonts w:cs="Times New Roman"/>
          <w:b/>
        </w:rPr>
      </w:pPr>
      <w:r w:rsidRPr="00ED08EB">
        <w:rPr>
          <w:rFonts w:cs="Times New Roman"/>
          <w:lang w:val="en"/>
        </w:rPr>
        <w:t xml:space="preserve">Basson CH, Levy O, Angilletta MJ, Clusella-Trullas S (2017) Lizards paid a greater opportunity cost to thermoregulate in a less heterogeneous environment. Functional Ecology 31(4): 856-865. </w:t>
      </w:r>
      <w:r w:rsidR="005B030D">
        <w:fldChar w:fldCharType="begin"/>
      </w:r>
      <w:r w:rsidR="005B030D">
        <w:instrText xml:space="preserve"> HYPERLINK "https://doi.org/10.1111/1365-2435.12795" </w:instrText>
      </w:r>
      <w:r w:rsidR="005B030D">
        <w:fldChar w:fldCharType="separate"/>
      </w:r>
      <w:r w:rsidRPr="00ED08EB">
        <w:rPr>
          <w:rStyle w:val="Hyperlink"/>
          <w:rFonts w:cs="Times New Roman"/>
          <w:lang w:val="en"/>
        </w:rPr>
        <w:t>https://doi.org/10.1111/1365-2435.12795</w:t>
      </w:r>
      <w:r w:rsidR="005B030D">
        <w:rPr>
          <w:rStyle w:val="Hyperlink"/>
          <w:rFonts w:cs="Times New Roman"/>
          <w:lang w:val="en"/>
        </w:rPr>
        <w:fldChar w:fldCharType="end"/>
      </w:r>
    </w:p>
    <w:p w14:paraId="35DA79E8"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Bolker</w:t>
      </w:r>
      <w:proofErr w:type="spellEnd"/>
      <w:r w:rsidRPr="00ED08EB">
        <w:rPr>
          <w:rFonts w:cs="Times New Roman"/>
        </w:rPr>
        <w:t xml:space="preserve">, B. M., Brooks, M. E., Clark, C. J., </w:t>
      </w:r>
      <w:proofErr w:type="spellStart"/>
      <w:r w:rsidRPr="00ED08EB">
        <w:rPr>
          <w:rFonts w:cs="Times New Roman"/>
        </w:rPr>
        <w:t>Geange</w:t>
      </w:r>
      <w:proofErr w:type="spellEnd"/>
      <w:r w:rsidRPr="00ED08EB">
        <w:rPr>
          <w:rFonts w:cs="Times New Roman"/>
        </w:rPr>
        <w:t xml:space="preserve">, S. W., </w:t>
      </w:r>
      <w:proofErr w:type="spellStart"/>
      <w:r w:rsidRPr="00ED08EB">
        <w:rPr>
          <w:rFonts w:cs="Times New Roman"/>
        </w:rPr>
        <w:t>Poulsen</w:t>
      </w:r>
      <w:proofErr w:type="spellEnd"/>
      <w:r w:rsidRPr="00ED08EB">
        <w:rPr>
          <w:rFonts w:cs="Times New Roman"/>
        </w:rPr>
        <w:t>, J. R., Stevens, M. H. H. and White, J</w:t>
      </w:r>
      <w:proofErr w:type="gramStart"/>
      <w:r w:rsidRPr="00ED08EB">
        <w:rPr>
          <w:rFonts w:cs="Times New Roman"/>
        </w:rPr>
        <w:t>.-</w:t>
      </w:r>
      <w:proofErr w:type="gramEnd"/>
      <w:r w:rsidRPr="00ED08EB">
        <w:rPr>
          <w:rFonts w:cs="Times New Roman"/>
        </w:rPr>
        <w:t>S. S. 2009. Generalized linear mixed models: a practical guide for ecology and evolution. - Trends in Ecology &amp; Evolution 24: 127-135.</w:t>
      </w:r>
    </w:p>
    <w:p w14:paraId="19837F58" w14:textId="77777777" w:rsidR="00736E7E" w:rsidRPr="00ED08EB" w:rsidRDefault="00035BFF">
      <w:pPr>
        <w:pStyle w:val="Body"/>
        <w:spacing w:line="480" w:lineRule="auto"/>
        <w:ind w:left="720" w:hanging="720"/>
        <w:rPr>
          <w:rFonts w:cs="Times New Roman"/>
        </w:rPr>
      </w:pPr>
      <w:proofErr w:type="gramStart"/>
      <w:r w:rsidRPr="00ED08EB">
        <w:rPr>
          <w:rFonts w:cs="Times New Roman"/>
        </w:rPr>
        <w:t xml:space="preserve">Bruno, J. F., </w:t>
      </w:r>
      <w:proofErr w:type="spellStart"/>
      <w:r w:rsidRPr="00ED08EB">
        <w:rPr>
          <w:rFonts w:cs="Times New Roman"/>
        </w:rPr>
        <w:t>Stachowicz</w:t>
      </w:r>
      <w:proofErr w:type="spellEnd"/>
      <w:r w:rsidRPr="00ED08EB">
        <w:rPr>
          <w:rFonts w:cs="Times New Roman"/>
        </w:rPr>
        <w:t xml:space="preserve">, J. J. and </w:t>
      </w:r>
      <w:proofErr w:type="spellStart"/>
      <w:r w:rsidRPr="00ED08EB">
        <w:rPr>
          <w:rFonts w:cs="Times New Roman"/>
        </w:rPr>
        <w:t>Bertness</w:t>
      </w:r>
      <w:proofErr w:type="spellEnd"/>
      <w:r w:rsidRPr="00ED08EB">
        <w:rPr>
          <w:rFonts w:cs="Times New Roman"/>
        </w:rPr>
        <w:t>, M. D. 2003.</w:t>
      </w:r>
      <w:proofErr w:type="gramEnd"/>
      <w:r w:rsidRPr="00ED08EB">
        <w:rPr>
          <w:rFonts w:cs="Times New Roman"/>
        </w:rPr>
        <w:t xml:space="preserve"> </w:t>
      </w:r>
      <w:proofErr w:type="gramStart"/>
      <w:r w:rsidRPr="00ED08EB">
        <w:rPr>
          <w:rFonts w:cs="Times New Roman"/>
        </w:rPr>
        <w:t>Inclusion of facilitation into ecological theory.</w:t>
      </w:r>
      <w:proofErr w:type="gramEnd"/>
      <w:r w:rsidRPr="00ED08EB">
        <w:rPr>
          <w:rFonts w:cs="Times New Roman"/>
        </w:rPr>
        <w:t xml:space="preserve"> Trends in Ecology and Evolution 18: 119-125. </w:t>
      </w:r>
    </w:p>
    <w:p w14:paraId="64B90013" w14:textId="77777777" w:rsidR="00736E7E" w:rsidRPr="00ED08EB" w:rsidRDefault="00035BFF">
      <w:pPr>
        <w:pStyle w:val="Body"/>
        <w:spacing w:line="480" w:lineRule="auto"/>
        <w:ind w:left="720" w:hanging="720"/>
        <w:rPr>
          <w:rFonts w:cs="Times New Roman"/>
        </w:rPr>
      </w:pPr>
      <w:proofErr w:type="spellStart"/>
      <w:proofErr w:type="gramStart"/>
      <w:r w:rsidRPr="00ED08EB">
        <w:rPr>
          <w:rFonts w:cs="Times New Roman"/>
        </w:rPr>
        <w:lastRenderedPageBreak/>
        <w:t>Bulleri</w:t>
      </w:r>
      <w:proofErr w:type="spellEnd"/>
      <w:r w:rsidRPr="00ED08EB">
        <w:rPr>
          <w:rFonts w:cs="Times New Roman"/>
        </w:rPr>
        <w:t xml:space="preserve">, F., Bruno, J. F., Silliman, B. R. and </w:t>
      </w:r>
      <w:proofErr w:type="spellStart"/>
      <w:r w:rsidRPr="00ED08EB">
        <w:rPr>
          <w:rFonts w:cs="Times New Roman"/>
        </w:rPr>
        <w:t>Stachowicz</w:t>
      </w:r>
      <w:proofErr w:type="spellEnd"/>
      <w:r w:rsidRPr="00ED08EB">
        <w:rPr>
          <w:rFonts w:cs="Times New Roman"/>
        </w:rPr>
        <w:t>, J. J. 2016.</w:t>
      </w:r>
      <w:proofErr w:type="gramEnd"/>
      <w:r w:rsidRPr="00ED08EB">
        <w:rPr>
          <w:rFonts w:cs="Times New Roman"/>
        </w:rPr>
        <w:t xml:space="preserve"> Facilitation and the niche: implications for coexistence, range shifts and ecosystem functioning. - Functional Ecology 30: 70-78.</w:t>
      </w:r>
    </w:p>
    <w:p w14:paraId="2844C015" w14:textId="05253EF2" w:rsidR="00736E7E" w:rsidRPr="00CF24FC" w:rsidRDefault="00035BFF">
      <w:pPr>
        <w:pStyle w:val="Body"/>
        <w:spacing w:line="480" w:lineRule="auto"/>
        <w:ind w:left="720" w:hanging="720"/>
        <w:rPr>
          <w:rFonts w:cs="Times New Roman"/>
        </w:rPr>
      </w:pPr>
      <w:proofErr w:type="spellStart"/>
      <w:r w:rsidRPr="00ED08EB">
        <w:rPr>
          <w:rFonts w:cs="Times New Roman"/>
        </w:rPr>
        <w:t>Chave</w:t>
      </w:r>
      <w:proofErr w:type="spellEnd"/>
      <w:r w:rsidRPr="00ED08EB">
        <w:rPr>
          <w:rFonts w:cs="Times New Roman"/>
        </w:rPr>
        <w:t xml:space="preserve"> J. 2013. The problem of pattern and scale in ecology: what have we learned in 20 years? Ecology Letters. </w:t>
      </w:r>
      <w:proofErr w:type="spellStart"/>
      <w:proofErr w:type="gramStart"/>
      <w:r w:rsidRPr="00ED08EB">
        <w:rPr>
          <w:rFonts w:cs="Times New Roman"/>
        </w:rPr>
        <w:t>doi</w:t>
      </w:r>
      <w:proofErr w:type="spellEnd"/>
      <w:proofErr w:type="gramEnd"/>
      <w:r w:rsidRPr="00ED08EB">
        <w:rPr>
          <w:rFonts w:cs="Times New Roman"/>
        </w:rPr>
        <w:t>: 10.1111/ele.12048</w:t>
      </w:r>
    </w:p>
    <w:p w14:paraId="6F7496E8" w14:textId="52AA62A8" w:rsidR="00CF24FC" w:rsidRPr="00ED08EB" w:rsidRDefault="00CF24FC">
      <w:pPr>
        <w:pStyle w:val="Body"/>
        <w:spacing w:line="480" w:lineRule="auto"/>
        <w:ind w:left="720" w:hanging="720"/>
        <w:rPr>
          <w:rFonts w:cs="Times New Roman"/>
        </w:rPr>
      </w:pPr>
      <w:proofErr w:type="spellStart"/>
      <w:proofErr w:type="gramStart"/>
      <w:r w:rsidRPr="00ED08EB">
        <w:rPr>
          <w:rFonts w:cs="Times New Roman"/>
          <w:bCs/>
          <w:color w:val="333333"/>
        </w:rPr>
        <w:t>Clusella-Trullas</w:t>
      </w:r>
      <w:proofErr w:type="spellEnd"/>
      <w:r w:rsidRPr="00ED08EB">
        <w:rPr>
          <w:rFonts w:cs="Times New Roman"/>
          <w:bCs/>
          <w:color w:val="333333"/>
        </w:rPr>
        <w:t xml:space="preserve"> S.</w:t>
      </w:r>
      <w:r w:rsidRPr="00ED08EB">
        <w:rPr>
          <w:rFonts w:cs="Times New Roman"/>
          <w:color w:val="333333"/>
        </w:rPr>
        <w:t xml:space="preserve">, </w:t>
      </w:r>
      <w:proofErr w:type="spellStart"/>
      <w:r w:rsidRPr="00ED08EB">
        <w:rPr>
          <w:rFonts w:cs="Times New Roman"/>
          <w:color w:val="333333"/>
        </w:rPr>
        <w:t>Chown</w:t>
      </w:r>
      <w:proofErr w:type="spellEnd"/>
      <w:r w:rsidRPr="00ED08EB">
        <w:rPr>
          <w:rFonts w:cs="Times New Roman"/>
          <w:color w:val="333333"/>
        </w:rPr>
        <w:t xml:space="preserve"> S.L. 2014.</w:t>
      </w:r>
      <w:proofErr w:type="gramEnd"/>
      <w:r w:rsidRPr="00ED08EB">
        <w:rPr>
          <w:rFonts w:cs="Times New Roman"/>
          <w:color w:val="333333"/>
        </w:rPr>
        <w:t xml:space="preserve"> Lizard thermal trait variation at multiple scales: a review. </w:t>
      </w:r>
      <w:r w:rsidRPr="00ED08EB">
        <w:rPr>
          <w:rFonts w:cs="Times New Roman"/>
          <w:i/>
          <w:iCs/>
          <w:color w:val="333333"/>
        </w:rPr>
        <w:t xml:space="preserve">Journal of Comparative Physiology B </w:t>
      </w:r>
      <w:r w:rsidRPr="00ED08EB">
        <w:rPr>
          <w:rFonts w:cs="Times New Roman"/>
          <w:color w:val="333333"/>
        </w:rPr>
        <w:t>184: 5-21.</w:t>
      </w:r>
    </w:p>
    <w:p w14:paraId="70899DAC" w14:textId="77777777" w:rsidR="00736E7E" w:rsidRPr="00ED08EB" w:rsidRDefault="00035BFF">
      <w:pPr>
        <w:pStyle w:val="Body"/>
        <w:spacing w:line="480" w:lineRule="auto"/>
        <w:ind w:left="720" w:hanging="720"/>
        <w:rPr>
          <w:rFonts w:cs="Times New Roman"/>
        </w:rPr>
      </w:pPr>
      <w:r w:rsidRPr="00ED08EB">
        <w:rPr>
          <w:rFonts w:cs="Times New Roman"/>
        </w:rPr>
        <w:t xml:space="preserve">Crowley S. R., </w:t>
      </w:r>
      <w:proofErr w:type="spellStart"/>
      <w:r w:rsidRPr="00ED08EB">
        <w:rPr>
          <w:rFonts w:cs="Times New Roman"/>
        </w:rPr>
        <w:t>Pietruszka</w:t>
      </w:r>
      <w:proofErr w:type="spellEnd"/>
      <w:r w:rsidRPr="00ED08EB">
        <w:rPr>
          <w:rFonts w:cs="Times New Roman"/>
        </w:rPr>
        <w:t>, R. D. 1983. Aggressiveness and vocalization in the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wislizennii</w:t>
      </w:r>
      <w:proofErr w:type="spellEnd"/>
      <w:r w:rsidRPr="00ED08EB">
        <w:rPr>
          <w:rFonts w:cs="Times New Roman"/>
        </w:rPr>
        <w:t xml:space="preserve">): the influence of temperature. </w:t>
      </w:r>
      <w:proofErr w:type="gramStart"/>
      <w:r w:rsidRPr="00ED08EB">
        <w:rPr>
          <w:rFonts w:cs="Times New Roman"/>
        </w:rPr>
        <w:t xml:space="preserve">Animal </w:t>
      </w:r>
      <w:proofErr w:type="spellStart"/>
      <w:r w:rsidRPr="00ED08EB">
        <w:rPr>
          <w:rFonts w:cs="Times New Roman"/>
        </w:rPr>
        <w:t>Behaviour</w:t>
      </w:r>
      <w:proofErr w:type="spellEnd"/>
      <w:r w:rsidRPr="00ED08EB">
        <w:rPr>
          <w:rFonts w:cs="Times New Roman"/>
        </w:rPr>
        <w:t>, 31(4), 1055-1060.</w:t>
      </w:r>
      <w:proofErr w:type="gramEnd"/>
    </w:p>
    <w:p w14:paraId="6A72CA97" w14:textId="77777777" w:rsidR="00736E7E" w:rsidRPr="00ED08EB" w:rsidRDefault="00035BFF">
      <w:pPr>
        <w:pStyle w:val="Body"/>
        <w:spacing w:line="480" w:lineRule="auto"/>
        <w:ind w:left="720" w:hanging="720"/>
        <w:rPr>
          <w:rFonts w:cs="Times New Roman"/>
        </w:rPr>
      </w:pPr>
      <w:r w:rsidRPr="00ED08EB">
        <w:rPr>
          <w:rFonts w:cs="Times New Roman"/>
        </w:rPr>
        <w:t xml:space="preserve">Cook E.R., Woodhouse C.A., </w:t>
      </w:r>
      <w:proofErr w:type="spellStart"/>
      <w:r w:rsidRPr="00ED08EB">
        <w:rPr>
          <w:rFonts w:cs="Times New Roman"/>
        </w:rPr>
        <w:t>Eakin</w:t>
      </w:r>
      <w:proofErr w:type="spellEnd"/>
      <w:r w:rsidRPr="00ED08EB">
        <w:rPr>
          <w:rFonts w:cs="Times New Roman"/>
        </w:rPr>
        <w:t xml:space="preserve"> C.M., </w:t>
      </w:r>
      <w:proofErr w:type="spellStart"/>
      <w:proofErr w:type="gramStart"/>
      <w:r w:rsidRPr="00ED08EB">
        <w:rPr>
          <w:rFonts w:cs="Times New Roman"/>
        </w:rPr>
        <w:t>Meko</w:t>
      </w:r>
      <w:proofErr w:type="spellEnd"/>
      <w:proofErr w:type="gramEnd"/>
      <w:r w:rsidRPr="00ED08EB">
        <w:rPr>
          <w:rFonts w:cs="Times New Roman"/>
        </w:rPr>
        <w:t xml:space="preserve"> D.M., </w:t>
      </w:r>
      <w:proofErr w:type="spellStart"/>
      <w:r w:rsidRPr="00ED08EB">
        <w:rPr>
          <w:rFonts w:cs="Times New Roman"/>
        </w:rPr>
        <w:t>Stahle</w:t>
      </w:r>
      <w:proofErr w:type="spellEnd"/>
      <w:r w:rsidRPr="00ED08EB">
        <w:rPr>
          <w:rFonts w:cs="Times New Roman"/>
        </w:rPr>
        <w:t xml:space="preserve"> D.W. 2004.Long term aridity changes in the western United States. Science. </w:t>
      </w:r>
      <w:proofErr w:type="gramStart"/>
      <w:r w:rsidRPr="00ED08EB">
        <w:rPr>
          <w:rFonts w:cs="Times New Roman"/>
        </w:rPr>
        <w:t>306: 1015–1018.</w:t>
      </w:r>
      <w:proofErr w:type="gramEnd"/>
    </w:p>
    <w:p w14:paraId="50D2ED7A"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Díaz</w:t>
      </w:r>
      <w:proofErr w:type="spellEnd"/>
      <w:r w:rsidRPr="00ED08EB">
        <w:rPr>
          <w:rFonts w:cs="Times New Roman"/>
        </w:rPr>
        <w:t xml:space="preserve"> J.A., </w:t>
      </w:r>
      <w:proofErr w:type="spellStart"/>
      <w:r w:rsidRPr="00ED08EB">
        <w:rPr>
          <w:rFonts w:cs="Times New Roman"/>
        </w:rPr>
        <w:t>Cabezas-Díaz</w:t>
      </w:r>
      <w:proofErr w:type="spellEnd"/>
      <w:r w:rsidRPr="00ED08EB">
        <w:rPr>
          <w:rFonts w:cs="Times New Roman"/>
        </w:rPr>
        <w:t xml:space="preserve"> S. 2004. </w:t>
      </w:r>
      <w:proofErr w:type="gramStart"/>
      <w:r w:rsidRPr="00ED08EB">
        <w:rPr>
          <w:rFonts w:cs="Times New Roman"/>
        </w:rPr>
        <w:t xml:space="preserve">Seasonal variation in the contribution of different </w:t>
      </w:r>
      <w:proofErr w:type="spellStart"/>
      <w:r w:rsidRPr="00ED08EB">
        <w:rPr>
          <w:rFonts w:cs="Times New Roman"/>
        </w:rPr>
        <w:t>behavioural</w:t>
      </w:r>
      <w:proofErr w:type="spellEnd"/>
      <w:r w:rsidRPr="00ED08EB">
        <w:rPr>
          <w:rFonts w:cs="Times New Roman"/>
        </w:rPr>
        <w:t xml:space="preserve"> mechanisms to lizard thermoregulation.</w:t>
      </w:r>
      <w:proofErr w:type="gramEnd"/>
      <w:r w:rsidRPr="00ED08EB">
        <w:rPr>
          <w:rFonts w:cs="Times New Roman"/>
        </w:rPr>
        <w:t xml:space="preserve"> Functional Ecology. </w:t>
      </w:r>
      <w:proofErr w:type="gramStart"/>
      <w:r w:rsidRPr="00ED08EB">
        <w:rPr>
          <w:rFonts w:cs="Times New Roman"/>
        </w:rPr>
        <w:t>18:867–875.</w:t>
      </w:r>
      <w:proofErr w:type="gramEnd"/>
    </w:p>
    <w:p w14:paraId="46ED4D5E" w14:textId="77777777" w:rsidR="00736E7E" w:rsidRPr="00ED08EB" w:rsidRDefault="00035BFF">
      <w:pPr>
        <w:pStyle w:val="Body"/>
        <w:spacing w:line="480" w:lineRule="auto"/>
        <w:ind w:left="720" w:hanging="720"/>
        <w:rPr>
          <w:rFonts w:cs="Times New Roman"/>
        </w:rPr>
      </w:pPr>
      <w:r w:rsidRPr="00ED08EB">
        <w:rPr>
          <w:rFonts w:cs="Times New Roman"/>
        </w:rPr>
        <w:t xml:space="preserve">Fields M.J., Coffin D.P., </w:t>
      </w:r>
      <w:proofErr w:type="spellStart"/>
      <w:r w:rsidRPr="00ED08EB">
        <w:rPr>
          <w:rFonts w:cs="Times New Roman"/>
        </w:rPr>
        <w:t>Gosz</w:t>
      </w:r>
      <w:proofErr w:type="spellEnd"/>
      <w:r w:rsidRPr="00ED08EB">
        <w:rPr>
          <w:rFonts w:cs="Times New Roman"/>
        </w:rPr>
        <w:t xml:space="preserve"> J.R. 1999.Burrowing activities of kangaroo rats and patterns in plant species dominance at a </w:t>
      </w:r>
      <w:proofErr w:type="spellStart"/>
      <w:r w:rsidRPr="00ED08EB">
        <w:rPr>
          <w:rFonts w:cs="Times New Roman"/>
        </w:rPr>
        <w:t>shortgrass</w:t>
      </w:r>
      <w:proofErr w:type="spellEnd"/>
      <w:r w:rsidRPr="00ED08EB">
        <w:rPr>
          <w:rFonts w:cs="Times New Roman"/>
        </w:rPr>
        <w:t xml:space="preserve"> steppe-desert grassland </w:t>
      </w:r>
      <w:proofErr w:type="spellStart"/>
      <w:r w:rsidRPr="00ED08EB">
        <w:rPr>
          <w:rFonts w:cs="Times New Roman"/>
        </w:rPr>
        <w:t>ecotone</w:t>
      </w:r>
      <w:proofErr w:type="spellEnd"/>
      <w:r w:rsidRPr="00ED08EB">
        <w:rPr>
          <w:rFonts w:cs="Times New Roman"/>
        </w:rPr>
        <w:t xml:space="preserve">. </w:t>
      </w:r>
      <w:proofErr w:type="gramStart"/>
      <w:r w:rsidRPr="00ED08EB">
        <w:rPr>
          <w:rFonts w:cs="Times New Roman"/>
        </w:rPr>
        <w:t>Journal of Vegetation Science.</w:t>
      </w:r>
      <w:proofErr w:type="gramEnd"/>
      <w:r w:rsidRPr="00ED08EB">
        <w:rPr>
          <w:rFonts w:cs="Times New Roman"/>
        </w:rPr>
        <w:t xml:space="preserve"> </w:t>
      </w:r>
      <w:proofErr w:type="gramStart"/>
      <w:r w:rsidRPr="00ED08EB">
        <w:rPr>
          <w:rFonts w:cs="Times New Roman"/>
        </w:rPr>
        <w:t>10:123–130.</w:t>
      </w:r>
      <w:proofErr w:type="gramEnd"/>
    </w:p>
    <w:p w14:paraId="18BDE625"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Filazzola</w:t>
      </w:r>
      <w:proofErr w:type="spellEnd"/>
      <w:r w:rsidRPr="00ED08EB">
        <w:rPr>
          <w:rFonts w:cs="Times New Roman"/>
        </w:rPr>
        <w:t xml:space="preserve"> A., </w:t>
      </w:r>
      <w:proofErr w:type="spellStart"/>
      <w:r w:rsidRPr="00ED08EB">
        <w:rPr>
          <w:rFonts w:cs="Times New Roman"/>
        </w:rPr>
        <w:t>Lortie</w:t>
      </w:r>
      <w:proofErr w:type="spellEnd"/>
      <w:r w:rsidRPr="00ED08EB">
        <w:rPr>
          <w:rFonts w:cs="Times New Roman"/>
        </w:rPr>
        <w:t xml:space="preserve"> C.J. 2014. </w:t>
      </w:r>
      <w:proofErr w:type="gramStart"/>
      <w:r w:rsidRPr="00ED08EB">
        <w:rPr>
          <w:rFonts w:cs="Times New Roman"/>
        </w:rPr>
        <w:t>A systematic review and conceptual framework for the mechanistic pathways of nurse plants.</w:t>
      </w:r>
      <w:proofErr w:type="gramEnd"/>
      <w:r w:rsidRPr="00ED08EB">
        <w:rPr>
          <w:rFonts w:cs="Times New Roman"/>
        </w:rPr>
        <w:t xml:space="preserve"> Global Ecology and Biogeography. </w:t>
      </w:r>
      <w:proofErr w:type="gramStart"/>
      <w:r w:rsidRPr="00ED08EB">
        <w:rPr>
          <w:rFonts w:cs="Times New Roman"/>
        </w:rPr>
        <w:t>23: 1335-1345.</w:t>
      </w:r>
      <w:proofErr w:type="gramEnd"/>
      <w:r w:rsidRPr="00ED08EB">
        <w:rPr>
          <w:rFonts w:cs="Times New Roman"/>
        </w:rPr>
        <w:t xml:space="preserve"> </w:t>
      </w:r>
    </w:p>
    <w:p w14:paraId="4832C87F" w14:textId="7C1BD313" w:rsidR="00736E7E" w:rsidRPr="00ED08EB" w:rsidRDefault="00035BFF">
      <w:pPr>
        <w:pStyle w:val="Body"/>
        <w:spacing w:line="480" w:lineRule="auto"/>
        <w:ind w:left="720" w:hanging="720"/>
        <w:rPr>
          <w:rFonts w:cs="Times New Roman"/>
          <w:color w:val="auto"/>
        </w:rPr>
      </w:pPr>
      <w:proofErr w:type="spellStart"/>
      <w:proofErr w:type="gramStart"/>
      <w:r w:rsidRPr="00ED08EB">
        <w:rPr>
          <w:rFonts w:cs="Times New Roman"/>
        </w:rPr>
        <w:lastRenderedPageBreak/>
        <w:t>Filazzola</w:t>
      </w:r>
      <w:proofErr w:type="spellEnd"/>
      <w:r w:rsidRPr="00ED08EB">
        <w:rPr>
          <w:rFonts w:cs="Times New Roman"/>
        </w:rPr>
        <w:t xml:space="preserve"> A., </w:t>
      </w:r>
      <w:proofErr w:type="spellStart"/>
      <w:r w:rsidRPr="00ED08EB">
        <w:rPr>
          <w:rFonts w:cs="Times New Roman"/>
        </w:rPr>
        <w:t>Westphal</w:t>
      </w:r>
      <w:proofErr w:type="spellEnd"/>
      <w:r w:rsidRPr="00ED08EB">
        <w:rPr>
          <w:rFonts w:cs="Times New Roman"/>
        </w:rPr>
        <w:t xml:space="preserve"> M., Powers M., </w:t>
      </w:r>
      <w:proofErr w:type="spellStart"/>
      <w:r w:rsidRPr="00ED08EB">
        <w:rPr>
          <w:rFonts w:cs="Times New Roman"/>
        </w:rPr>
        <w:t>Liczner</w:t>
      </w:r>
      <w:proofErr w:type="spellEnd"/>
      <w:r w:rsidRPr="00ED08EB">
        <w:rPr>
          <w:rFonts w:cs="Times New Roman"/>
        </w:rPr>
        <w:t xml:space="preserve"> A.R., </w:t>
      </w:r>
      <w:proofErr w:type="spellStart"/>
      <w:r w:rsidRPr="00ED08EB">
        <w:rPr>
          <w:rFonts w:cs="Times New Roman"/>
        </w:rPr>
        <w:t>Woollett</w:t>
      </w:r>
      <w:proofErr w:type="spellEnd"/>
      <w:r w:rsidRPr="00ED08EB">
        <w:rPr>
          <w:rFonts w:cs="Times New Roman"/>
        </w:rPr>
        <w:t xml:space="preserve"> D.A.S., Johnson B., </w:t>
      </w:r>
      <w:proofErr w:type="spellStart"/>
      <w:r w:rsidRPr="00ED08EB">
        <w:rPr>
          <w:rFonts w:cs="Times New Roman"/>
        </w:rPr>
        <w:t>Lortie</w:t>
      </w:r>
      <w:proofErr w:type="spellEnd"/>
      <w:r w:rsidRPr="00ED08EB">
        <w:rPr>
          <w:rFonts w:cs="Times New Roman"/>
        </w:rPr>
        <w:t xml:space="preserve"> C.J. 2017.</w:t>
      </w:r>
      <w:proofErr w:type="gramEnd"/>
      <w:r w:rsidRPr="00ED08EB">
        <w:rPr>
          <w:rFonts w:cs="Times New Roman"/>
        </w:rPr>
        <w:t xml:space="preserve"> Non-trophic interaction in deserts: facilitation, interference and an endangered </w:t>
      </w:r>
      <w:r w:rsidRPr="00ED08EB">
        <w:rPr>
          <w:rFonts w:cs="Times New Roman"/>
          <w:color w:val="auto"/>
        </w:rPr>
        <w:t xml:space="preserve">lizard species. </w:t>
      </w:r>
      <w:proofErr w:type="gramStart"/>
      <w:r w:rsidRPr="00ED08EB">
        <w:rPr>
          <w:rFonts w:cs="Times New Roman"/>
          <w:color w:val="auto"/>
        </w:rPr>
        <w:t>Basic and Applied Ecology.</w:t>
      </w:r>
      <w:proofErr w:type="gramEnd"/>
      <w:r w:rsidRPr="00ED08EB">
        <w:rPr>
          <w:rFonts w:cs="Times New Roman"/>
          <w:color w:val="auto"/>
        </w:rPr>
        <w:t xml:space="preserve"> </w:t>
      </w:r>
      <w:hyperlink r:id="rId10" w:history="1">
        <w:r w:rsidR="00AB1A5C" w:rsidRPr="00ED08EB">
          <w:rPr>
            <w:rStyle w:val="Hyperlink"/>
            <w:rFonts w:cs="Times New Roman"/>
            <w:color w:val="auto"/>
          </w:rPr>
          <w:t>http://dx.doi.org/10.1016/j.baae.2017.01.002</w:t>
        </w:r>
      </w:hyperlink>
      <w:r w:rsidRPr="00ED08EB">
        <w:rPr>
          <w:rFonts w:cs="Times New Roman"/>
          <w:color w:val="auto"/>
        </w:rPr>
        <w:t>.</w:t>
      </w:r>
    </w:p>
    <w:p w14:paraId="52507BF7" w14:textId="6BDCEB20" w:rsidR="002F362D" w:rsidRPr="00ED08EB" w:rsidRDefault="00B92B00" w:rsidP="002F362D">
      <w:pPr>
        <w:pStyle w:val="Body"/>
        <w:spacing w:line="480" w:lineRule="auto"/>
        <w:ind w:left="720" w:hanging="720"/>
        <w:rPr>
          <w:rFonts w:cs="Times New Roman"/>
          <w:color w:val="auto"/>
        </w:rPr>
      </w:pPr>
      <w:proofErr w:type="spellStart"/>
      <w:r w:rsidRPr="00ED08EB">
        <w:rPr>
          <w:rFonts w:cs="Times New Roman"/>
          <w:color w:val="auto"/>
          <w:u w:val="single"/>
        </w:rPr>
        <w:t>Filazzola</w:t>
      </w:r>
      <w:proofErr w:type="spellEnd"/>
      <w:r w:rsidRPr="00ED08EB">
        <w:rPr>
          <w:rFonts w:cs="Times New Roman"/>
          <w:color w:val="auto"/>
          <w:u w:val="single"/>
        </w:rPr>
        <w:t>, A</w:t>
      </w:r>
      <w:r w:rsidRPr="00ED08EB">
        <w:rPr>
          <w:rFonts w:cs="Times New Roman"/>
          <w:color w:val="auto"/>
        </w:rPr>
        <w:t xml:space="preserve">., </w:t>
      </w:r>
      <w:proofErr w:type="spellStart"/>
      <w:r w:rsidRPr="00ED08EB">
        <w:rPr>
          <w:rFonts w:cs="Times New Roman"/>
          <w:color w:val="auto"/>
        </w:rPr>
        <w:t>Sotomayor</w:t>
      </w:r>
      <w:proofErr w:type="spellEnd"/>
      <w:r w:rsidRPr="00ED08EB">
        <w:rPr>
          <w:rFonts w:cs="Times New Roman"/>
          <w:color w:val="auto"/>
        </w:rPr>
        <w:t xml:space="preserve">, D., </w:t>
      </w:r>
      <w:proofErr w:type="spellStart"/>
      <w:r w:rsidRPr="00ED08EB">
        <w:rPr>
          <w:rFonts w:cs="Times New Roman"/>
          <w:color w:val="auto"/>
        </w:rPr>
        <w:t>Lortie</w:t>
      </w:r>
      <w:proofErr w:type="spellEnd"/>
      <w:r w:rsidRPr="00ED08EB">
        <w:rPr>
          <w:rFonts w:cs="Times New Roman"/>
          <w:color w:val="auto"/>
        </w:rPr>
        <w:t>, C.J. (2017). </w:t>
      </w:r>
      <w:proofErr w:type="spellStart"/>
      <w:r w:rsidRPr="00ED08EB">
        <w:rPr>
          <w:rFonts w:cs="Times New Roman"/>
          <w:color w:val="auto"/>
        </w:rPr>
        <w:t>Modelling</w:t>
      </w:r>
      <w:proofErr w:type="spellEnd"/>
      <w:r w:rsidRPr="00ED08EB">
        <w:rPr>
          <w:rFonts w:cs="Times New Roman"/>
          <w:color w:val="auto"/>
        </w:rPr>
        <w:t xml:space="preserve"> the niche space of desert annuals needs to include positive interactions. </w:t>
      </w:r>
      <w:proofErr w:type="spellStart"/>
      <w:r w:rsidRPr="00ED08EB">
        <w:rPr>
          <w:rStyle w:val="Emphasis"/>
          <w:rFonts w:cs="Times New Roman"/>
          <w:color w:val="auto"/>
        </w:rPr>
        <w:t>Oikos</w:t>
      </w:r>
      <w:proofErr w:type="spellEnd"/>
      <w:r w:rsidRPr="00ED08EB">
        <w:rPr>
          <w:rFonts w:cs="Times New Roman"/>
          <w:color w:val="auto"/>
        </w:rPr>
        <w:t xml:space="preserve">. </w:t>
      </w:r>
      <w:proofErr w:type="gramStart"/>
      <w:r w:rsidRPr="00ED08EB">
        <w:rPr>
          <w:rFonts w:cs="Times New Roman"/>
          <w:color w:val="auto"/>
        </w:rPr>
        <w:t>In press.</w:t>
      </w:r>
      <w:proofErr w:type="gramEnd"/>
      <w:r w:rsidRPr="00ED08EB">
        <w:rPr>
          <w:rFonts w:cs="Times New Roman"/>
          <w:color w:val="auto"/>
        </w:rPr>
        <w:t> </w:t>
      </w:r>
      <w:hyperlink r:id="rId11" w:history="1">
        <w:r w:rsidRPr="00ED08EB">
          <w:rPr>
            <w:rStyle w:val="Hyperlink"/>
            <w:rFonts w:cs="Times New Roman"/>
            <w:color w:val="auto"/>
          </w:rPr>
          <w:t>http://onlinelibrary.wiley.com/doi/10.1111/oik.04688/</w:t>
        </w:r>
      </w:hyperlink>
    </w:p>
    <w:p w14:paraId="5F428CAC" w14:textId="77777777" w:rsidR="00736E7E" w:rsidRPr="00ED08EB" w:rsidRDefault="00035BFF">
      <w:pPr>
        <w:pStyle w:val="Body"/>
        <w:spacing w:line="480" w:lineRule="auto"/>
        <w:ind w:left="720" w:hanging="720"/>
        <w:rPr>
          <w:rFonts w:cs="Times New Roman"/>
        </w:rPr>
      </w:pPr>
      <w:proofErr w:type="spellStart"/>
      <w:r w:rsidRPr="00ED08EB">
        <w:rPr>
          <w:rFonts w:cs="Times New Roman"/>
          <w:color w:val="auto"/>
        </w:rPr>
        <w:t>Germano</w:t>
      </w:r>
      <w:proofErr w:type="spellEnd"/>
      <w:r w:rsidRPr="00ED08EB">
        <w:rPr>
          <w:rFonts w:cs="Times New Roman"/>
          <w:color w:val="auto"/>
        </w:rPr>
        <w:t xml:space="preserve"> D.J., Williams D.F. 1992. Recovery of the blunt-nosed leopard lizard: past efforts, present </w:t>
      </w:r>
      <w:r w:rsidRPr="00ED08EB">
        <w:rPr>
          <w:rFonts w:cs="Times New Roman"/>
        </w:rPr>
        <w:t xml:space="preserve">knowledge, and future opportunities. </w:t>
      </w:r>
      <w:proofErr w:type="gramStart"/>
      <w:r w:rsidRPr="00ED08EB">
        <w:rPr>
          <w:rFonts w:cs="Times New Roman"/>
        </w:rPr>
        <w:t>Transactions of the Western Section of the Wildlife Society.</w:t>
      </w:r>
      <w:proofErr w:type="gramEnd"/>
      <w:r w:rsidRPr="00ED08EB">
        <w:rPr>
          <w:rFonts w:cs="Times New Roman"/>
        </w:rPr>
        <w:t xml:space="preserve"> 28:38-47. </w:t>
      </w:r>
    </w:p>
    <w:p w14:paraId="171B88D7"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Germano</w:t>
      </w:r>
      <w:proofErr w:type="spellEnd"/>
      <w:r w:rsidRPr="00ED08EB">
        <w:rPr>
          <w:rFonts w:cs="Times New Roman"/>
        </w:rPr>
        <w:t xml:space="preserve"> D.J., Williams D.F., </w:t>
      </w:r>
      <w:proofErr w:type="spellStart"/>
      <w:r w:rsidRPr="00ED08EB">
        <w:rPr>
          <w:rFonts w:cs="Times New Roman"/>
        </w:rPr>
        <w:t>Tordoff</w:t>
      </w:r>
      <w:proofErr w:type="spellEnd"/>
      <w:r w:rsidRPr="00ED08EB">
        <w:rPr>
          <w:rFonts w:cs="Times New Roman"/>
        </w:rPr>
        <w:t xml:space="preserve"> III W. 1994 Effect of drought on blunt-nosed leopard lizards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sila</w:t>
      </w:r>
      <w:proofErr w:type="spellEnd"/>
      <w:r w:rsidRPr="00ED08EB">
        <w:rPr>
          <w:rFonts w:cs="Times New Roman"/>
          <w:lang w:val="de-DE"/>
        </w:rPr>
        <w:t xml:space="preserve">). </w:t>
      </w:r>
      <w:proofErr w:type="spellStart"/>
      <w:r w:rsidRPr="00ED08EB">
        <w:rPr>
          <w:rFonts w:cs="Times New Roman"/>
          <w:lang w:val="de-DE"/>
        </w:rPr>
        <w:t>Northwestern</w:t>
      </w:r>
      <w:proofErr w:type="spellEnd"/>
      <w:r w:rsidRPr="00ED08EB">
        <w:rPr>
          <w:rFonts w:cs="Times New Roman"/>
          <w:lang w:val="de-DE"/>
        </w:rPr>
        <w:t xml:space="preserve"> Naturalist.75:11-19.</w:t>
      </w:r>
    </w:p>
    <w:p w14:paraId="165D583B"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Germano</w:t>
      </w:r>
      <w:proofErr w:type="spellEnd"/>
      <w:r w:rsidRPr="00ED08EB">
        <w:rPr>
          <w:rFonts w:cs="Times New Roman"/>
        </w:rPr>
        <w:t xml:space="preserve"> D.J., </w:t>
      </w:r>
      <w:proofErr w:type="spellStart"/>
      <w:r w:rsidRPr="00ED08EB">
        <w:rPr>
          <w:rFonts w:cs="Times New Roman"/>
        </w:rPr>
        <w:t>Rathburn</w:t>
      </w:r>
      <w:proofErr w:type="spellEnd"/>
      <w:r w:rsidRPr="00ED08EB">
        <w:rPr>
          <w:rFonts w:cs="Times New Roman"/>
        </w:rPr>
        <w:t xml:space="preserve"> G.B., </w:t>
      </w:r>
      <w:proofErr w:type="spellStart"/>
      <w:r w:rsidRPr="00ED08EB">
        <w:rPr>
          <w:rFonts w:cs="Times New Roman"/>
        </w:rPr>
        <w:t>Saslaw</w:t>
      </w:r>
      <w:proofErr w:type="spellEnd"/>
      <w:r w:rsidRPr="00ED08EB">
        <w:rPr>
          <w:rFonts w:cs="Times New Roman"/>
        </w:rPr>
        <w:t xml:space="preserve"> L.R. 2001. </w:t>
      </w:r>
      <w:proofErr w:type="gramStart"/>
      <w:r w:rsidRPr="00ED08EB">
        <w:rPr>
          <w:rFonts w:cs="Times New Roman"/>
        </w:rPr>
        <w:t>Managing exotic grasses and conserving declining species.</w:t>
      </w:r>
      <w:proofErr w:type="gramEnd"/>
      <w:r w:rsidRPr="00ED08EB">
        <w:rPr>
          <w:rFonts w:cs="Times New Roman"/>
        </w:rPr>
        <w:t xml:space="preserve"> </w:t>
      </w:r>
      <w:proofErr w:type="gramStart"/>
      <w:r w:rsidRPr="00ED08EB">
        <w:rPr>
          <w:rFonts w:cs="Times New Roman"/>
        </w:rPr>
        <w:t>Wildlife Society Bulletin.</w:t>
      </w:r>
      <w:proofErr w:type="gramEnd"/>
      <w:r w:rsidRPr="00ED08EB">
        <w:rPr>
          <w:rFonts w:cs="Times New Roman"/>
        </w:rPr>
        <w:t xml:space="preserve"> 29(2)</w:t>
      </w:r>
      <w:proofErr w:type="gramStart"/>
      <w:r w:rsidRPr="00ED08EB">
        <w:rPr>
          <w:rFonts w:cs="Times New Roman"/>
        </w:rPr>
        <w:t>:551</w:t>
      </w:r>
      <w:proofErr w:type="gramEnd"/>
      <w:r w:rsidRPr="00ED08EB">
        <w:rPr>
          <w:rFonts w:cs="Times New Roman"/>
        </w:rPr>
        <w:t xml:space="preserve">-559. </w:t>
      </w:r>
    </w:p>
    <w:p w14:paraId="160E84C9"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Germano</w:t>
      </w:r>
      <w:proofErr w:type="spellEnd"/>
      <w:r w:rsidRPr="00ED08EB">
        <w:rPr>
          <w:rFonts w:cs="Times New Roman"/>
        </w:rPr>
        <w:t xml:space="preserve"> D.J., Williams D.F. 2005. </w:t>
      </w:r>
      <w:proofErr w:type="gramStart"/>
      <w:r w:rsidRPr="00ED08EB">
        <w:rPr>
          <w:rFonts w:cs="Times New Roman"/>
        </w:rPr>
        <w:t>Population ecology of blunt-nosed leopard lizard in high elevation foothill habitat.</w:t>
      </w:r>
      <w:proofErr w:type="gramEnd"/>
      <w:r w:rsidRPr="00ED08EB">
        <w:rPr>
          <w:rFonts w:cs="Times New Roman"/>
        </w:rPr>
        <w:t xml:space="preserve"> </w:t>
      </w:r>
      <w:proofErr w:type="gramStart"/>
      <w:r w:rsidRPr="00ED08EB">
        <w:rPr>
          <w:rFonts w:cs="Times New Roman"/>
        </w:rPr>
        <w:t>Journal of Herpetology.</w:t>
      </w:r>
      <w:proofErr w:type="gramEnd"/>
      <w:r w:rsidRPr="00ED08EB">
        <w:rPr>
          <w:rFonts w:cs="Times New Roman"/>
        </w:rPr>
        <w:t xml:space="preserve"> 39(1)</w:t>
      </w:r>
      <w:proofErr w:type="gramStart"/>
      <w:r w:rsidRPr="00ED08EB">
        <w:rPr>
          <w:rFonts w:cs="Times New Roman"/>
        </w:rPr>
        <w:t>:1</w:t>
      </w:r>
      <w:proofErr w:type="gramEnd"/>
      <w:r w:rsidRPr="00ED08EB">
        <w:rPr>
          <w:rFonts w:cs="Times New Roman"/>
        </w:rPr>
        <w:t xml:space="preserve">-18. </w:t>
      </w:r>
    </w:p>
    <w:p w14:paraId="4608D315"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Germano</w:t>
      </w:r>
      <w:proofErr w:type="spellEnd"/>
      <w:r w:rsidRPr="00ED08EB">
        <w:rPr>
          <w:rFonts w:cs="Times New Roman"/>
        </w:rPr>
        <w:t xml:space="preserve"> D.J., Smith P.T., Tabor S.P. 2007. </w:t>
      </w:r>
      <w:proofErr w:type="gramStart"/>
      <w:r w:rsidRPr="00ED08EB">
        <w:rPr>
          <w:rFonts w:cs="Times New Roman"/>
        </w:rPr>
        <w:t>Food habits of the blunt-nosed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sila</w:t>
      </w:r>
      <w:proofErr w:type="spellEnd"/>
      <w:r w:rsidRPr="00ED08EB">
        <w:rPr>
          <w:rFonts w:cs="Times New Roman"/>
        </w:rPr>
        <w:t>).</w:t>
      </w:r>
      <w:proofErr w:type="gramEnd"/>
      <w:r w:rsidRPr="00ED08EB">
        <w:rPr>
          <w:rFonts w:cs="Times New Roman"/>
        </w:rPr>
        <w:t xml:space="preserve"> </w:t>
      </w:r>
      <w:proofErr w:type="gramStart"/>
      <w:r w:rsidRPr="00ED08EB">
        <w:rPr>
          <w:rFonts w:cs="Times New Roman"/>
        </w:rPr>
        <w:t>The Southwestern Naturalist.</w:t>
      </w:r>
      <w:proofErr w:type="gramEnd"/>
      <w:r w:rsidRPr="00ED08EB">
        <w:rPr>
          <w:rFonts w:cs="Times New Roman"/>
        </w:rPr>
        <w:t xml:space="preserve"> 52(2)</w:t>
      </w:r>
      <w:proofErr w:type="gramStart"/>
      <w:r w:rsidRPr="00ED08EB">
        <w:rPr>
          <w:rFonts w:cs="Times New Roman"/>
        </w:rPr>
        <w:t>:318</w:t>
      </w:r>
      <w:proofErr w:type="gramEnd"/>
      <w:r w:rsidRPr="00ED08EB">
        <w:rPr>
          <w:rFonts w:cs="Times New Roman"/>
        </w:rPr>
        <w:t xml:space="preserve">-323. </w:t>
      </w:r>
    </w:p>
    <w:p w14:paraId="5B96B215"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Germano</w:t>
      </w:r>
      <w:proofErr w:type="spellEnd"/>
      <w:r w:rsidRPr="00ED08EB">
        <w:rPr>
          <w:rFonts w:cs="Times New Roman"/>
        </w:rPr>
        <w:t xml:space="preserve"> D.J., Williams D.F. 2007. </w:t>
      </w:r>
      <w:proofErr w:type="gramStart"/>
      <w:r w:rsidRPr="00ED08EB">
        <w:rPr>
          <w:rFonts w:cs="Times New Roman"/>
        </w:rPr>
        <w:t>Ontogenetic and seasonal changes in coloration of the blunt-nosed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sila</w:t>
      </w:r>
      <w:proofErr w:type="spellEnd"/>
      <w:r w:rsidRPr="00ED08EB">
        <w:rPr>
          <w:rFonts w:cs="Times New Roman"/>
        </w:rPr>
        <w:t>).</w:t>
      </w:r>
      <w:proofErr w:type="gramEnd"/>
      <w:r w:rsidRPr="00ED08EB">
        <w:rPr>
          <w:rFonts w:cs="Times New Roman"/>
        </w:rPr>
        <w:t xml:space="preserve"> </w:t>
      </w:r>
      <w:proofErr w:type="gramStart"/>
      <w:r w:rsidRPr="00ED08EB">
        <w:rPr>
          <w:rFonts w:cs="Times New Roman"/>
        </w:rPr>
        <w:t>The Southwestern Naturalist.</w:t>
      </w:r>
      <w:proofErr w:type="gramEnd"/>
      <w:r w:rsidRPr="00ED08EB">
        <w:rPr>
          <w:rFonts w:cs="Times New Roman"/>
        </w:rPr>
        <w:t xml:space="preserve"> 52(1)</w:t>
      </w:r>
      <w:proofErr w:type="gramStart"/>
      <w:r w:rsidRPr="00ED08EB">
        <w:rPr>
          <w:rFonts w:cs="Times New Roman"/>
        </w:rPr>
        <w:t>:46</w:t>
      </w:r>
      <w:proofErr w:type="gramEnd"/>
      <w:r w:rsidRPr="00ED08EB">
        <w:rPr>
          <w:rFonts w:cs="Times New Roman"/>
        </w:rPr>
        <w:t>-53.</w:t>
      </w:r>
    </w:p>
    <w:p w14:paraId="3F3AA738" w14:textId="77777777" w:rsidR="00736E7E" w:rsidRPr="00ED08EB" w:rsidRDefault="00035BFF">
      <w:pPr>
        <w:pStyle w:val="Body"/>
        <w:spacing w:line="480" w:lineRule="auto"/>
        <w:ind w:left="720" w:hanging="720"/>
        <w:rPr>
          <w:rFonts w:cs="Times New Roman"/>
        </w:rPr>
      </w:pPr>
      <w:proofErr w:type="spellStart"/>
      <w:r w:rsidRPr="00ED08EB">
        <w:rPr>
          <w:rFonts w:cs="Times New Roman"/>
        </w:rPr>
        <w:lastRenderedPageBreak/>
        <w:t>Germano</w:t>
      </w:r>
      <w:proofErr w:type="spellEnd"/>
      <w:r w:rsidRPr="00ED08EB">
        <w:rPr>
          <w:rFonts w:cs="Times New Roman"/>
        </w:rPr>
        <w:t xml:space="preserve"> D.J., </w:t>
      </w:r>
      <w:proofErr w:type="spellStart"/>
      <w:r w:rsidRPr="00ED08EB">
        <w:rPr>
          <w:rFonts w:cs="Times New Roman"/>
        </w:rPr>
        <w:t>Rathbun</w:t>
      </w:r>
      <w:proofErr w:type="spellEnd"/>
      <w:r w:rsidRPr="00ED08EB">
        <w:rPr>
          <w:rFonts w:cs="Times New Roman"/>
        </w:rPr>
        <w:t xml:space="preserve"> G.B., </w:t>
      </w:r>
      <w:proofErr w:type="spellStart"/>
      <w:r w:rsidRPr="00ED08EB">
        <w:rPr>
          <w:rFonts w:cs="Times New Roman"/>
        </w:rPr>
        <w:t>Saslaw</w:t>
      </w:r>
      <w:proofErr w:type="spellEnd"/>
      <w:r w:rsidRPr="00ED08EB">
        <w:rPr>
          <w:rFonts w:cs="Times New Roman"/>
        </w:rPr>
        <w:t xml:space="preserve"> L.R., Cypher B.L., Cypher E.A., </w:t>
      </w:r>
      <w:proofErr w:type="spellStart"/>
      <w:r w:rsidRPr="00ED08EB">
        <w:rPr>
          <w:rFonts w:cs="Times New Roman"/>
        </w:rPr>
        <w:t>Vredenberg</w:t>
      </w:r>
      <w:proofErr w:type="spellEnd"/>
      <w:r w:rsidRPr="00ED08EB">
        <w:rPr>
          <w:rFonts w:cs="Times New Roman"/>
        </w:rPr>
        <w:t xml:space="preserve"> L. The San Joaquin Desert of California: Ecologically misunderstood and overlooked. </w:t>
      </w:r>
      <w:proofErr w:type="gramStart"/>
      <w:r w:rsidRPr="00ED08EB">
        <w:rPr>
          <w:rFonts w:cs="Times New Roman"/>
        </w:rPr>
        <w:t>Natural Areas Journal.</w:t>
      </w:r>
      <w:proofErr w:type="gramEnd"/>
      <w:r w:rsidRPr="00ED08EB">
        <w:rPr>
          <w:rFonts w:cs="Times New Roman"/>
        </w:rPr>
        <w:t xml:space="preserve"> 2011</w:t>
      </w:r>
      <w:proofErr w:type="gramStart"/>
      <w:r w:rsidRPr="00ED08EB">
        <w:rPr>
          <w:rFonts w:cs="Times New Roman"/>
        </w:rPr>
        <w:t>;31:138</w:t>
      </w:r>
      <w:proofErr w:type="gramEnd"/>
      <w:r w:rsidRPr="00ED08EB">
        <w:rPr>
          <w:rFonts w:cs="Times New Roman"/>
        </w:rPr>
        <w:t>-147</w:t>
      </w:r>
    </w:p>
    <w:p w14:paraId="482DF625"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Germano</w:t>
      </w:r>
      <w:proofErr w:type="spellEnd"/>
      <w:r w:rsidRPr="00ED08EB">
        <w:rPr>
          <w:rFonts w:cs="Times New Roman"/>
        </w:rPr>
        <w:t xml:space="preserve"> D.J., </w:t>
      </w:r>
      <w:proofErr w:type="spellStart"/>
      <w:r w:rsidRPr="00ED08EB">
        <w:rPr>
          <w:rFonts w:cs="Times New Roman"/>
        </w:rPr>
        <w:t>Rathburn</w:t>
      </w:r>
      <w:proofErr w:type="spellEnd"/>
      <w:r w:rsidRPr="00ED08EB">
        <w:rPr>
          <w:rFonts w:cs="Times New Roman"/>
        </w:rPr>
        <w:t xml:space="preserve"> G.B., </w:t>
      </w:r>
      <w:proofErr w:type="spellStart"/>
      <w:r w:rsidRPr="00ED08EB">
        <w:rPr>
          <w:rFonts w:cs="Times New Roman"/>
        </w:rPr>
        <w:t>Saslaw</w:t>
      </w:r>
      <w:proofErr w:type="spellEnd"/>
      <w:r w:rsidRPr="00ED08EB">
        <w:rPr>
          <w:rFonts w:cs="Times New Roman"/>
        </w:rPr>
        <w:t xml:space="preserve"> L.R. 2012. </w:t>
      </w:r>
      <w:proofErr w:type="gramStart"/>
      <w:r w:rsidRPr="00ED08EB">
        <w:rPr>
          <w:rFonts w:cs="Times New Roman"/>
        </w:rPr>
        <w:t>Effects of grazing and invasive grasses on desert vertebrates in California.</w:t>
      </w:r>
      <w:proofErr w:type="gramEnd"/>
      <w:r w:rsidRPr="00ED08EB">
        <w:rPr>
          <w:rFonts w:cs="Times New Roman"/>
        </w:rPr>
        <w:t xml:space="preserve"> </w:t>
      </w:r>
      <w:proofErr w:type="gramStart"/>
      <w:r w:rsidRPr="00ED08EB">
        <w:rPr>
          <w:rFonts w:cs="Times New Roman"/>
        </w:rPr>
        <w:t>The Journal of Wildlife Management.</w:t>
      </w:r>
      <w:proofErr w:type="gramEnd"/>
      <w:r w:rsidRPr="00ED08EB">
        <w:rPr>
          <w:rFonts w:cs="Times New Roman"/>
        </w:rPr>
        <w:t xml:space="preserve"> 76(4)</w:t>
      </w:r>
      <w:proofErr w:type="gramStart"/>
      <w:r w:rsidRPr="00ED08EB">
        <w:rPr>
          <w:rFonts w:cs="Times New Roman"/>
        </w:rPr>
        <w:t>:670</w:t>
      </w:r>
      <w:proofErr w:type="gramEnd"/>
      <w:r w:rsidRPr="00ED08EB">
        <w:rPr>
          <w:rFonts w:cs="Times New Roman"/>
        </w:rPr>
        <w:t xml:space="preserve">-682. </w:t>
      </w:r>
    </w:p>
    <w:p w14:paraId="2648CB60"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Germano</w:t>
      </w:r>
      <w:proofErr w:type="spellEnd"/>
      <w:r w:rsidRPr="00ED08EB">
        <w:rPr>
          <w:rFonts w:cs="Times New Roman"/>
        </w:rPr>
        <w:t xml:space="preserve"> D.J., </w:t>
      </w:r>
      <w:proofErr w:type="spellStart"/>
      <w:r w:rsidRPr="00ED08EB">
        <w:rPr>
          <w:rFonts w:cs="Times New Roman"/>
        </w:rPr>
        <w:t>Rathbun</w:t>
      </w:r>
      <w:proofErr w:type="spellEnd"/>
      <w:r w:rsidRPr="00ED08EB">
        <w:rPr>
          <w:rFonts w:cs="Times New Roman"/>
        </w:rPr>
        <w:t xml:space="preserve"> G.B. 2016. </w:t>
      </w:r>
      <w:proofErr w:type="gramStart"/>
      <w:r w:rsidRPr="00ED08EB">
        <w:rPr>
          <w:rFonts w:cs="Times New Roman"/>
        </w:rPr>
        <w:t>Home range and habitat use by blunt-nosed leopard lizards in the southern San Joaquin Desert of California.</w:t>
      </w:r>
      <w:proofErr w:type="gramEnd"/>
      <w:r w:rsidRPr="00ED08EB">
        <w:rPr>
          <w:rFonts w:cs="Times New Roman"/>
        </w:rPr>
        <w:t xml:space="preserve"> </w:t>
      </w:r>
      <w:proofErr w:type="gramStart"/>
      <w:r w:rsidRPr="00ED08EB">
        <w:rPr>
          <w:rFonts w:cs="Times New Roman"/>
        </w:rPr>
        <w:t>Journal of Herpetology.</w:t>
      </w:r>
      <w:proofErr w:type="gramEnd"/>
      <w:r w:rsidRPr="00ED08EB">
        <w:rPr>
          <w:rFonts w:cs="Times New Roman"/>
        </w:rPr>
        <w:t xml:space="preserve"> 50(3)</w:t>
      </w:r>
      <w:proofErr w:type="gramStart"/>
      <w:r w:rsidRPr="00ED08EB">
        <w:rPr>
          <w:rFonts w:cs="Times New Roman"/>
        </w:rPr>
        <w:t>:429</w:t>
      </w:r>
      <w:proofErr w:type="gramEnd"/>
      <w:r w:rsidRPr="00ED08EB">
        <w:rPr>
          <w:rFonts w:cs="Times New Roman"/>
        </w:rPr>
        <w:t xml:space="preserve">-434. </w:t>
      </w:r>
    </w:p>
    <w:p w14:paraId="51AEE4DC"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Graul</w:t>
      </w:r>
      <w:proofErr w:type="spellEnd"/>
      <w:r w:rsidRPr="00ED08EB">
        <w:rPr>
          <w:rFonts w:cs="Times New Roman"/>
        </w:rPr>
        <w:t xml:space="preserve"> C. 2016. </w:t>
      </w:r>
      <w:proofErr w:type="spellStart"/>
      <w:proofErr w:type="gramStart"/>
      <w:r w:rsidRPr="00ED08EB">
        <w:rPr>
          <w:rFonts w:cs="Times New Roman"/>
        </w:rPr>
        <w:t>leafletR</w:t>
      </w:r>
      <w:proofErr w:type="spellEnd"/>
      <w:proofErr w:type="gramEnd"/>
      <w:r w:rsidRPr="00ED08EB">
        <w:rPr>
          <w:rFonts w:cs="Times New Roman"/>
        </w:rPr>
        <w:t>: Interactive Web-Maps Based on the Leaflet JavaScript Library. R package version 0.4-0, http://cran.r-project.org/package=leafletR.</w:t>
      </w:r>
    </w:p>
    <w:p w14:paraId="3D8EB499" w14:textId="77777777" w:rsidR="00736E7E" w:rsidRPr="00ED08EB" w:rsidRDefault="00035BFF">
      <w:pPr>
        <w:pStyle w:val="Body"/>
        <w:spacing w:line="480" w:lineRule="auto"/>
        <w:ind w:left="720" w:hanging="720"/>
        <w:rPr>
          <w:rFonts w:cs="Times New Roman"/>
        </w:rPr>
      </w:pPr>
      <w:r w:rsidRPr="00ED08EB">
        <w:rPr>
          <w:rFonts w:cs="Times New Roman"/>
        </w:rPr>
        <w:t xml:space="preserve">Griffin D., </w:t>
      </w:r>
      <w:proofErr w:type="spellStart"/>
      <w:r w:rsidRPr="00ED08EB">
        <w:rPr>
          <w:rFonts w:cs="Times New Roman"/>
        </w:rPr>
        <w:t>Anchukaitis</w:t>
      </w:r>
      <w:proofErr w:type="spellEnd"/>
      <w:r w:rsidRPr="00ED08EB">
        <w:rPr>
          <w:rFonts w:cs="Times New Roman"/>
        </w:rPr>
        <w:t xml:space="preserve"> K.J. 2014.How unusual is the 2012–2014 California drought? </w:t>
      </w:r>
      <w:proofErr w:type="gramStart"/>
      <w:r w:rsidRPr="00ED08EB">
        <w:rPr>
          <w:rFonts w:cs="Times New Roman"/>
        </w:rPr>
        <w:t>Geophysical Research Letters.</w:t>
      </w:r>
      <w:proofErr w:type="gramEnd"/>
      <w:r w:rsidRPr="00ED08EB">
        <w:rPr>
          <w:rFonts w:cs="Times New Roman"/>
        </w:rPr>
        <w:t xml:space="preserve"> </w:t>
      </w:r>
      <w:proofErr w:type="gramStart"/>
      <w:r w:rsidRPr="00ED08EB">
        <w:rPr>
          <w:rFonts w:cs="Times New Roman"/>
        </w:rPr>
        <w:t>41: 9017–9023.</w:t>
      </w:r>
      <w:proofErr w:type="gramEnd"/>
    </w:p>
    <w:p w14:paraId="26B321E8"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Grillet</w:t>
      </w:r>
      <w:proofErr w:type="spellEnd"/>
      <w:r w:rsidRPr="00ED08EB">
        <w:rPr>
          <w:rFonts w:cs="Times New Roman"/>
        </w:rPr>
        <w:t xml:space="preserve"> P., </w:t>
      </w:r>
      <w:proofErr w:type="spellStart"/>
      <w:r w:rsidRPr="00ED08EB">
        <w:rPr>
          <w:rFonts w:cs="Times New Roman"/>
        </w:rPr>
        <w:t>Cheylan</w:t>
      </w:r>
      <w:proofErr w:type="spellEnd"/>
      <w:r w:rsidRPr="00ED08EB">
        <w:rPr>
          <w:rFonts w:cs="Times New Roman"/>
        </w:rPr>
        <w:t xml:space="preserve"> M., </w:t>
      </w:r>
      <w:proofErr w:type="spellStart"/>
      <w:r w:rsidRPr="00ED08EB">
        <w:rPr>
          <w:rFonts w:cs="Times New Roman"/>
        </w:rPr>
        <w:t>Thirion</w:t>
      </w:r>
      <w:proofErr w:type="spellEnd"/>
      <w:r w:rsidRPr="00ED08EB">
        <w:rPr>
          <w:rFonts w:cs="Times New Roman"/>
        </w:rPr>
        <w:t xml:space="preserve"> J.M., </w:t>
      </w:r>
      <w:proofErr w:type="spellStart"/>
      <w:r w:rsidRPr="00ED08EB">
        <w:rPr>
          <w:rFonts w:cs="Times New Roman"/>
        </w:rPr>
        <w:t>Dor</w:t>
      </w:r>
      <w:proofErr w:type="spellEnd"/>
      <w:r w:rsidRPr="00ED08EB">
        <w:rPr>
          <w:rFonts w:cs="Times New Roman"/>
          <w:lang w:val="fr-FR"/>
        </w:rPr>
        <w:t xml:space="preserve">é </w:t>
      </w:r>
      <w:r w:rsidRPr="00ED08EB">
        <w:rPr>
          <w:rFonts w:cs="Times New Roman"/>
        </w:rPr>
        <w:t xml:space="preserve">F., Bonnet X., </w:t>
      </w:r>
      <w:proofErr w:type="spellStart"/>
      <w:r w:rsidRPr="00ED08EB">
        <w:rPr>
          <w:rFonts w:cs="Times New Roman"/>
        </w:rPr>
        <w:t>Dauge</w:t>
      </w:r>
      <w:proofErr w:type="spellEnd"/>
      <w:r w:rsidRPr="00ED08EB">
        <w:rPr>
          <w:rFonts w:cs="Times New Roman"/>
        </w:rPr>
        <w:t xml:space="preserve"> C., </w:t>
      </w:r>
      <w:proofErr w:type="spellStart"/>
      <w:r w:rsidRPr="00ED08EB">
        <w:rPr>
          <w:rFonts w:cs="Times New Roman"/>
        </w:rPr>
        <w:t>Chollet</w:t>
      </w:r>
      <w:proofErr w:type="spellEnd"/>
      <w:r w:rsidRPr="00ED08EB">
        <w:rPr>
          <w:rFonts w:cs="Times New Roman"/>
        </w:rPr>
        <w:t xml:space="preserve"> M., </w:t>
      </w:r>
      <w:proofErr w:type="spellStart"/>
      <w:r w:rsidRPr="00ED08EB">
        <w:rPr>
          <w:rFonts w:cs="Times New Roman"/>
        </w:rPr>
        <w:t>Marchand</w:t>
      </w:r>
      <w:proofErr w:type="spellEnd"/>
      <w:r w:rsidRPr="00ED08EB">
        <w:rPr>
          <w:rFonts w:cs="Times New Roman"/>
        </w:rPr>
        <w:t xml:space="preserve"> M.A. 2010. Rabbit burrows or artificial refuges area critical habitat component for the threatened lizard, </w:t>
      </w:r>
      <w:proofErr w:type="gramStart"/>
      <w:r w:rsidRPr="00ED08EB">
        <w:rPr>
          <w:rFonts w:cs="Times New Roman"/>
          <w:i/>
          <w:iCs/>
          <w:lang w:val="fr-FR"/>
        </w:rPr>
        <w:t xml:space="preserve">Timon </w:t>
      </w:r>
      <w:proofErr w:type="spellStart"/>
      <w:r w:rsidRPr="00ED08EB">
        <w:rPr>
          <w:rFonts w:cs="Times New Roman"/>
          <w:i/>
          <w:iCs/>
          <w:lang w:val="fr-FR"/>
        </w:rPr>
        <w:t>lepidus</w:t>
      </w:r>
      <w:proofErr w:type="spellEnd"/>
      <w:proofErr w:type="gramEnd"/>
      <w:r w:rsidRPr="00ED08EB">
        <w:rPr>
          <w:rFonts w:cs="Times New Roman"/>
        </w:rPr>
        <w:t xml:space="preserve"> (</w:t>
      </w:r>
      <w:proofErr w:type="spellStart"/>
      <w:r w:rsidRPr="00ED08EB">
        <w:rPr>
          <w:rFonts w:cs="Times New Roman"/>
        </w:rPr>
        <w:t>Sauria</w:t>
      </w:r>
      <w:proofErr w:type="spellEnd"/>
      <w:r w:rsidRPr="00ED08EB">
        <w:rPr>
          <w:rFonts w:cs="Times New Roman"/>
        </w:rPr>
        <w:t xml:space="preserve">, </w:t>
      </w:r>
      <w:proofErr w:type="spellStart"/>
      <w:r w:rsidRPr="00ED08EB">
        <w:rPr>
          <w:rFonts w:cs="Times New Roman"/>
        </w:rPr>
        <w:t>Lacertidae</w:t>
      </w:r>
      <w:proofErr w:type="spellEnd"/>
      <w:r w:rsidRPr="00ED08EB">
        <w:rPr>
          <w:rFonts w:cs="Times New Roman"/>
        </w:rPr>
        <w:t xml:space="preserve">). Biodiversity and Conservation. </w:t>
      </w:r>
      <w:proofErr w:type="gramStart"/>
      <w:r w:rsidRPr="00ED08EB">
        <w:rPr>
          <w:rFonts w:cs="Times New Roman"/>
        </w:rPr>
        <w:t>19: 2039–2051.</w:t>
      </w:r>
      <w:proofErr w:type="gramEnd"/>
    </w:p>
    <w:p w14:paraId="41289055" w14:textId="77777777" w:rsidR="00736E7E" w:rsidRPr="00ED08EB" w:rsidRDefault="00035BFF">
      <w:pPr>
        <w:pStyle w:val="Body"/>
        <w:spacing w:line="480" w:lineRule="auto"/>
        <w:ind w:left="720" w:hanging="720"/>
        <w:rPr>
          <w:rFonts w:cs="Times New Roman"/>
        </w:rPr>
      </w:pPr>
      <w:proofErr w:type="gramStart"/>
      <w:r w:rsidRPr="00ED08EB">
        <w:rPr>
          <w:rFonts w:cs="Times New Roman"/>
        </w:rPr>
        <w:t xml:space="preserve">Gurney C.M., </w:t>
      </w:r>
      <w:proofErr w:type="spellStart"/>
      <w:r w:rsidRPr="00ED08EB">
        <w:rPr>
          <w:rFonts w:cs="Times New Roman"/>
        </w:rPr>
        <w:t>Prugh</w:t>
      </w:r>
      <w:proofErr w:type="spellEnd"/>
      <w:r w:rsidRPr="00ED08EB">
        <w:rPr>
          <w:rFonts w:cs="Times New Roman"/>
        </w:rPr>
        <w:t xml:space="preserve"> L.R., </w:t>
      </w:r>
      <w:proofErr w:type="spellStart"/>
      <w:r w:rsidRPr="00ED08EB">
        <w:rPr>
          <w:rFonts w:cs="Times New Roman"/>
        </w:rPr>
        <w:t>Brashares</w:t>
      </w:r>
      <w:proofErr w:type="spellEnd"/>
      <w:r w:rsidRPr="00ED08EB">
        <w:rPr>
          <w:rFonts w:cs="Times New Roman"/>
        </w:rPr>
        <w:t xml:space="preserve"> J.S. 2015.</w:t>
      </w:r>
      <w:proofErr w:type="gramEnd"/>
      <w:r w:rsidRPr="00ED08EB">
        <w:rPr>
          <w:rFonts w:cs="Times New Roman"/>
        </w:rPr>
        <w:t xml:space="preserve"> Restoration of native plants is reduced by rodent-caused soil disturbance and seed removal. Rangeland Ecology and Management. 2015</w:t>
      </w:r>
      <w:proofErr w:type="gramStart"/>
      <w:r w:rsidRPr="00ED08EB">
        <w:rPr>
          <w:rFonts w:cs="Times New Roman"/>
        </w:rPr>
        <w:t>;68</w:t>
      </w:r>
      <w:proofErr w:type="gramEnd"/>
      <w:r w:rsidRPr="00ED08EB">
        <w:rPr>
          <w:rFonts w:cs="Times New Roman"/>
        </w:rPr>
        <w:t>(4):359-366.</w:t>
      </w:r>
    </w:p>
    <w:p w14:paraId="4C35D88E" w14:textId="77777777" w:rsidR="00736E7E" w:rsidRPr="00ED08EB" w:rsidRDefault="00035BFF">
      <w:pPr>
        <w:pStyle w:val="Body"/>
        <w:spacing w:line="480" w:lineRule="auto"/>
        <w:ind w:left="720" w:hanging="720"/>
        <w:rPr>
          <w:rFonts w:cs="Times New Roman"/>
        </w:rPr>
      </w:pPr>
      <w:r w:rsidRPr="00ED08EB">
        <w:rPr>
          <w:rFonts w:cs="Times New Roman"/>
        </w:rPr>
        <w:t xml:space="preserve">Hannah L., Carr J.L., </w:t>
      </w:r>
      <w:proofErr w:type="spellStart"/>
      <w:r w:rsidRPr="00ED08EB">
        <w:rPr>
          <w:rFonts w:cs="Times New Roman"/>
        </w:rPr>
        <w:t>Lankerani</w:t>
      </w:r>
      <w:proofErr w:type="spellEnd"/>
      <w:r w:rsidRPr="00ED08EB">
        <w:rPr>
          <w:rFonts w:cs="Times New Roman"/>
        </w:rPr>
        <w:t xml:space="preserve"> A. 1995. Human disturbance and natural habitat: a biome level analysis of a global data set. Biodiversity and Conservation. </w:t>
      </w:r>
      <w:proofErr w:type="gramStart"/>
      <w:r w:rsidRPr="00ED08EB">
        <w:rPr>
          <w:rFonts w:cs="Times New Roman"/>
        </w:rPr>
        <w:t>4: 128-155.</w:t>
      </w:r>
      <w:proofErr w:type="gramEnd"/>
      <w:r w:rsidRPr="00ED08EB">
        <w:rPr>
          <w:rFonts w:cs="Times New Roman"/>
        </w:rPr>
        <w:t xml:space="preserve"> </w:t>
      </w:r>
    </w:p>
    <w:p w14:paraId="48C1AAF5" w14:textId="77777777" w:rsidR="00736E7E" w:rsidRPr="00ED08EB" w:rsidRDefault="00035BFF">
      <w:pPr>
        <w:pStyle w:val="Body"/>
        <w:spacing w:line="480" w:lineRule="auto"/>
        <w:ind w:left="720" w:hanging="720"/>
        <w:rPr>
          <w:rFonts w:cs="Times New Roman"/>
        </w:rPr>
      </w:pPr>
      <w:r w:rsidRPr="00ED08EB">
        <w:rPr>
          <w:rFonts w:cs="Times New Roman"/>
        </w:rPr>
        <w:lastRenderedPageBreak/>
        <w:t xml:space="preserve">Hansen R.W., </w:t>
      </w:r>
      <w:proofErr w:type="spellStart"/>
      <w:r w:rsidRPr="00ED08EB">
        <w:rPr>
          <w:rFonts w:cs="Times New Roman"/>
        </w:rPr>
        <w:t>Montanucci</w:t>
      </w:r>
      <w:proofErr w:type="spellEnd"/>
      <w:r w:rsidRPr="00ED08EB">
        <w:rPr>
          <w:rFonts w:cs="Times New Roman"/>
        </w:rPr>
        <w:t xml:space="preserve"> R.R., </w:t>
      </w:r>
      <w:proofErr w:type="spellStart"/>
      <w:r w:rsidRPr="00ED08EB">
        <w:rPr>
          <w:rFonts w:cs="Times New Roman"/>
        </w:rPr>
        <w:t>Switak</w:t>
      </w:r>
      <w:proofErr w:type="spellEnd"/>
      <w:r w:rsidRPr="00ED08EB">
        <w:rPr>
          <w:rFonts w:cs="Times New Roman"/>
        </w:rPr>
        <w:t xml:space="preserve"> K.H. 1994.Blunt-nosed leopard lizard. </w:t>
      </w:r>
      <w:proofErr w:type="gramStart"/>
      <w:r w:rsidRPr="00ED08EB">
        <w:rPr>
          <w:rFonts w:cs="Times New Roman"/>
        </w:rPr>
        <w:t>Life on the Edge.</w:t>
      </w:r>
      <w:proofErr w:type="gramEnd"/>
      <w:r w:rsidRPr="00ED08EB">
        <w:rPr>
          <w:rFonts w:cs="Times New Roman"/>
        </w:rPr>
        <w:t xml:space="preserve"> Volume1: Wildlife 1: pp.272–273.</w:t>
      </w:r>
    </w:p>
    <w:p w14:paraId="48C85E02"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Hawbecker</w:t>
      </w:r>
      <w:proofErr w:type="spellEnd"/>
      <w:r w:rsidRPr="00ED08EB">
        <w:rPr>
          <w:rFonts w:cs="Times New Roman"/>
        </w:rPr>
        <w:t xml:space="preserve"> A.C. 1951. </w:t>
      </w:r>
      <w:proofErr w:type="gramStart"/>
      <w:r w:rsidRPr="00ED08EB">
        <w:rPr>
          <w:rFonts w:cs="Times New Roman"/>
        </w:rPr>
        <w:t>Small mammal relationships in an Ephedra community.</w:t>
      </w:r>
      <w:proofErr w:type="gramEnd"/>
      <w:r w:rsidRPr="00ED08EB">
        <w:rPr>
          <w:rFonts w:cs="Times New Roman"/>
        </w:rPr>
        <w:t xml:space="preserve"> </w:t>
      </w:r>
      <w:proofErr w:type="gramStart"/>
      <w:r w:rsidRPr="00ED08EB">
        <w:rPr>
          <w:rFonts w:cs="Times New Roman"/>
        </w:rPr>
        <w:t xml:space="preserve">Journal of </w:t>
      </w:r>
      <w:proofErr w:type="spellStart"/>
      <w:r w:rsidRPr="00ED08EB">
        <w:rPr>
          <w:rFonts w:cs="Times New Roman"/>
        </w:rPr>
        <w:t>Mammalogy</w:t>
      </w:r>
      <w:proofErr w:type="spellEnd"/>
      <w:r w:rsidRPr="00ED08EB">
        <w:rPr>
          <w:rFonts w:cs="Times New Roman"/>
        </w:rPr>
        <w:t>.</w:t>
      </w:r>
      <w:proofErr w:type="gramEnd"/>
      <w:r w:rsidRPr="00ED08EB">
        <w:rPr>
          <w:rFonts w:cs="Times New Roman"/>
        </w:rPr>
        <w:t xml:space="preserve"> 50–60.</w:t>
      </w:r>
    </w:p>
    <w:p w14:paraId="7EFFEEEB" w14:textId="7BE2AF9A" w:rsidR="00AB1A5C" w:rsidRPr="00ED08EB" w:rsidRDefault="00035BFF">
      <w:pPr>
        <w:pStyle w:val="Body"/>
        <w:spacing w:line="480" w:lineRule="auto"/>
        <w:ind w:left="720" w:hanging="720"/>
        <w:rPr>
          <w:rFonts w:cs="Times New Roman"/>
        </w:rPr>
      </w:pPr>
      <w:proofErr w:type="spellStart"/>
      <w:r w:rsidRPr="00ED08EB">
        <w:rPr>
          <w:rFonts w:cs="Times New Roman"/>
        </w:rPr>
        <w:t>Hijmans</w:t>
      </w:r>
      <w:proofErr w:type="spellEnd"/>
      <w:r w:rsidRPr="00ED08EB">
        <w:rPr>
          <w:rFonts w:cs="Times New Roman"/>
        </w:rPr>
        <w:t xml:space="preserve">, R.J., Cameron S.E., Parra J.L., Jones P.G., Jarvis A. Very high resolution interpolated climate surfaces for global land areas. </w:t>
      </w:r>
      <w:proofErr w:type="gramStart"/>
      <w:r w:rsidRPr="00ED08EB">
        <w:rPr>
          <w:rFonts w:cs="Times New Roman"/>
        </w:rPr>
        <w:t>International Journal of Climatology.</w:t>
      </w:r>
      <w:proofErr w:type="gramEnd"/>
      <w:r w:rsidRPr="00ED08EB">
        <w:rPr>
          <w:rFonts w:cs="Times New Roman"/>
        </w:rPr>
        <w:t xml:space="preserve"> 2005. 25: 1965-1978.</w:t>
      </w:r>
    </w:p>
    <w:p w14:paraId="60BAA3AA" w14:textId="72ADBC57" w:rsidR="00AB1A5C" w:rsidRPr="00ED08EB" w:rsidRDefault="00AB1A5C"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rPr>
          <w:i/>
          <w:iCs/>
        </w:rPr>
      </w:pPr>
      <w:proofErr w:type="spellStart"/>
      <w:r w:rsidRPr="00ED08EB">
        <w:t>Hirzel</w:t>
      </w:r>
      <w:proofErr w:type="spellEnd"/>
      <w:r w:rsidRPr="00ED08EB">
        <w:t xml:space="preserve"> AH, Le Lay G (2008) Habitat suitability modeling and niche theory. </w:t>
      </w:r>
      <w:proofErr w:type="gramStart"/>
      <w:r w:rsidR="00340A9C" w:rsidRPr="00ED08EB">
        <w:rPr>
          <w:i/>
          <w:iCs/>
        </w:rPr>
        <w:t xml:space="preserve">J </w:t>
      </w:r>
      <w:proofErr w:type="spellStart"/>
      <w:r w:rsidR="00340A9C" w:rsidRPr="00ED08EB">
        <w:rPr>
          <w:i/>
          <w:iCs/>
        </w:rPr>
        <w:t>Appl</w:t>
      </w:r>
      <w:proofErr w:type="spellEnd"/>
      <w:r w:rsidR="00340A9C" w:rsidRPr="00ED08EB">
        <w:rPr>
          <w:i/>
          <w:iCs/>
        </w:rPr>
        <w:t xml:space="preserve"> </w:t>
      </w:r>
      <w:proofErr w:type="spellStart"/>
      <w:r w:rsidR="00340A9C" w:rsidRPr="00ED08EB">
        <w:rPr>
          <w:i/>
          <w:iCs/>
        </w:rPr>
        <w:t>Ecol</w:t>
      </w:r>
      <w:proofErr w:type="spellEnd"/>
      <w:r w:rsidR="00340A9C" w:rsidRPr="00ED08EB">
        <w:rPr>
          <w:i/>
          <w:iCs/>
        </w:rPr>
        <w:t xml:space="preserve"> </w:t>
      </w:r>
      <w:r w:rsidRPr="00ED08EB">
        <w:t>45:1372–1381.</w:t>
      </w:r>
      <w:proofErr w:type="gramEnd"/>
    </w:p>
    <w:p w14:paraId="166AB22E" w14:textId="77777777" w:rsidR="00736E7E" w:rsidRPr="00ED08EB" w:rsidRDefault="00035BFF">
      <w:pPr>
        <w:pStyle w:val="Body"/>
        <w:spacing w:line="480" w:lineRule="auto"/>
        <w:ind w:left="720" w:hanging="720"/>
        <w:rPr>
          <w:rFonts w:cs="Times New Roman"/>
        </w:rPr>
      </w:pPr>
      <w:r w:rsidRPr="00ED08EB">
        <w:rPr>
          <w:rFonts w:cs="Times New Roman"/>
        </w:rPr>
        <w:t xml:space="preserve">Hoekstra J.M., Boucher T.M., Ricketts T.H., Roberts C. 2005. Confronting a biome crisis: global disparities of habitat loss and protection. Ecology Letters. 8: 23-29. </w:t>
      </w:r>
    </w:p>
    <w:p w14:paraId="16424809"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Hothorn</w:t>
      </w:r>
      <w:proofErr w:type="spellEnd"/>
      <w:r w:rsidRPr="00ED08EB">
        <w:rPr>
          <w:rFonts w:cs="Times New Roman"/>
        </w:rPr>
        <w:t xml:space="preserve"> T, </w:t>
      </w:r>
      <w:proofErr w:type="spellStart"/>
      <w:r w:rsidRPr="00ED08EB">
        <w:rPr>
          <w:rFonts w:cs="Times New Roman"/>
        </w:rPr>
        <w:t>Bretz</w:t>
      </w:r>
      <w:proofErr w:type="spellEnd"/>
      <w:r w:rsidRPr="00ED08EB">
        <w:rPr>
          <w:rFonts w:cs="Times New Roman"/>
        </w:rPr>
        <w:t xml:space="preserve"> F, Westfall P. 2008. </w:t>
      </w:r>
      <w:proofErr w:type="gramStart"/>
      <w:r w:rsidRPr="00ED08EB">
        <w:rPr>
          <w:rFonts w:cs="Times New Roman"/>
        </w:rPr>
        <w:t>Simultaneous Inference in General Parametric Models.</w:t>
      </w:r>
      <w:proofErr w:type="gramEnd"/>
      <w:r w:rsidRPr="00ED08EB">
        <w:rPr>
          <w:rFonts w:cs="Times New Roman"/>
        </w:rPr>
        <w:t xml:space="preserve"> Biometrical Journal 50(3), 346--363.</w:t>
      </w:r>
    </w:p>
    <w:p w14:paraId="07D23307" w14:textId="656A231A" w:rsidR="00736E7E" w:rsidRPr="00ED08EB" w:rsidRDefault="00035BFF">
      <w:pPr>
        <w:pStyle w:val="Body"/>
        <w:spacing w:line="480" w:lineRule="auto"/>
        <w:ind w:left="720" w:hanging="720"/>
        <w:rPr>
          <w:rFonts w:cs="Times New Roman"/>
        </w:rPr>
      </w:pPr>
      <w:proofErr w:type="gramStart"/>
      <w:r w:rsidRPr="00ED08EB">
        <w:rPr>
          <w:rFonts w:cs="Times New Roman"/>
        </w:rPr>
        <w:t>Huey R.B. 1974.</w:t>
      </w:r>
      <w:proofErr w:type="gramEnd"/>
      <w:r w:rsidRPr="00ED08EB">
        <w:rPr>
          <w:rFonts w:cs="Times New Roman"/>
        </w:rPr>
        <w:t xml:space="preserve"> Behavioral thermoregulation in lizards: Importance of associated costs. Science. </w:t>
      </w:r>
      <w:proofErr w:type="gramStart"/>
      <w:r w:rsidRPr="00ED08EB">
        <w:rPr>
          <w:rFonts w:cs="Times New Roman"/>
        </w:rPr>
        <w:t>184:1001–1003.</w:t>
      </w:r>
      <w:proofErr w:type="gramEnd"/>
    </w:p>
    <w:p w14:paraId="550F5005" w14:textId="2027E5DC" w:rsidR="00CC26DE" w:rsidRPr="00ED08EB" w:rsidRDefault="00CC26DE">
      <w:pPr>
        <w:pStyle w:val="Body"/>
        <w:spacing w:line="480" w:lineRule="auto"/>
        <w:ind w:left="720" w:hanging="720"/>
        <w:rPr>
          <w:rFonts w:cs="Times New Roman"/>
        </w:rPr>
      </w:pPr>
      <w:proofErr w:type="gramStart"/>
      <w:r w:rsidRPr="00ED08EB">
        <w:rPr>
          <w:rFonts w:cs="Times New Roman"/>
        </w:rPr>
        <w:t xml:space="preserve">Huey RB, </w:t>
      </w:r>
      <w:proofErr w:type="spellStart"/>
      <w:r w:rsidRPr="00ED08EB">
        <w:rPr>
          <w:rFonts w:cs="Times New Roman"/>
        </w:rPr>
        <w:t>Slatkin</w:t>
      </w:r>
      <w:proofErr w:type="spellEnd"/>
      <w:r w:rsidRPr="00ED08EB">
        <w:rPr>
          <w:rFonts w:cs="Times New Roman"/>
        </w:rPr>
        <w:t xml:space="preserve"> M. 1976.</w:t>
      </w:r>
      <w:proofErr w:type="gramEnd"/>
      <w:r w:rsidRPr="00ED08EB">
        <w:rPr>
          <w:rFonts w:cs="Times New Roman"/>
        </w:rPr>
        <w:t xml:space="preserve"> </w:t>
      </w:r>
      <w:proofErr w:type="gramStart"/>
      <w:r w:rsidRPr="00ED08EB">
        <w:rPr>
          <w:rFonts w:cs="Times New Roman"/>
          <w:bCs/>
        </w:rPr>
        <w:t>Cost and benefits of lizard thermoregulation.</w:t>
      </w:r>
      <w:proofErr w:type="gramEnd"/>
      <w:r w:rsidRPr="00ED08EB">
        <w:rPr>
          <w:rFonts w:cs="Times New Roman"/>
          <w:bCs/>
        </w:rPr>
        <w:t xml:space="preserve">  </w:t>
      </w:r>
      <w:r w:rsidRPr="00ED08EB">
        <w:rPr>
          <w:rFonts w:cs="Times New Roman"/>
          <w:i/>
        </w:rPr>
        <w:t>The Quarterly Review of Biolog</w:t>
      </w:r>
      <w:r w:rsidRPr="00ED08EB">
        <w:rPr>
          <w:rFonts w:cs="Times New Roman"/>
        </w:rPr>
        <w:t>y, 51:363-384</w:t>
      </w:r>
    </w:p>
    <w:p w14:paraId="25FC3809" w14:textId="63DB6527" w:rsidR="00736E7E" w:rsidRPr="00ED08EB" w:rsidRDefault="00035BFF">
      <w:pPr>
        <w:pStyle w:val="Body"/>
        <w:spacing w:line="480" w:lineRule="auto"/>
        <w:ind w:left="720" w:hanging="720"/>
        <w:rPr>
          <w:rFonts w:cs="Times New Roman"/>
        </w:rPr>
      </w:pPr>
      <w:r w:rsidRPr="00ED08EB">
        <w:rPr>
          <w:rFonts w:cs="Times New Roman"/>
        </w:rPr>
        <w:t xml:space="preserve">Jacobson, F., Garrison, G., </w:t>
      </w:r>
      <w:proofErr w:type="spellStart"/>
      <w:r w:rsidRPr="00ED08EB">
        <w:rPr>
          <w:rFonts w:cs="Times New Roman"/>
        </w:rPr>
        <w:t>Penner</w:t>
      </w:r>
      <w:proofErr w:type="spellEnd"/>
      <w:r w:rsidRPr="00ED08EB">
        <w:rPr>
          <w:rFonts w:cs="Times New Roman"/>
        </w:rPr>
        <w:t xml:space="preserve">, J., </w:t>
      </w:r>
      <w:proofErr w:type="spellStart"/>
      <w:r w:rsidRPr="00ED08EB">
        <w:rPr>
          <w:rFonts w:cs="Times New Roman"/>
        </w:rPr>
        <w:t>Gebin</w:t>
      </w:r>
      <w:proofErr w:type="spellEnd"/>
      <w:r w:rsidRPr="00ED08EB">
        <w:rPr>
          <w:rFonts w:cs="Times New Roman"/>
        </w:rPr>
        <w:t xml:space="preserve">, J. Z., </w:t>
      </w:r>
      <w:proofErr w:type="spellStart"/>
      <w:r w:rsidRPr="00ED08EB">
        <w:rPr>
          <w:rFonts w:cs="Times New Roman"/>
        </w:rPr>
        <w:t>Eifler</w:t>
      </w:r>
      <w:proofErr w:type="spellEnd"/>
      <w:r w:rsidRPr="00ED08EB">
        <w:rPr>
          <w:rFonts w:cs="Times New Roman"/>
        </w:rPr>
        <w:t xml:space="preserve">, M., &amp; </w:t>
      </w:r>
      <w:proofErr w:type="spellStart"/>
      <w:r w:rsidRPr="00ED08EB">
        <w:rPr>
          <w:rFonts w:cs="Times New Roman"/>
        </w:rPr>
        <w:t>Eifler</w:t>
      </w:r>
      <w:proofErr w:type="spellEnd"/>
      <w:r w:rsidRPr="00ED08EB">
        <w:rPr>
          <w:rFonts w:cs="Times New Roman"/>
        </w:rPr>
        <w:t xml:space="preserve">, D. 2016. Escape </w:t>
      </w:r>
      <w:proofErr w:type="spellStart"/>
      <w:r w:rsidRPr="00ED08EB">
        <w:rPr>
          <w:rFonts w:cs="Times New Roman"/>
        </w:rPr>
        <w:t>behaviour</w:t>
      </w:r>
      <w:proofErr w:type="spellEnd"/>
      <w:r w:rsidRPr="00ED08EB">
        <w:rPr>
          <w:rFonts w:cs="Times New Roman"/>
        </w:rPr>
        <w:t xml:space="preserve"> in the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wislizenii</w:t>
      </w:r>
      <w:proofErr w:type="spellEnd"/>
      <w:r w:rsidRPr="00ED08EB">
        <w:rPr>
          <w:rFonts w:cs="Times New Roman"/>
        </w:rPr>
        <w:t xml:space="preserve">): effects of starting distance and sex. </w:t>
      </w:r>
      <w:proofErr w:type="spellStart"/>
      <w:r w:rsidRPr="00ED08EB">
        <w:rPr>
          <w:rFonts w:cs="Times New Roman"/>
        </w:rPr>
        <w:t>Amphibia-Reptilia</w:t>
      </w:r>
      <w:proofErr w:type="spellEnd"/>
      <w:r w:rsidRPr="00ED08EB">
        <w:rPr>
          <w:rFonts w:cs="Times New Roman"/>
        </w:rPr>
        <w:t xml:space="preserve">. </w:t>
      </w:r>
      <w:proofErr w:type="gramStart"/>
      <w:r w:rsidRPr="00ED08EB">
        <w:rPr>
          <w:rFonts w:cs="Times New Roman"/>
        </w:rPr>
        <w:t>37(3), 320-324.</w:t>
      </w:r>
      <w:proofErr w:type="gramEnd"/>
    </w:p>
    <w:p w14:paraId="72C47450" w14:textId="56F30FEA" w:rsidR="00450EEB" w:rsidRPr="00ED08EB" w:rsidRDefault="00450EEB"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rPr>
          <w:rFonts w:eastAsia="AdvTimes"/>
        </w:rPr>
      </w:pPr>
      <w:r w:rsidRPr="00ED08EB">
        <w:rPr>
          <w:rFonts w:eastAsia="AdvTimes"/>
        </w:rPr>
        <w:lastRenderedPageBreak/>
        <w:t>Kearney, M., Shine, R. &amp; Porter, W.P. (200</w:t>
      </w:r>
      <w:r w:rsidR="00340A9C" w:rsidRPr="00ED08EB">
        <w:rPr>
          <w:rFonts w:eastAsia="AdvTimes"/>
        </w:rPr>
        <w:t xml:space="preserve">9) The potential for behavioral </w:t>
      </w:r>
      <w:r w:rsidRPr="00ED08EB">
        <w:rPr>
          <w:rFonts w:eastAsia="AdvTimes"/>
        </w:rPr>
        <w:t xml:space="preserve">thermoregulation to buffer </w:t>
      </w:r>
      <w:r w:rsidRPr="00ED08EB">
        <w:rPr>
          <w:rFonts w:eastAsia="AdvTimes" w:hint="eastAsia"/>
        </w:rPr>
        <w:t>“</w:t>
      </w:r>
      <w:r w:rsidRPr="00ED08EB">
        <w:rPr>
          <w:rFonts w:eastAsia="AdvTimes"/>
        </w:rPr>
        <w:t>cold-blooded</w:t>
      </w:r>
      <w:r w:rsidRPr="00ED08EB">
        <w:rPr>
          <w:rFonts w:eastAsia="AdvTimes" w:hint="eastAsia"/>
        </w:rPr>
        <w:t>”</w:t>
      </w:r>
      <w:r w:rsidR="00340A9C" w:rsidRPr="00ED08EB">
        <w:rPr>
          <w:rFonts w:eastAsia="AdvTimes"/>
        </w:rPr>
        <w:t xml:space="preserve"> animals against climate </w:t>
      </w:r>
      <w:r w:rsidRPr="00ED08EB">
        <w:rPr>
          <w:rFonts w:eastAsia="AdvTimes"/>
        </w:rPr>
        <w:t>warming. Proceedings of the National Academy of Sciences of the Uni</w:t>
      </w:r>
      <w:r w:rsidR="00340A9C" w:rsidRPr="00ED08EB">
        <w:rPr>
          <w:rFonts w:eastAsia="AdvTimes"/>
        </w:rPr>
        <w:t xml:space="preserve">ted </w:t>
      </w:r>
      <w:r w:rsidRPr="00ED08EB">
        <w:rPr>
          <w:rFonts w:eastAsia="AdvTimes"/>
        </w:rPr>
        <w:t>States of America, 106, 3835–3840.</w:t>
      </w:r>
    </w:p>
    <w:p w14:paraId="57FE765A"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Kefi</w:t>
      </w:r>
      <w:proofErr w:type="spellEnd"/>
      <w:r w:rsidRPr="00ED08EB">
        <w:rPr>
          <w:rFonts w:cs="Times New Roman"/>
        </w:rPr>
        <w:t xml:space="preserve">, S., </w:t>
      </w:r>
      <w:proofErr w:type="spellStart"/>
      <w:r w:rsidRPr="00ED08EB">
        <w:rPr>
          <w:rFonts w:cs="Times New Roman"/>
        </w:rPr>
        <w:t>Rietkerk</w:t>
      </w:r>
      <w:proofErr w:type="spellEnd"/>
      <w:r w:rsidRPr="00ED08EB">
        <w:rPr>
          <w:rFonts w:cs="Times New Roman"/>
        </w:rPr>
        <w:t xml:space="preserve">, M., </w:t>
      </w:r>
      <w:proofErr w:type="spellStart"/>
      <w:r w:rsidRPr="00ED08EB">
        <w:rPr>
          <w:rFonts w:cs="Times New Roman"/>
        </w:rPr>
        <w:t>Alados</w:t>
      </w:r>
      <w:proofErr w:type="spellEnd"/>
      <w:r w:rsidRPr="00ED08EB">
        <w:rPr>
          <w:rFonts w:cs="Times New Roman"/>
        </w:rPr>
        <w:t xml:space="preserve">, C. L., </w:t>
      </w:r>
      <w:proofErr w:type="spellStart"/>
      <w:r w:rsidRPr="00ED08EB">
        <w:rPr>
          <w:rFonts w:cs="Times New Roman"/>
        </w:rPr>
        <w:t>Pueyo</w:t>
      </w:r>
      <w:proofErr w:type="spellEnd"/>
      <w:r w:rsidRPr="00ED08EB">
        <w:rPr>
          <w:rFonts w:cs="Times New Roman"/>
        </w:rPr>
        <w:t xml:space="preserve">, Y., </w:t>
      </w:r>
      <w:proofErr w:type="spellStart"/>
      <w:r w:rsidRPr="00ED08EB">
        <w:rPr>
          <w:rFonts w:cs="Times New Roman"/>
        </w:rPr>
        <w:t>Papanastasis</w:t>
      </w:r>
      <w:proofErr w:type="spellEnd"/>
      <w:r w:rsidRPr="00ED08EB">
        <w:rPr>
          <w:rFonts w:cs="Times New Roman"/>
        </w:rPr>
        <w:t xml:space="preserve">, V. P., </w:t>
      </w:r>
      <w:proofErr w:type="spellStart"/>
      <w:r w:rsidRPr="00ED08EB">
        <w:rPr>
          <w:rFonts w:cs="Times New Roman"/>
        </w:rPr>
        <w:t>ElAich</w:t>
      </w:r>
      <w:proofErr w:type="spellEnd"/>
      <w:r w:rsidRPr="00ED08EB">
        <w:rPr>
          <w:rFonts w:cs="Times New Roman"/>
        </w:rPr>
        <w:t xml:space="preserve">, A. and de </w:t>
      </w:r>
      <w:proofErr w:type="spellStart"/>
      <w:r w:rsidRPr="00ED08EB">
        <w:rPr>
          <w:rFonts w:cs="Times New Roman"/>
        </w:rPr>
        <w:t>Ruiter</w:t>
      </w:r>
      <w:proofErr w:type="spellEnd"/>
      <w:r w:rsidRPr="00ED08EB">
        <w:rPr>
          <w:rFonts w:cs="Times New Roman"/>
        </w:rPr>
        <w:t xml:space="preserve">, P. C. 2007. </w:t>
      </w:r>
      <w:proofErr w:type="gramStart"/>
      <w:r w:rsidRPr="00ED08EB">
        <w:rPr>
          <w:rFonts w:cs="Times New Roman"/>
        </w:rPr>
        <w:t>Spatial vegetation patterns and imminent desertification in Mediterranean arid ecosystems.</w:t>
      </w:r>
      <w:proofErr w:type="gramEnd"/>
      <w:r w:rsidRPr="00ED08EB">
        <w:rPr>
          <w:rFonts w:cs="Times New Roman"/>
        </w:rPr>
        <w:t xml:space="preserve"> </w:t>
      </w:r>
      <w:proofErr w:type="gramStart"/>
      <w:r w:rsidRPr="00ED08EB">
        <w:rPr>
          <w:rFonts w:cs="Times New Roman"/>
        </w:rPr>
        <w:t>Nature 449: 213-217.</w:t>
      </w:r>
      <w:proofErr w:type="gramEnd"/>
    </w:p>
    <w:p w14:paraId="580F46AA" w14:textId="243B7BED" w:rsidR="00736E7E" w:rsidRPr="00ED08EB" w:rsidRDefault="00035BFF">
      <w:pPr>
        <w:pStyle w:val="Body"/>
        <w:spacing w:line="480" w:lineRule="auto"/>
        <w:ind w:left="720" w:hanging="720"/>
        <w:rPr>
          <w:rFonts w:cs="Times New Roman"/>
          <w:color w:val="auto"/>
        </w:rPr>
      </w:pPr>
      <w:r w:rsidRPr="00ED08EB">
        <w:rPr>
          <w:rFonts w:cs="Times New Roman"/>
        </w:rPr>
        <w:t xml:space="preserve">Kerr G.D., Bull C.M. 2004. Microhabitat use by the </w:t>
      </w:r>
      <w:proofErr w:type="spellStart"/>
      <w:r w:rsidRPr="00ED08EB">
        <w:rPr>
          <w:rFonts w:cs="Times New Roman"/>
        </w:rPr>
        <w:t>scincid</w:t>
      </w:r>
      <w:proofErr w:type="spellEnd"/>
      <w:r w:rsidRPr="00ED08EB">
        <w:rPr>
          <w:rFonts w:cs="Times New Roman"/>
        </w:rPr>
        <w:t xml:space="preserve"> lizard </w:t>
      </w:r>
      <w:proofErr w:type="spellStart"/>
      <w:r w:rsidRPr="00ED08EB">
        <w:rPr>
          <w:rFonts w:cs="Times New Roman"/>
          <w:i/>
          <w:iCs/>
          <w:lang w:val="pt-PT"/>
        </w:rPr>
        <w:t>Tiliqua</w:t>
      </w:r>
      <w:proofErr w:type="spellEnd"/>
      <w:r w:rsidRPr="00ED08EB">
        <w:rPr>
          <w:rFonts w:cs="Times New Roman"/>
          <w:i/>
          <w:iCs/>
          <w:lang w:val="pt-PT"/>
        </w:rPr>
        <w:t xml:space="preserve"> rugosa</w:t>
      </w:r>
      <w:r w:rsidRPr="00ED08EB">
        <w:rPr>
          <w:rFonts w:cs="Times New Roman"/>
        </w:rPr>
        <w:t xml:space="preserve">: Exploiting natural temperature gradients beneath plant canopies. </w:t>
      </w:r>
      <w:proofErr w:type="gramStart"/>
      <w:r w:rsidRPr="00ED08EB">
        <w:rPr>
          <w:rFonts w:cs="Times New Roman"/>
        </w:rPr>
        <w:t>Journal of Herpetology.</w:t>
      </w:r>
      <w:proofErr w:type="gramEnd"/>
      <w:r w:rsidRPr="00ED08EB">
        <w:rPr>
          <w:rFonts w:cs="Times New Roman"/>
        </w:rPr>
        <w:t xml:space="preserve"> </w:t>
      </w:r>
      <w:proofErr w:type="gramStart"/>
      <w:r w:rsidRPr="00ED08EB">
        <w:rPr>
          <w:rFonts w:cs="Times New Roman"/>
        </w:rPr>
        <w:t>38: 536–</w:t>
      </w:r>
      <w:r w:rsidRPr="00ED08EB">
        <w:rPr>
          <w:rFonts w:cs="Times New Roman"/>
          <w:color w:val="auto"/>
        </w:rPr>
        <w:t>545.</w:t>
      </w:r>
      <w:proofErr w:type="gramEnd"/>
    </w:p>
    <w:p w14:paraId="190E084B" w14:textId="5DD0C7E0" w:rsidR="00CF24FC" w:rsidRPr="00ED08EB" w:rsidRDefault="00CF24FC">
      <w:pPr>
        <w:pStyle w:val="Body"/>
        <w:spacing w:line="480" w:lineRule="auto"/>
        <w:ind w:left="720" w:hanging="720"/>
        <w:rPr>
          <w:rFonts w:cs="Times New Roman"/>
          <w:color w:val="auto"/>
        </w:rPr>
      </w:pPr>
      <w:r w:rsidRPr="00ED08EB">
        <w:rPr>
          <w:rStyle w:val="Strong"/>
          <w:rFonts w:cs="Times New Roman"/>
          <w:b w:val="0"/>
          <w:color w:val="auto"/>
        </w:rPr>
        <w:t>Logan, M. L.</w:t>
      </w:r>
      <w:r w:rsidRPr="00ED08EB">
        <w:rPr>
          <w:rFonts w:cs="Times New Roman"/>
          <w:color w:val="auto"/>
        </w:rPr>
        <w:t xml:space="preserve">, Cox, R. M, and </w:t>
      </w:r>
      <w:proofErr w:type="spellStart"/>
      <w:r w:rsidRPr="00ED08EB">
        <w:rPr>
          <w:rFonts w:cs="Times New Roman"/>
          <w:color w:val="auto"/>
        </w:rPr>
        <w:t>Calsbeek</w:t>
      </w:r>
      <w:proofErr w:type="spellEnd"/>
      <w:r w:rsidRPr="00ED08EB">
        <w:rPr>
          <w:rFonts w:cs="Times New Roman"/>
          <w:color w:val="auto"/>
        </w:rPr>
        <w:t xml:space="preserve">, R. 2014. </w:t>
      </w:r>
      <w:proofErr w:type="gramStart"/>
      <w:r w:rsidRPr="00ED08EB">
        <w:rPr>
          <w:rFonts w:cs="Times New Roman"/>
          <w:color w:val="auto"/>
        </w:rPr>
        <w:t>Natural selection on thermal performance in a novel thermal environment.</w:t>
      </w:r>
      <w:proofErr w:type="gramEnd"/>
      <w:r w:rsidRPr="00ED08EB">
        <w:rPr>
          <w:rFonts w:cs="Times New Roman"/>
          <w:color w:val="auto"/>
        </w:rPr>
        <w:t> </w:t>
      </w:r>
      <w:r w:rsidRPr="00ED08EB">
        <w:rPr>
          <w:rStyle w:val="Strong"/>
          <w:rFonts w:cs="Times New Roman"/>
          <w:b w:val="0"/>
          <w:color w:val="auto"/>
        </w:rPr>
        <w:t>Proceedings of the National Academy of Sciences USA</w:t>
      </w:r>
      <w:r w:rsidRPr="00ED08EB">
        <w:rPr>
          <w:rStyle w:val="Emphasis"/>
          <w:rFonts w:cs="Times New Roman"/>
          <w:color w:val="auto"/>
        </w:rPr>
        <w:t>, </w:t>
      </w:r>
      <w:r w:rsidRPr="00ED08EB">
        <w:rPr>
          <w:rFonts w:cs="Times New Roman"/>
          <w:color w:val="auto"/>
        </w:rPr>
        <w:t>39: 14165-14169</w:t>
      </w:r>
    </w:p>
    <w:p w14:paraId="7FEAF461" w14:textId="2D941040" w:rsidR="00B92B00" w:rsidRPr="00ED08EB" w:rsidRDefault="00035BFF">
      <w:pPr>
        <w:pStyle w:val="Body"/>
        <w:spacing w:line="480" w:lineRule="auto"/>
        <w:ind w:left="720" w:hanging="720"/>
        <w:rPr>
          <w:rFonts w:cs="Times New Roman"/>
        </w:rPr>
      </w:pPr>
      <w:proofErr w:type="spellStart"/>
      <w:r w:rsidRPr="00ED08EB">
        <w:rPr>
          <w:rFonts w:cs="Times New Roman"/>
          <w:color w:val="auto"/>
        </w:rPr>
        <w:t>Lortie</w:t>
      </w:r>
      <w:proofErr w:type="spellEnd"/>
      <w:r w:rsidRPr="00ED08EB">
        <w:rPr>
          <w:rFonts w:cs="Times New Roman"/>
          <w:color w:val="auto"/>
        </w:rPr>
        <w:t xml:space="preserve">, C.J., </w:t>
      </w:r>
      <w:proofErr w:type="spellStart"/>
      <w:r w:rsidRPr="00ED08EB">
        <w:rPr>
          <w:rFonts w:cs="Times New Roman"/>
          <w:color w:val="auto"/>
        </w:rPr>
        <w:t>Filazzola</w:t>
      </w:r>
      <w:proofErr w:type="spellEnd"/>
      <w:r w:rsidRPr="00ED08EB">
        <w:rPr>
          <w:rFonts w:cs="Times New Roman"/>
          <w:color w:val="auto"/>
        </w:rPr>
        <w:t xml:space="preserve"> </w:t>
      </w:r>
      <w:r w:rsidRPr="00ED08EB">
        <w:rPr>
          <w:rFonts w:cs="Times New Roman"/>
        </w:rPr>
        <w:t xml:space="preserve">A., </w:t>
      </w:r>
      <w:proofErr w:type="spellStart"/>
      <w:r w:rsidRPr="00ED08EB">
        <w:rPr>
          <w:rFonts w:cs="Times New Roman"/>
        </w:rPr>
        <w:t>Sotomayor</w:t>
      </w:r>
      <w:proofErr w:type="spellEnd"/>
      <w:r w:rsidRPr="00ED08EB">
        <w:rPr>
          <w:rFonts w:cs="Times New Roman"/>
        </w:rPr>
        <w:t xml:space="preserve"> D. Functional assessment of animal interactions with shrub- facilitation complexes: a formal synthesis and conceptual framework. Functional Ecology. 2015. 30: 41-51. </w:t>
      </w:r>
    </w:p>
    <w:p w14:paraId="10BD5BDE" w14:textId="53FE3F15" w:rsidR="00B92B00" w:rsidRPr="00ED08EB" w:rsidRDefault="00B92B00">
      <w:pPr>
        <w:pStyle w:val="Body"/>
        <w:spacing w:line="480" w:lineRule="auto"/>
        <w:ind w:left="720" w:hanging="720"/>
        <w:rPr>
          <w:rFonts w:cs="Times New Roman"/>
        </w:rPr>
      </w:pPr>
      <w:proofErr w:type="spellStart"/>
      <w:r w:rsidRPr="00ED08EB">
        <w:rPr>
          <w:rFonts w:cs="Times New Roman"/>
        </w:rPr>
        <w:t>Lortie</w:t>
      </w:r>
      <w:proofErr w:type="spellEnd"/>
      <w:r w:rsidRPr="00ED08EB">
        <w:rPr>
          <w:rFonts w:cs="Times New Roman"/>
        </w:rPr>
        <w:t xml:space="preserve"> C.J., </w:t>
      </w:r>
      <w:proofErr w:type="spellStart"/>
      <w:r w:rsidRPr="00ED08EB">
        <w:rPr>
          <w:rFonts w:cs="Times New Roman"/>
        </w:rPr>
        <w:t>Liczner</w:t>
      </w:r>
      <w:proofErr w:type="spellEnd"/>
      <w:r w:rsidRPr="00ED08EB">
        <w:rPr>
          <w:rFonts w:cs="Times New Roman"/>
        </w:rPr>
        <w:t xml:space="preserve"> A., </w:t>
      </w:r>
      <w:proofErr w:type="spellStart"/>
      <w:r w:rsidRPr="00ED08EB">
        <w:rPr>
          <w:rFonts w:cs="Times New Roman"/>
        </w:rPr>
        <w:t>Filazzola</w:t>
      </w:r>
      <w:proofErr w:type="spellEnd"/>
      <w:r w:rsidRPr="00ED08EB">
        <w:rPr>
          <w:rFonts w:cs="Times New Roman"/>
        </w:rPr>
        <w:t xml:space="preserve"> A., Noble T., Gruber E., </w:t>
      </w:r>
      <w:proofErr w:type="spellStart"/>
      <w:r w:rsidRPr="00ED08EB">
        <w:rPr>
          <w:rFonts w:cs="Times New Roman"/>
        </w:rPr>
        <w:t>Westphal</w:t>
      </w:r>
      <w:proofErr w:type="spellEnd"/>
      <w:r w:rsidRPr="00ED08EB">
        <w:rPr>
          <w:rFonts w:cs="Times New Roman"/>
        </w:rPr>
        <w:t xml:space="preserve"> M</w:t>
      </w:r>
      <w:r w:rsidRPr="00340A9C">
        <w:rPr>
          <w:rFonts w:cs="Times New Roman"/>
        </w:rPr>
        <w:t xml:space="preserve">.F. 2017. </w:t>
      </w:r>
      <w:r w:rsidRPr="00340A9C">
        <w:rPr>
          <w:rFonts w:cs="Times New Roman"/>
          <w:shd w:val="clear" w:color="auto" w:fill="FFFFFF"/>
        </w:rPr>
        <w:t xml:space="preserve">The Groot Effect: plant facilitation and desert shrub regrowth following extensive damage </w:t>
      </w:r>
      <w:r w:rsidRPr="00340A9C">
        <w:rPr>
          <w:rFonts w:cs="Times New Roman"/>
          <w:i/>
          <w:shd w:val="clear" w:color="auto" w:fill="FFFFFF"/>
        </w:rPr>
        <w:t>Ecology and Evolution, accepted</w:t>
      </w:r>
    </w:p>
    <w:p w14:paraId="51550AFB"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Medica</w:t>
      </w:r>
      <w:proofErr w:type="spellEnd"/>
      <w:r w:rsidRPr="00ED08EB">
        <w:rPr>
          <w:rFonts w:cs="Times New Roman"/>
        </w:rPr>
        <w:t xml:space="preserve"> P.A., Turner F.B., Smith D.D. 1973. Hormonal induction of color changes in female leopard lizards, </w:t>
      </w:r>
      <w:proofErr w:type="spellStart"/>
      <w:r w:rsidRPr="00ED08EB">
        <w:rPr>
          <w:rFonts w:cs="Times New Roman"/>
          <w:i/>
          <w:iCs/>
        </w:rPr>
        <w:t>Crotaphytus</w:t>
      </w:r>
      <w:proofErr w:type="spellEnd"/>
      <w:r w:rsidRPr="00ED08EB">
        <w:rPr>
          <w:rFonts w:cs="Times New Roman"/>
          <w:i/>
          <w:iCs/>
        </w:rPr>
        <w:t xml:space="preserve"> </w:t>
      </w:r>
      <w:proofErr w:type="spellStart"/>
      <w:r w:rsidRPr="00ED08EB">
        <w:rPr>
          <w:rFonts w:cs="Times New Roman"/>
          <w:i/>
          <w:iCs/>
        </w:rPr>
        <w:t>wislizenii</w:t>
      </w:r>
      <w:proofErr w:type="spellEnd"/>
      <w:r w:rsidRPr="00ED08EB">
        <w:rPr>
          <w:rFonts w:cs="Times New Roman"/>
          <w:lang w:val="pt-PT"/>
        </w:rPr>
        <w:t xml:space="preserve">. </w:t>
      </w:r>
      <w:proofErr w:type="spellStart"/>
      <w:r w:rsidRPr="00ED08EB">
        <w:rPr>
          <w:rFonts w:cs="Times New Roman"/>
          <w:lang w:val="pt-PT"/>
        </w:rPr>
        <w:t>Copeia</w:t>
      </w:r>
      <w:proofErr w:type="spellEnd"/>
      <w:r w:rsidRPr="00ED08EB">
        <w:rPr>
          <w:rFonts w:cs="Times New Roman"/>
          <w:lang w:val="pt-PT"/>
        </w:rPr>
        <w:t xml:space="preserve">. 1973(4):658-661. </w:t>
      </w:r>
    </w:p>
    <w:p w14:paraId="46931B58" w14:textId="77777777" w:rsidR="00736E7E" w:rsidRPr="00ED08EB" w:rsidRDefault="00035BFF">
      <w:pPr>
        <w:pStyle w:val="Body"/>
        <w:spacing w:line="480" w:lineRule="auto"/>
        <w:ind w:left="720" w:hanging="720"/>
        <w:rPr>
          <w:rFonts w:cs="Times New Roman"/>
        </w:rPr>
      </w:pPr>
      <w:r w:rsidRPr="00ED08EB">
        <w:rPr>
          <w:rFonts w:cs="Times New Roman"/>
        </w:rPr>
        <w:lastRenderedPageBreak/>
        <w:t xml:space="preserve">McIntire, E. J. B. and </w:t>
      </w:r>
      <w:proofErr w:type="spellStart"/>
      <w:r w:rsidRPr="00ED08EB">
        <w:rPr>
          <w:rFonts w:cs="Times New Roman"/>
        </w:rPr>
        <w:t>Fajardo</w:t>
      </w:r>
      <w:proofErr w:type="spellEnd"/>
      <w:r w:rsidRPr="00ED08EB">
        <w:rPr>
          <w:rFonts w:cs="Times New Roman"/>
        </w:rPr>
        <w:t xml:space="preserve">, A. 2014. </w:t>
      </w:r>
      <w:proofErr w:type="gramStart"/>
      <w:r w:rsidRPr="00ED08EB">
        <w:rPr>
          <w:rFonts w:cs="Times New Roman"/>
        </w:rPr>
        <w:t>Facilitation as a ubiquitous driver of biodiversity.</w:t>
      </w:r>
      <w:proofErr w:type="gramEnd"/>
      <w:r w:rsidRPr="00ED08EB">
        <w:rPr>
          <w:rFonts w:cs="Times New Roman"/>
        </w:rPr>
        <w:t xml:space="preserve"> - New </w:t>
      </w:r>
      <w:proofErr w:type="spellStart"/>
      <w:r w:rsidRPr="00ED08EB">
        <w:rPr>
          <w:rFonts w:cs="Times New Roman"/>
        </w:rPr>
        <w:t>Phytologist</w:t>
      </w:r>
      <w:proofErr w:type="spellEnd"/>
      <w:r w:rsidRPr="00ED08EB">
        <w:rPr>
          <w:rFonts w:cs="Times New Roman"/>
        </w:rPr>
        <w:t xml:space="preserve"> 201: 403-416.</w:t>
      </w:r>
    </w:p>
    <w:p w14:paraId="148CE8D8" w14:textId="77777777" w:rsidR="00736E7E" w:rsidRPr="00ED08EB" w:rsidRDefault="00035BFF">
      <w:pPr>
        <w:pStyle w:val="Body"/>
        <w:spacing w:line="480" w:lineRule="auto"/>
        <w:ind w:left="720" w:hanging="720"/>
        <w:rPr>
          <w:rFonts w:cs="Times New Roman"/>
        </w:rPr>
      </w:pPr>
      <w:r w:rsidRPr="00ED08EB">
        <w:rPr>
          <w:rFonts w:cs="Times New Roman"/>
        </w:rPr>
        <w:t xml:space="preserve">Milne T., Bull C.M. 2000. Burrow choice by individuals of different sizes in the endangered pygmy blue tongue lizard </w:t>
      </w:r>
      <w:proofErr w:type="spellStart"/>
      <w:r w:rsidRPr="00ED08EB">
        <w:rPr>
          <w:rFonts w:cs="Times New Roman"/>
          <w:i/>
          <w:iCs/>
          <w:lang w:val="fr-FR"/>
        </w:rPr>
        <w:t>Tiliqua</w:t>
      </w:r>
      <w:proofErr w:type="spellEnd"/>
      <w:r w:rsidRPr="00ED08EB">
        <w:rPr>
          <w:rFonts w:cs="Times New Roman"/>
          <w:i/>
          <w:iCs/>
          <w:lang w:val="fr-FR"/>
        </w:rPr>
        <w:t xml:space="preserve"> </w:t>
      </w:r>
      <w:proofErr w:type="spellStart"/>
      <w:r w:rsidRPr="00ED08EB">
        <w:rPr>
          <w:rFonts w:cs="Times New Roman"/>
          <w:i/>
          <w:iCs/>
          <w:lang w:val="fr-FR"/>
        </w:rPr>
        <w:t>adelaidensis</w:t>
      </w:r>
      <w:proofErr w:type="spellEnd"/>
      <w:r w:rsidRPr="00ED08EB">
        <w:rPr>
          <w:rFonts w:cs="Times New Roman"/>
          <w:lang w:val="it-IT"/>
        </w:rPr>
        <w:t xml:space="preserve">. </w:t>
      </w:r>
      <w:proofErr w:type="spellStart"/>
      <w:r w:rsidRPr="00ED08EB">
        <w:rPr>
          <w:rFonts w:cs="Times New Roman"/>
          <w:lang w:val="it-IT"/>
        </w:rPr>
        <w:t>Biological</w:t>
      </w:r>
      <w:proofErr w:type="spellEnd"/>
      <w:r w:rsidRPr="00ED08EB">
        <w:rPr>
          <w:rFonts w:cs="Times New Roman"/>
          <w:lang w:val="it-IT"/>
        </w:rPr>
        <w:t xml:space="preserve"> </w:t>
      </w:r>
      <w:proofErr w:type="spellStart"/>
      <w:r w:rsidRPr="00ED08EB">
        <w:rPr>
          <w:rFonts w:cs="Times New Roman"/>
          <w:lang w:val="it-IT"/>
        </w:rPr>
        <w:t>Conservation</w:t>
      </w:r>
      <w:proofErr w:type="spellEnd"/>
      <w:r w:rsidRPr="00ED08EB">
        <w:rPr>
          <w:rFonts w:cs="Times New Roman"/>
          <w:lang w:val="it-IT"/>
        </w:rPr>
        <w:t>. 95:295</w:t>
      </w:r>
      <w:r w:rsidRPr="00ED08EB">
        <w:rPr>
          <w:rFonts w:cs="Times New Roman"/>
        </w:rPr>
        <w:t>–301.</w:t>
      </w:r>
    </w:p>
    <w:p w14:paraId="7CCD7331" w14:textId="77777777" w:rsidR="00736E7E" w:rsidRPr="00ED08EB" w:rsidRDefault="00035BFF">
      <w:pPr>
        <w:pStyle w:val="Body"/>
        <w:spacing w:line="480" w:lineRule="auto"/>
        <w:ind w:left="720" w:hanging="720"/>
        <w:rPr>
          <w:rFonts w:cs="Times New Roman"/>
        </w:rPr>
      </w:pPr>
      <w:proofErr w:type="spellStart"/>
      <w:proofErr w:type="gramStart"/>
      <w:r w:rsidRPr="00ED08EB">
        <w:rPr>
          <w:rFonts w:cs="Times New Roman"/>
        </w:rPr>
        <w:t>Mouat</w:t>
      </w:r>
      <w:proofErr w:type="spellEnd"/>
      <w:r w:rsidRPr="00ED08EB">
        <w:rPr>
          <w:rFonts w:cs="Times New Roman"/>
        </w:rPr>
        <w:t xml:space="preserve"> D.A., Lancaster J.M. 2008.</w:t>
      </w:r>
      <w:proofErr w:type="gramEnd"/>
      <w:r w:rsidRPr="00ED08EB">
        <w:rPr>
          <w:rFonts w:cs="Times New Roman"/>
        </w:rPr>
        <w:t xml:space="preserve"> </w:t>
      </w:r>
      <w:proofErr w:type="spellStart"/>
      <w:proofErr w:type="gramStart"/>
      <w:r w:rsidRPr="00ED08EB">
        <w:rPr>
          <w:rFonts w:cs="Times New Roman"/>
        </w:rPr>
        <w:t>Drylands</w:t>
      </w:r>
      <w:proofErr w:type="spellEnd"/>
      <w:r w:rsidRPr="00ED08EB">
        <w:rPr>
          <w:rFonts w:cs="Times New Roman"/>
        </w:rPr>
        <w:t xml:space="preserve"> in Crisis.</w:t>
      </w:r>
      <w:proofErr w:type="gramEnd"/>
      <w:r w:rsidRPr="00ED08EB">
        <w:rPr>
          <w:rFonts w:cs="Times New Roman"/>
        </w:rPr>
        <w:t xml:space="preserve"> Environmental Change and Human Security. 67-80. </w:t>
      </w:r>
    </w:p>
    <w:p w14:paraId="70C91F00" w14:textId="64571D3B" w:rsidR="00736E7E" w:rsidRPr="00307EA0" w:rsidRDefault="00035BFF">
      <w:pPr>
        <w:pStyle w:val="Body"/>
        <w:tabs>
          <w:tab w:val="left" w:pos="360"/>
        </w:tabs>
        <w:spacing w:line="480" w:lineRule="auto"/>
        <w:ind w:left="720" w:hanging="720"/>
        <w:rPr>
          <w:rFonts w:cs="Times New Roman"/>
        </w:rPr>
      </w:pPr>
      <w:proofErr w:type="gramStart"/>
      <w:r w:rsidRPr="00ED08EB">
        <w:rPr>
          <w:rFonts w:cs="Times New Roman"/>
        </w:rPr>
        <w:t>Mohr, C. 1947.</w:t>
      </w:r>
      <w:proofErr w:type="gramEnd"/>
      <w:r w:rsidRPr="00ED08EB">
        <w:rPr>
          <w:rFonts w:cs="Times New Roman"/>
        </w:rPr>
        <w:t xml:space="preserve"> </w:t>
      </w:r>
      <w:proofErr w:type="gramStart"/>
      <w:r w:rsidRPr="00ED08EB">
        <w:rPr>
          <w:rFonts w:cs="Times New Roman"/>
        </w:rPr>
        <w:t>Table of equivalent populations of North American small mammals.</w:t>
      </w:r>
      <w:proofErr w:type="gramEnd"/>
      <w:r w:rsidRPr="00ED08EB">
        <w:rPr>
          <w:rFonts w:cs="Times New Roman"/>
        </w:rPr>
        <w:t xml:space="preserve"> </w:t>
      </w:r>
      <w:proofErr w:type="gramStart"/>
      <w:r w:rsidRPr="00ED08EB">
        <w:rPr>
          <w:rFonts w:cs="Times New Roman"/>
        </w:rPr>
        <w:t>American Midland Naturalist.</w:t>
      </w:r>
      <w:proofErr w:type="gramEnd"/>
      <w:r w:rsidRPr="00ED08EB">
        <w:rPr>
          <w:rFonts w:cs="Times New Roman"/>
        </w:rPr>
        <w:t xml:space="preserve"> </w:t>
      </w:r>
      <w:proofErr w:type="gramStart"/>
      <w:r w:rsidRPr="00ED08EB">
        <w:rPr>
          <w:rFonts w:cs="Times New Roman"/>
        </w:rPr>
        <w:t>37: 223–249.</w:t>
      </w:r>
      <w:proofErr w:type="gramEnd"/>
    </w:p>
    <w:p w14:paraId="7D095312" w14:textId="774516F9" w:rsidR="00307EA0" w:rsidRPr="00ED08EB" w:rsidRDefault="00307EA0">
      <w:pPr>
        <w:pStyle w:val="Body"/>
        <w:tabs>
          <w:tab w:val="left" w:pos="360"/>
        </w:tabs>
        <w:spacing w:line="480" w:lineRule="auto"/>
        <w:ind w:left="720" w:hanging="720"/>
        <w:rPr>
          <w:rFonts w:cs="Times New Roman"/>
        </w:rPr>
      </w:pPr>
      <w:proofErr w:type="spellStart"/>
      <w:proofErr w:type="gramStart"/>
      <w:r w:rsidRPr="00ED08EB">
        <w:rPr>
          <w:rFonts w:cs="Times New Roman"/>
          <w:color w:val="444444"/>
        </w:rPr>
        <w:t>Norbury</w:t>
      </w:r>
      <w:proofErr w:type="spellEnd"/>
      <w:r w:rsidRPr="00ED08EB">
        <w:rPr>
          <w:rFonts w:cs="Times New Roman"/>
          <w:color w:val="444444"/>
        </w:rPr>
        <w:t>, G. 2001.</w:t>
      </w:r>
      <w:proofErr w:type="gramEnd"/>
      <w:r w:rsidRPr="00ED08EB">
        <w:rPr>
          <w:rFonts w:cs="Times New Roman"/>
          <w:color w:val="444444"/>
        </w:rPr>
        <w:t xml:space="preserve"> Conserving </w:t>
      </w:r>
      <w:proofErr w:type="spellStart"/>
      <w:r w:rsidRPr="00ED08EB">
        <w:rPr>
          <w:rFonts w:cs="Times New Roman"/>
          <w:color w:val="444444"/>
        </w:rPr>
        <w:t>dryland</w:t>
      </w:r>
      <w:proofErr w:type="spellEnd"/>
      <w:r w:rsidRPr="00ED08EB">
        <w:rPr>
          <w:rFonts w:cs="Times New Roman"/>
          <w:color w:val="444444"/>
        </w:rPr>
        <w:t xml:space="preserve"> lizards by reducing predator-mediated apparent competition and direct competition with introduced rabbits. Journal of Applied Ecology 38: 1350-1361</w:t>
      </w:r>
    </w:p>
    <w:p w14:paraId="3417C052" w14:textId="308F8BFB" w:rsidR="006276E5" w:rsidRPr="00ED08EB" w:rsidRDefault="006276E5"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proofErr w:type="spellStart"/>
      <w:proofErr w:type="gramStart"/>
      <w:r w:rsidRPr="00ED08EB">
        <w:t>Pincebourde</w:t>
      </w:r>
      <w:proofErr w:type="spellEnd"/>
      <w:r w:rsidRPr="00ED08EB">
        <w:t>, S., Murdock, C.C., Vickers, M., Sears, M.W.,</w:t>
      </w:r>
      <w:r w:rsidR="00340A9C" w:rsidRPr="00ED08EB">
        <w:t xml:space="preserve"> 2016.</w:t>
      </w:r>
      <w:proofErr w:type="gramEnd"/>
      <w:r w:rsidR="00340A9C" w:rsidRPr="00ED08EB">
        <w:t xml:space="preserve"> Fine-scale microclimatic </w:t>
      </w:r>
      <w:r w:rsidRPr="00ED08EB">
        <w:t>variation can shape the responses of organisms to gl</w:t>
      </w:r>
      <w:r w:rsidR="00340A9C" w:rsidRPr="00ED08EB">
        <w:t>obal change in both natural and</w:t>
      </w:r>
      <w:r w:rsidR="00340A9C">
        <w:t xml:space="preserve"> </w:t>
      </w:r>
      <w:r w:rsidRPr="00ED08EB">
        <w:t xml:space="preserve">urban environments. </w:t>
      </w:r>
      <w:proofErr w:type="spellStart"/>
      <w:r w:rsidRPr="00ED08EB">
        <w:t>Integr</w:t>
      </w:r>
      <w:proofErr w:type="spellEnd"/>
      <w:r w:rsidRPr="00ED08EB">
        <w:t>. Comp. Biol. http://dx.doi.org/10.1093/icb/icw016.</w:t>
      </w:r>
    </w:p>
    <w:p w14:paraId="6EB73B1C"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Pietruszka</w:t>
      </w:r>
      <w:proofErr w:type="spellEnd"/>
      <w:r w:rsidRPr="00ED08EB">
        <w:rPr>
          <w:rFonts w:cs="Times New Roman"/>
        </w:rPr>
        <w:t xml:space="preserve"> R.D., </w:t>
      </w:r>
      <w:proofErr w:type="spellStart"/>
      <w:r w:rsidRPr="00ED08EB">
        <w:rPr>
          <w:rFonts w:cs="Times New Roman"/>
        </w:rPr>
        <w:t>Wiens</w:t>
      </w:r>
      <w:proofErr w:type="spellEnd"/>
      <w:r w:rsidRPr="00ED08EB">
        <w:rPr>
          <w:rFonts w:cs="Times New Roman"/>
        </w:rPr>
        <w:t xml:space="preserve"> J.A., </w:t>
      </w:r>
      <w:proofErr w:type="spellStart"/>
      <w:r w:rsidRPr="00ED08EB">
        <w:rPr>
          <w:rFonts w:cs="Times New Roman"/>
        </w:rPr>
        <w:t>Pietruszka</w:t>
      </w:r>
      <w:proofErr w:type="spellEnd"/>
      <w:r w:rsidRPr="00ED08EB">
        <w:rPr>
          <w:rFonts w:cs="Times New Roman"/>
        </w:rPr>
        <w:t xml:space="preserve"> C.J. 1981. </w:t>
      </w:r>
      <w:proofErr w:type="gramStart"/>
      <w:r w:rsidRPr="00ED08EB">
        <w:rPr>
          <w:rFonts w:cs="Times New Roman"/>
        </w:rPr>
        <w:t xml:space="preserve">Leopard lizard predation on </w:t>
      </w:r>
      <w:proofErr w:type="spellStart"/>
      <w:r w:rsidRPr="00ED08EB">
        <w:rPr>
          <w:rFonts w:cs="Times New Roman"/>
        </w:rPr>
        <w:t>perognathus</w:t>
      </w:r>
      <w:proofErr w:type="spellEnd"/>
      <w:r w:rsidRPr="00ED08EB">
        <w:rPr>
          <w:rFonts w:cs="Times New Roman"/>
        </w:rPr>
        <w:t>.</w:t>
      </w:r>
      <w:proofErr w:type="gramEnd"/>
      <w:r w:rsidRPr="00ED08EB">
        <w:rPr>
          <w:rFonts w:cs="Times New Roman"/>
        </w:rPr>
        <w:t xml:space="preserve"> </w:t>
      </w:r>
      <w:proofErr w:type="gramStart"/>
      <w:r w:rsidRPr="00ED08EB">
        <w:rPr>
          <w:rFonts w:cs="Times New Roman"/>
        </w:rPr>
        <w:t>Journal of Herpetology.</w:t>
      </w:r>
      <w:proofErr w:type="gramEnd"/>
      <w:r w:rsidRPr="00ED08EB">
        <w:rPr>
          <w:rFonts w:cs="Times New Roman"/>
        </w:rPr>
        <w:t xml:space="preserve"> 15(2)</w:t>
      </w:r>
      <w:proofErr w:type="gramStart"/>
      <w:r w:rsidRPr="00ED08EB">
        <w:rPr>
          <w:rFonts w:cs="Times New Roman"/>
        </w:rPr>
        <w:t>:249</w:t>
      </w:r>
      <w:proofErr w:type="gramEnd"/>
      <w:r w:rsidRPr="00ED08EB">
        <w:rPr>
          <w:rFonts w:cs="Times New Roman"/>
        </w:rPr>
        <w:t xml:space="preserve">-250. </w:t>
      </w:r>
    </w:p>
    <w:p w14:paraId="0663819C"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Prugh</w:t>
      </w:r>
      <w:proofErr w:type="spellEnd"/>
      <w:r w:rsidRPr="00ED08EB">
        <w:rPr>
          <w:rFonts w:cs="Times New Roman"/>
        </w:rPr>
        <w:t xml:space="preserve"> L.R., </w:t>
      </w:r>
      <w:proofErr w:type="spellStart"/>
      <w:r w:rsidRPr="00ED08EB">
        <w:rPr>
          <w:rFonts w:cs="Times New Roman"/>
        </w:rPr>
        <w:t>Brashares</w:t>
      </w:r>
      <w:proofErr w:type="spellEnd"/>
      <w:r w:rsidRPr="00ED08EB">
        <w:rPr>
          <w:rFonts w:cs="Times New Roman"/>
        </w:rPr>
        <w:t xml:space="preserve"> J.S. 2011. Partitioning the effects of an ecosystem engineer: kangaroo rats control community structure via multiple pathways. </w:t>
      </w:r>
      <w:proofErr w:type="gramStart"/>
      <w:r w:rsidRPr="00ED08EB">
        <w:rPr>
          <w:rFonts w:cs="Times New Roman"/>
        </w:rPr>
        <w:t>Journal of Animal Ecology.</w:t>
      </w:r>
      <w:proofErr w:type="gramEnd"/>
      <w:r w:rsidRPr="00ED08EB">
        <w:rPr>
          <w:rFonts w:cs="Times New Roman"/>
        </w:rPr>
        <w:t xml:space="preserve"> 81(3)</w:t>
      </w:r>
      <w:proofErr w:type="gramStart"/>
      <w:r w:rsidRPr="00ED08EB">
        <w:rPr>
          <w:rFonts w:cs="Times New Roman"/>
        </w:rPr>
        <w:t>:667</w:t>
      </w:r>
      <w:proofErr w:type="gramEnd"/>
      <w:r w:rsidRPr="00ED08EB">
        <w:rPr>
          <w:rFonts w:cs="Times New Roman"/>
        </w:rPr>
        <w:t xml:space="preserve">-678. </w:t>
      </w:r>
    </w:p>
    <w:p w14:paraId="326FE875"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Pugnaire</w:t>
      </w:r>
      <w:proofErr w:type="spellEnd"/>
      <w:r w:rsidRPr="00ED08EB">
        <w:rPr>
          <w:rFonts w:cs="Times New Roman"/>
        </w:rPr>
        <w:t xml:space="preserve"> F.I. (ed.) 2010. Positive Plant Interactions and Community Dynamics. CRC Press, Boca Raton, FL, USA.  </w:t>
      </w:r>
    </w:p>
    <w:p w14:paraId="0A359F7B" w14:textId="5C4D2C4F" w:rsidR="00736E7E" w:rsidRPr="00ED08EB" w:rsidRDefault="00035BFF">
      <w:pPr>
        <w:pStyle w:val="Body"/>
        <w:spacing w:line="480" w:lineRule="auto"/>
        <w:ind w:left="720" w:hanging="720"/>
        <w:rPr>
          <w:rFonts w:cs="Times New Roman"/>
        </w:rPr>
      </w:pPr>
      <w:proofErr w:type="spellStart"/>
      <w:r w:rsidRPr="00ED08EB">
        <w:rPr>
          <w:rFonts w:cs="Times New Roman"/>
        </w:rPr>
        <w:lastRenderedPageBreak/>
        <w:t>Ruttan</w:t>
      </w:r>
      <w:proofErr w:type="spellEnd"/>
      <w:r w:rsidRPr="00ED08EB">
        <w:rPr>
          <w:rFonts w:cs="Times New Roman"/>
        </w:rPr>
        <w:t xml:space="preserve"> A., </w:t>
      </w:r>
      <w:proofErr w:type="spellStart"/>
      <w:r w:rsidRPr="00ED08EB">
        <w:rPr>
          <w:rFonts w:cs="Times New Roman"/>
        </w:rPr>
        <w:t>Filazzola</w:t>
      </w:r>
      <w:proofErr w:type="spellEnd"/>
      <w:r w:rsidRPr="00ED08EB">
        <w:rPr>
          <w:rFonts w:cs="Times New Roman"/>
        </w:rPr>
        <w:t xml:space="preserve"> A., </w:t>
      </w:r>
      <w:proofErr w:type="spellStart"/>
      <w:r w:rsidRPr="00ED08EB">
        <w:rPr>
          <w:rFonts w:cs="Times New Roman"/>
        </w:rPr>
        <w:t>Lortie</w:t>
      </w:r>
      <w:proofErr w:type="spellEnd"/>
      <w:r w:rsidRPr="00ED08EB">
        <w:rPr>
          <w:rFonts w:cs="Times New Roman"/>
        </w:rPr>
        <w:t xml:space="preserve"> C. J. 2016. Shrub-annual facilitation complexes mediate insect community structure in arid environments. - Journal of Arid Environments 134: 1-9.</w:t>
      </w:r>
    </w:p>
    <w:p w14:paraId="3BC504FB" w14:textId="34BD0ABA" w:rsidR="00B92B00" w:rsidRPr="00ED08EB" w:rsidRDefault="00B92B00"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proofErr w:type="gramStart"/>
      <w:r w:rsidRPr="00ED08EB">
        <w:t>Sawyer JO, Keeler-Wolf T and Evens JM.</w:t>
      </w:r>
      <w:proofErr w:type="gramEnd"/>
      <w:r w:rsidRPr="00ED08EB">
        <w:t xml:space="preserve">  2009. A manual of California vegetation, 2nd ed. California Native Plant Society. Sacramento. 1300 p.</w:t>
      </w:r>
    </w:p>
    <w:p w14:paraId="4633F665"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Schiffman</w:t>
      </w:r>
      <w:proofErr w:type="spellEnd"/>
      <w:r w:rsidRPr="00ED08EB">
        <w:rPr>
          <w:rFonts w:cs="Times New Roman"/>
        </w:rPr>
        <w:t xml:space="preserve"> P.M.  Promotion of exotic weed establishment by endangered giant kangaroo rats (</w:t>
      </w:r>
      <w:proofErr w:type="spellStart"/>
      <w:r w:rsidRPr="00ED08EB">
        <w:rPr>
          <w:rFonts w:cs="Times New Roman"/>
          <w:i/>
          <w:iCs/>
        </w:rPr>
        <w:t>Dipodomys</w:t>
      </w:r>
      <w:proofErr w:type="spellEnd"/>
      <w:r w:rsidRPr="00ED08EB">
        <w:rPr>
          <w:rFonts w:cs="Times New Roman"/>
          <w:i/>
          <w:iCs/>
        </w:rPr>
        <w:t xml:space="preserve"> </w:t>
      </w:r>
      <w:proofErr w:type="spellStart"/>
      <w:r w:rsidRPr="00ED08EB">
        <w:rPr>
          <w:rFonts w:cs="Times New Roman"/>
          <w:i/>
          <w:iCs/>
        </w:rPr>
        <w:t>ingens</w:t>
      </w:r>
      <w:proofErr w:type="spellEnd"/>
      <w:r w:rsidRPr="00ED08EB">
        <w:rPr>
          <w:rFonts w:cs="Times New Roman"/>
        </w:rPr>
        <w:t>) in a California grassland.  Biodiversity and Conservation. 1994</w:t>
      </w:r>
      <w:proofErr w:type="gramStart"/>
      <w:r w:rsidRPr="00ED08EB">
        <w:rPr>
          <w:rFonts w:cs="Times New Roman"/>
        </w:rPr>
        <w:t>;3:524</w:t>
      </w:r>
      <w:proofErr w:type="gramEnd"/>
      <w:r w:rsidRPr="00ED08EB">
        <w:rPr>
          <w:rFonts w:cs="Times New Roman"/>
        </w:rPr>
        <w:t>-537.</w:t>
      </w:r>
    </w:p>
    <w:p w14:paraId="528049D2" w14:textId="742D9BC2" w:rsidR="00736E7E" w:rsidRPr="00ED08EB" w:rsidRDefault="00035BFF">
      <w:pPr>
        <w:pStyle w:val="Body"/>
        <w:spacing w:line="480" w:lineRule="auto"/>
        <w:ind w:left="720" w:hanging="720"/>
        <w:rPr>
          <w:rFonts w:cs="Times New Roman"/>
        </w:rPr>
      </w:pPr>
      <w:r w:rsidRPr="00ED08EB">
        <w:rPr>
          <w:rFonts w:cs="Times New Roman"/>
        </w:rPr>
        <w:t xml:space="preserve">Schneider D.C. 2001. The rise of the concept of scale in ecology: the concept of scale is evolving from verbal expression to quantitative expression. </w:t>
      </w:r>
      <w:proofErr w:type="spellStart"/>
      <w:r w:rsidRPr="00ED08EB">
        <w:rPr>
          <w:rFonts w:cs="Times New Roman"/>
        </w:rPr>
        <w:t>BioScience</w:t>
      </w:r>
      <w:proofErr w:type="spellEnd"/>
      <w:r w:rsidRPr="00ED08EB">
        <w:rPr>
          <w:rFonts w:cs="Times New Roman"/>
        </w:rPr>
        <w:t xml:space="preserve">. </w:t>
      </w:r>
      <w:proofErr w:type="gramStart"/>
      <w:r w:rsidRPr="00ED08EB">
        <w:rPr>
          <w:rFonts w:cs="Times New Roman"/>
        </w:rPr>
        <w:t>51: 545-555.</w:t>
      </w:r>
      <w:proofErr w:type="gramEnd"/>
    </w:p>
    <w:p w14:paraId="52D14C50" w14:textId="15259F72" w:rsidR="00074B7C" w:rsidRPr="00ED08EB" w:rsidRDefault="00074B7C">
      <w:pPr>
        <w:pStyle w:val="Body"/>
        <w:spacing w:line="480" w:lineRule="auto"/>
        <w:ind w:left="720" w:hanging="720"/>
        <w:rPr>
          <w:rFonts w:cs="Times New Roman"/>
        </w:rPr>
      </w:pPr>
      <w:r w:rsidRPr="00ED08EB">
        <w:rPr>
          <w:rFonts w:cs="Times New Roman"/>
        </w:rPr>
        <w:t xml:space="preserve">Sears, M.W. &amp; </w:t>
      </w:r>
      <w:proofErr w:type="spellStart"/>
      <w:r w:rsidRPr="00ED08EB">
        <w:rPr>
          <w:rFonts w:cs="Times New Roman"/>
        </w:rPr>
        <w:t>Angilletta</w:t>
      </w:r>
      <w:proofErr w:type="spellEnd"/>
      <w:r w:rsidRPr="00ED08EB">
        <w:rPr>
          <w:rFonts w:cs="Times New Roman"/>
        </w:rPr>
        <w:t xml:space="preserve">, M.J. (2015) Costs and benefits of thermoregulation revisited: both the heterogeneity and spatial structure of temperature drive energetic costs. </w:t>
      </w:r>
      <w:proofErr w:type="gramStart"/>
      <w:r w:rsidRPr="00ED08EB">
        <w:rPr>
          <w:rFonts w:cs="Times New Roman"/>
          <w:i/>
          <w:iCs/>
        </w:rPr>
        <w:t xml:space="preserve">The American Naturalist, </w:t>
      </w:r>
      <w:r w:rsidRPr="00ED08EB">
        <w:rPr>
          <w:rFonts w:cs="Times New Roman"/>
          <w:b/>
          <w:bCs/>
        </w:rPr>
        <w:t xml:space="preserve">185, </w:t>
      </w:r>
      <w:r w:rsidRPr="00ED08EB">
        <w:rPr>
          <w:rFonts w:cs="Times New Roman"/>
        </w:rPr>
        <w:t>E94-E102.</w:t>
      </w:r>
      <w:proofErr w:type="gramEnd"/>
      <w:r w:rsidRPr="00ED08EB">
        <w:rPr>
          <w:rFonts w:cs="Times New Roman"/>
        </w:rPr>
        <w:t xml:space="preserve"> </w:t>
      </w:r>
    </w:p>
    <w:p w14:paraId="4BED429D" w14:textId="1D43F316" w:rsidR="00DE0C56" w:rsidRPr="00ED08EB" w:rsidRDefault="00DE0C56">
      <w:pPr>
        <w:pStyle w:val="Body"/>
        <w:spacing w:line="480" w:lineRule="auto"/>
        <w:ind w:left="720" w:hanging="720"/>
        <w:rPr>
          <w:rFonts w:cs="Times New Roman"/>
        </w:rPr>
      </w:pPr>
      <w:proofErr w:type="gramStart"/>
      <w:r w:rsidRPr="00ED08EB">
        <w:rPr>
          <w:rFonts w:cs="Times New Roman"/>
        </w:rPr>
        <w:t xml:space="preserve">Sears, M.W., M.J. </w:t>
      </w:r>
      <w:proofErr w:type="spellStart"/>
      <w:r w:rsidRPr="00ED08EB">
        <w:rPr>
          <w:rFonts w:cs="Times New Roman"/>
        </w:rPr>
        <w:t>Angilletta</w:t>
      </w:r>
      <w:proofErr w:type="spellEnd"/>
      <w:r w:rsidRPr="00ED08EB">
        <w:rPr>
          <w:rFonts w:cs="Times New Roman"/>
        </w:rPr>
        <w:t xml:space="preserve">, </w:t>
      </w:r>
      <w:r w:rsidRPr="00ED08EB">
        <w:rPr>
          <w:rStyle w:val="Strong"/>
          <w:rFonts w:cs="Times New Roman"/>
        </w:rPr>
        <w:t>M.S.</w:t>
      </w:r>
      <w:r w:rsidRPr="00ED08EB">
        <w:rPr>
          <w:rFonts w:cs="Times New Roman"/>
        </w:rPr>
        <w:t xml:space="preserve"> </w:t>
      </w:r>
      <w:r w:rsidRPr="00ED08EB">
        <w:rPr>
          <w:rStyle w:val="Strong"/>
          <w:rFonts w:cs="Times New Roman"/>
        </w:rPr>
        <w:t xml:space="preserve">Schuler, </w:t>
      </w:r>
      <w:r w:rsidRPr="00ED08EB">
        <w:rPr>
          <w:rFonts w:cs="Times New Roman"/>
        </w:rPr>
        <w:t xml:space="preserve">J. </w:t>
      </w:r>
      <w:proofErr w:type="spellStart"/>
      <w:r w:rsidRPr="00ED08EB">
        <w:rPr>
          <w:rFonts w:cs="Times New Roman"/>
        </w:rPr>
        <w:t>Borchert</w:t>
      </w:r>
      <w:proofErr w:type="spellEnd"/>
      <w:r w:rsidRPr="00ED08EB">
        <w:rPr>
          <w:rFonts w:cs="Times New Roman"/>
        </w:rPr>
        <w:t xml:space="preserve">, K.F. </w:t>
      </w:r>
      <w:proofErr w:type="spellStart"/>
      <w:r w:rsidRPr="00ED08EB">
        <w:rPr>
          <w:rFonts w:cs="Times New Roman"/>
        </w:rPr>
        <w:t>Dilliplane</w:t>
      </w:r>
      <w:proofErr w:type="spellEnd"/>
      <w:r w:rsidRPr="00ED08EB">
        <w:rPr>
          <w:rFonts w:cs="Times New Roman"/>
        </w:rPr>
        <w:t xml:space="preserve">*, M. </w:t>
      </w:r>
      <w:proofErr w:type="spellStart"/>
      <w:r w:rsidRPr="00ED08EB">
        <w:rPr>
          <w:rFonts w:cs="Times New Roman"/>
        </w:rPr>
        <w:t>Stegman</w:t>
      </w:r>
      <w:proofErr w:type="spellEnd"/>
      <w:r w:rsidRPr="00ED08EB">
        <w:rPr>
          <w:rFonts w:cs="Times New Roman"/>
        </w:rPr>
        <w:t xml:space="preserve">*, T. </w:t>
      </w:r>
      <w:proofErr w:type="spellStart"/>
      <w:r w:rsidRPr="00ED08EB">
        <w:rPr>
          <w:rFonts w:cs="Times New Roman"/>
        </w:rPr>
        <w:t>Rusch</w:t>
      </w:r>
      <w:proofErr w:type="spellEnd"/>
      <w:r w:rsidRPr="00ED08EB">
        <w:rPr>
          <w:rFonts w:cs="Times New Roman"/>
        </w:rPr>
        <w:t>*, and W.A. Mitchell</w:t>
      </w:r>
      <w:r w:rsidRPr="00ED08EB">
        <w:rPr>
          <w:rStyle w:val="Emphasis"/>
          <w:rFonts w:cs="Times New Roman"/>
        </w:rPr>
        <w:t>.</w:t>
      </w:r>
      <w:proofErr w:type="gramEnd"/>
      <w:r w:rsidRPr="00ED08EB">
        <w:rPr>
          <w:rFonts w:cs="Times New Roman"/>
        </w:rPr>
        <w:t xml:space="preserve"> 2016. Configuration of the thermal landscape determines thermoregulatory performance of </w:t>
      </w:r>
      <w:proofErr w:type="spellStart"/>
      <w:r w:rsidRPr="00ED08EB">
        <w:rPr>
          <w:rFonts w:cs="Times New Roman"/>
        </w:rPr>
        <w:t>ectotherms</w:t>
      </w:r>
      <w:proofErr w:type="spellEnd"/>
      <w:r w:rsidRPr="00ED08EB">
        <w:rPr>
          <w:rFonts w:cs="Times New Roman"/>
        </w:rPr>
        <w:t xml:space="preserve">. </w:t>
      </w:r>
      <w:r w:rsidRPr="00ED08EB">
        <w:rPr>
          <w:rStyle w:val="Emphasis"/>
          <w:rFonts w:cs="Times New Roman"/>
        </w:rPr>
        <w:t>Proceedings of the National Academy of Sciences</w:t>
      </w:r>
      <w:r w:rsidRPr="00ED08EB">
        <w:rPr>
          <w:rFonts w:cs="Times New Roman"/>
        </w:rPr>
        <w:t>, 201604824</w:t>
      </w:r>
    </w:p>
    <w:p w14:paraId="3A784D04" w14:textId="6D979B66" w:rsidR="00DE0C56" w:rsidRPr="00ED08EB" w:rsidRDefault="00DE0C56" w:rsidP="00ED08EB">
      <w:pPr>
        <w:spacing w:line="480" w:lineRule="auto"/>
        <w:ind w:left="720" w:hanging="720"/>
      </w:pPr>
      <w:proofErr w:type="spellStart"/>
      <w:r w:rsidRPr="00ED08EB">
        <w:t>Sinervo</w:t>
      </w:r>
      <w:proofErr w:type="spellEnd"/>
      <w:r w:rsidRPr="00ED08EB">
        <w:t xml:space="preserve"> B, et al. (2010) Erosion of lizard diversit</w:t>
      </w:r>
      <w:r w:rsidR="00340A9C" w:rsidRPr="00ED08EB">
        <w:t>y by climate change and altered</w:t>
      </w:r>
      <w:r w:rsidR="00340A9C">
        <w:t xml:space="preserve"> </w:t>
      </w:r>
      <w:r w:rsidR="00340A9C" w:rsidRPr="00ED08EB">
        <w:t xml:space="preserve">thermal niches </w:t>
      </w:r>
      <w:r w:rsidRPr="00ED08EB">
        <w:rPr>
          <w:i/>
        </w:rPr>
        <w:t>Science</w:t>
      </w:r>
      <w:r w:rsidRPr="00ED08EB">
        <w:t xml:space="preserve"> 328(5980)</w:t>
      </w:r>
      <w:proofErr w:type="gramStart"/>
      <w:r w:rsidRPr="00ED08EB">
        <w:t>:894</w:t>
      </w:r>
      <w:proofErr w:type="gramEnd"/>
      <w:r w:rsidRPr="00ED08EB">
        <w:t>–899.</w:t>
      </w:r>
    </w:p>
    <w:p w14:paraId="1E9CE1EC" w14:textId="77777777" w:rsidR="00736E7E" w:rsidRPr="00ED08EB" w:rsidRDefault="00035BFF">
      <w:pPr>
        <w:pStyle w:val="Body"/>
        <w:spacing w:line="480" w:lineRule="auto"/>
        <w:ind w:left="720" w:hanging="720"/>
        <w:rPr>
          <w:rFonts w:cs="Times New Roman"/>
        </w:rPr>
      </w:pPr>
      <w:proofErr w:type="gramStart"/>
      <w:r w:rsidRPr="00ED08EB">
        <w:rPr>
          <w:rFonts w:cs="Times New Roman"/>
        </w:rPr>
        <w:t xml:space="preserve">Spiegel O., </w:t>
      </w:r>
      <w:proofErr w:type="spellStart"/>
      <w:r w:rsidRPr="00ED08EB">
        <w:rPr>
          <w:rFonts w:cs="Times New Roman"/>
        </w:rPr>
        <w:t>Leu</w:t>
      </w:r>
      <w:proofErr w:type="spellEnd"/>
      <w:r w:rsidRPr="00ED08EB">
        <w:rPr>
          <w:rFonts w:cs="Times New Roman"/>
        </w:rPr>
        <w:t xml:space="preserve"> S.T., </w:t>
      </w:r>
      <w:proofErr w:type="spellStart"/>
      <w:r w:rsidRPr="00ED08EB">
        <w:rPr>
          <w:rFonts w:cs="Times New Roman"/>
        </w:rPr>
        <w:t>Sih</w:t>
      </w:r>
      <w:proofErr w:type="spellEnd"/>
      <w:r w:rsidRPr="00ED08EB">
        <w:rPr>
          <w:rFonts w:cs="Times New Roman"/>
        </w:rPr>
        <w:t xml:space="preserve"> A., Godfrey S.S., Bull C.M. 2015.</w:t>
      </w:r>
      <w:proofErr w:type="gramEnd"/>
      <w:r w:rsidRPr="00ED08EB">
        <w:rPr>
          <w:rFonts w:cs="Times New Roman"/>
        </w:rPr>
        <w:t xml:space="preserve"> When the going gets tough: </w:t>
      </w:r>
      <w:proofErr w:type="spellStart"/>
      <w:r w:rsidRPr="00ED08EB">
        <w:rPr>
          <w:rFonts w:cs="Times New Roman"/>
        </w:rPr>
        <w:t>behavioural</w:t>
      </w:r>
      <w:proofErr w:type="spellEnd"/>
      <w:r w:rsidRPr="00ED08EB">
        <w:rPr>
          <w:rFonts w:cs="Times New Roman"/>
        </w:rPr>
        <w:t xml:space="preserve"> type-dependent space use in the sleepy lizard changes as the season dries. </w:t>
      </w:r>
      <w:proofErr w:type="gramStart"/>
      <w:r w:rsidRPr="00ED08EB">
        <w:rPr>
          <w:rFonts w:cs="Times New Roman"/>
        </w:rPr>
        <w:t>Proceedings of the Royal Society B.</w:t>
      </w:r>
      <w:proofErr w:type="gramEnd"/>
      <w:r w:rsidRPr="00ED08EB">
        <w:rPr>
          <w:rFonts w:cs="Times New Roman"/>
        </w:rPr>
        <w:t xml:space="preserve">  </w:t>
      </w:r>
      <w:proofErr w:type="gramStart"/>
      <w:r w:rsidRPr="00ED08EB">
        <w:rPr>
          <w:rFonts w:cs="Times New Roman"/>
        </w:rPr>
        <w:t>282:20151768.</w:t>
      </w:r>
      <w:proofErr w:type="gramEnd"/>
    </w:p>
    <w:p w14:paraId="0393CC0B" w14:textId="77777777" w:rsidR="00736E7E" w:rsidRPr="00ED08EB" w:rsidRDefault="00035BFF">
      <w:pPr>
        <w:pStyle w:val="Body"/>
        <w:spacing w:line="480" w:lineRule="auto"/>
        <w:ind w:left="720" w:hanging="720"/>
        <w:rPr>
          <w:rFonts w:cs="Times New Roman"/>
        </w:rPr>
      </w:pPr>
      <w:r w:rsidRPr="00ED08EB">
        <w:rPr>
          <w:rFonts w:cs="Times New Roman"/>
        </w:rPr>
        <w:lastRenderedPageBreak/>
        <w:t>Stebbins R.C., McGinnis S.M. 2012.Field guide to amphibians and reptiles of California (Revised Edition). Berkeley, California: University of California Press. 552p.</w:t>
      </w:r>
    </w:p>
    <w:p w14:paraId="5807630A" w14:textId="77777777" w:rsidR="00736E7E" w:rsidRPr="00ED08EB" w:rsidRDefault="00035BFF">
      <w:pPr>
        <w:pStyle w:val="Body"/>
        <w:spacing w:line="480" w:lineRule="auto"/>
        <w:ind w:left="720" w:hanging="720"/>
        <w:rPr>
          <w:rFonts w:cs="Times New Roman"/>
        </w:rPr>
      </w:pPr>
      <w:proofErr w:type="gramStart"/>
      <w:r w:rsidRPr="00ED08EB">
        <w:rPr>
          <w:rFonts w:cs="Times New Roman"/>
        </w:rPr>
        <w:t>Steffen J.E., Anderson R.A. 2006.</w:t>
      </w:r>
      <w:proofErr w:type="gramEnd"/>
      <w:r w:rsidRPr="00ED08EB">
        <w:rPr>
          <w:rFonts w:cs="Times New Roman"/>
        </w:rPr>
        <w:t xml:space="preserve"> </w:t>
      </w:r>
      <w:proofErr w:type="gramStart"/>
      <w:r w:rsidRPr="00ED08EB">
        <w:rPr>
          <w:rFonts w:cs="Times New Roman"/>
        </w:rPr>
        <w:t>Abundance of the long-nosed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wislizenii</w:t>
      </w:r>
      <w:proofErr w:type="spellEnd"/>
      <w:r w:rsidRPr="00ED08EB">
        <w:rPr>
          <w:rFonts w:cs="Times New Roman"/>
        </w:rPr>
        <w:t>) is influenced by shrub diversity and cover in southeast Oregon</w:t>
      </w:r>
      <w:proofErr w:type="gramEnd"/>
      <w:r w:rsidRPr="00ED08EB">
        <w:rPr>
          <w:rFonts w:cs="Times New Roman"/>
        </w:rPr>
        <w:t xml:space="preserve">. </w:t>
      </w:r>
      <w:proofErr w:type="gramStart"/>
      <w:r w:rsidRPr="00ED08EB">
        <w:rPr>
          <w:rFonts w:cs="Times New Roman"/>
        </w:rPr>
        <w:t>The American Midland Naturalist.</w:t>
      </w:r>
      <w:proofErr w:type="gramEnd"/>
      <w:r w:rsidRPr="00ED08EB">
        <w:rPr>
          <w:rFonts w:cs="Times New Roman"/>
        </w:rPr>
        <w:t xml:space="preserve"> 156(1)</w:t>
      </w:r>
      <w:proofErr w:type="gramStart"/>
      <w:r w:rsidRPr="00ED08EB">
        <w:rPr>
          <w:rFonts w:cs="Times New Roman"/>
        </w:rPr>
        <w:t>:201</w:t>
      </w:r>
      <w:proofErr w:type="gramEnd"/>
      <w:r w:rsidRPr="00ED08EB">
        <w:rPr>
          <w:rFonts w:cs="Times New Roman"/>
        </w:rPr>
        <w:t xml:space="preserve">-207. </w:t>
      </w:r>
    </w:p>
    <w:p w14:paraId="2EB069FF" w14:textId="0F835D63" w:rsidR="00AB1A5C" w:rsidRPr="00ED08EB" w:rsidRDefault="00035BFF">
      <w:pPr>
        <w:pStyle w:val="Body"/>
        <w:spacing w:line="480" w:lineRule="auto"/>
        <w:ind w:left="720" w:hanging="720"/>
        <w:rPr>
          <w:rFonts w:cs="Times New Roman"/>
        </w:rPr>
      </w:pPr>
      <w:r w:rsidRPr="00ED08EB">
        <w:rPr>
          <w:rFonts w:cs="Times New Roman"/>
        </w:rPr>
        <w:t xml:space="preserve">Stout D., Buck-Diaz J., Taylor S., Evens J. Vegetation mapping and accuracy assessment report for Carrizo Plain National Monument. </w:t>
      </w:r>
      <w:proofErr w:type="gramStart"/>
      <w:r w:rsidRPr="00ED08EB">
        <w:rPr>
          <w:rFonts w:cs="Times New Roman"/>
        </w:rPr>
        <w:t>California Native Plants Society.</w:t>
      </w:r>
      <w:proofErr w:type="gramEnd"/>
      <w:r w:rsidRPr="00ED08EB">
        <w:rPr>
          <w:rFonts w:cs="Times New Roman"/>
        </w:rPr>
        <w:t xml:space="preserve"> 2014. Available: https://www.cnps.org/cnps/vegetation/pdf/carrizo-mapping_rpt2013.pdf. Accessed Jan. 21th, 2017.   </w:t>
      </w:r>
    </w:p>
    <w:p w14:paraId="4EB173E1" w14:textId="58F94DEF" w:rsidR="00AB1A5C" w:rsidRPr="00ED08EB" w:rsidRDefault="00340A9C" w:rsidP="00ED08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left="720" w:hanging="720"/>
      </w:pPr>
      <w:proofErr w:type="spellStart"/>
      <w:r w:rsidRPr="00ED08EB">
        <w:t>Tollestrup</w:t>
      </w:r>
      <w:proofErr w:type="spellEnd"/>
      <w:r w:rsidRPr="00ED08EB">
        <w:t xml:space="preserve"> </w:t>
      </w:r>
      <w:r w:rsidR="00AB1A5C" w:rsidRPr="00ED08EB">
        <w:t xml:space="preserve">K. 1979. </w:t>
      </w:r>
      <w:proofErr w:type="gramStart"/>
      <w:r w:rsidR="00AB1A5C" w:rsidRPr="00ED08EB">
        <w:t xml:space="preserve">The ecology, social structure, and foraging </w:t>
      </w:r>
      <w:r w:rsidRPr="00ED08EB">
        <w:t>behavior of two closely related</w:t>
      </w:r>
      <w:r>
        <w:t xml:space="preserve"> </w:t>
      </w:r>
      <w:r w:rsidR="00AB1A5C" w:rsidRPr="00ED08EB">
        <w:t xml:space="preserve">species of leopard lizards, </w:t>
      </w:r>
      <w:proofErr w:type="spellStart"/>
      <w:r w:rsidR="00AB1A5C" w:rsidRPr="00ED08EB">
        <w:rPr>
          <w:i/>
          <w:iCs/>
        </w:rPr>
        <w:t>Gambelia</w:t>
      </w:r>
      <w:proofErr w:type="spellEnd"/>
      <w:r w:rsidR="00AB1A5C" w:rsidRPr="00ED08EB">
        <w:rPr>
          <w:i/>
          <w:iCs/>
        </w:rPr>
        <w:t xml:space="preserve"> </w:t>
      </w:r>
      <w:proofErr w:type="spellStart"/>
      <w:r w:rsidR="00AB1A5C" w:rsidRPr="00ED08EB">
        <w:rPr>
          <w:i/>
          <w:iCs/>
        </w:rPr>
        <w:t>silus</w:t>
      </w:r>
      <w:proofErr w:type="spellEnd"/>
      <w:r w:rsidR="00AB1A5C" w:rsidRPr="00ED08EB">
        <w:rPr>
          <w:i/>
          <w:iCs/>
        </w:rPr>
        <w:t xml:space="preserve"> </w:t>
      </w:r>
      <w:r w:rsidR="00AB1A5C" w:rsidRPr="00ED08EB">
        <w:t xml:space="preserve">and </w:t>
      </w:r>
      <w:proofErr w:type="spellStart"/>
      <w:r w:rsidR="00AB1A5C" w:rsidRPr="00ED08EB">
        <w:rPr>
          <w:i/>
          <w:iCs/>
        </w:rPr>
        <w:t>Gambelia</w:t>
      </w:r>
      <w:proofErr w:type="spellEnd"/>
      <w:r w:rsidR="00AB1A5C" w:rsidRPr="00ED08EB">
        <w:rPr>
          <w:i/>
          <w:iCs/>
        </w:rPr>
        <w:t xml:space="preserve"> </w:t>
      </w:r>
      <w:proofErr w:type="spellStart"/>
      <w:r w:rsidR="00AB1A5C" w:rsidRPr="00ED08EB">
        <w:rPr>
          <w:i/>
          <w:iCs/>
        </w:rPr>
        <w:t>wislizenii</w:t>
      </w:r>
      <w:proofErr w:type="spellEnd"/>
      <w:r w:rsidR="00AB1A5C" w:rsidRPr="00ED08EB">
        <w:rPr>
          <w:i/>
          <w:iCs/>
        </w:rPr>
        <w:t>.</w:t>
      </w:r>
      <w:proofErr w:type="gramEnd"/>
      <w:r w:rsidR="00AB1A5C" w:rsidRPr="00ED08EB">
        <w:rPr>
          <w:i/>
          <w:iCs/>
        </w:rPr>
        <w:t xml:space="preserve"> </w:t>
      </w:r>
      <w:proofErr w:type="gramStart"/>
      <w:r w:rsidRPr="00ED08EB">
        <w:t>Ph.D. dissertation, University</w:t>
      </w:r>
      <w:r>
        <w:t xml:space="preserve"> </w:t>
      </w:r>
      <w:r w:rsidR="00AB1A5C" w:rsidRPr="00ED08EB">
        <w:t>of California, Berkeley.</w:t>
      </w:r>
      <w:proofErr w:type="gramEnd"/>
      <w:r w:rsidR="00AB1A5C" w:rsidRPr="00ED08EB">
        <w:t xml:space="preserve"> 146 pp.</w:t>
      </w:r>
    </w:p>
    <w:p w14:paraId="00075CC7" w14:textId="52A52A0E" w:rsidR="00736E7E" w:rsidRDefault="00035BFF">
      <w:pPr>
        <w:pStyle w:val="Body"/>
        <w:spacing w:line="480" w:lineRule="auto"/>
        <w:ind w:left="720" w:hanging="720"/>
        <w:rPr>
          <w:rFonts w:cs="Times New Roman"/>
        </w:rPr>
      </w:pPr>
      <w:proofErr w:type="spellStart"/>
      <w:r w:rsidRPr="00ED08EB">
        <w:rPr>
          <w:rFonts w:cs="Times New Roman"/>
        </w:rPr>
        <w:t>Tollestrup</w:t>
      </w:r>
      <w:proofErr w:type="spellEnd"/>
      <w:r w:rsidRPr="00ED08EB">
        <w:rPr>
          <w:rFonts w:cs="Times New Roman"/>
        </w:rPr>
        <w:t xml:space="preserve"> K. 1982. </w:t>
      </w:r>
      <w:proofErr w:type="gramStart"/>
      <w:r w:rsidRPr="00ED08EB">
        <w:rPr>
          <w:rFonts w:cs="Times New Roman"/>
        </w:rPr>
        <w:t xml:space="preserve">Growth and reproduction in two closely related species of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silus</w:t>
      </w:r>
      <w:proofErr w:type="spellEnd"/>
      <w:r w:rsidRPr="00ED08EB">
        <w:rPr>
          <w:rFonts w:cs="Times New Roman"/>
        </w:rPr>
        <w:t xml:space="preserve"> and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wislizenii</w:t>
      </w:r>
      <w:proofErr w:type="spellEnd"/>
      <w:r w:rsidRPr="00ED08EB">
        <w:rPr>
          <w:rFonts w:cs="Times New Roman"/>
        </w:rPr>
        <w:t>.</w:t>
      </w:r>
      <w:proofErr w:type="gramEnd"/>
      <w:r w:rsidRPr="00ED08EB">
        <w:rPr>
          <w:rFonts w:cs="Times New Roman"/>
        </w:rPr>
        <w:t xml:space="preserve"> </w:t>
      </w:r>
      <w:proofErr w:type="gramStart"/>
      <w:r w:rsidRPr="00ED08EB">
        <w:rPr>
          <w:rFonts w:cs="Times New Roman"/>
        </w:rPr>
        <w:t>The American Midland Naturalist.</w:t>
      </w:r>
      <w:proofErr w:type="gramEnd"/>
      <w:r w:rsidRPr="00ED08EB">
        <w:rPr>
          <w:rFonts w:cs="Times New Roman"/>
        </w:rPr>
        <w:t xml:space="preserve"> 108(1)</w:t>
      </w:r>
      <w:proofErr w:type="gramStart"/>
      <w:r w:rsidRPr="00ED08EB">
        <w:rPr>
          <w:rFonts w:cs="Times New Roman"/>
        </w:rPr>
        <w:t>:1</w:t>
      </w:r>
      <w:proofErr w:type="gramEnd"/>
      <w:r w:rsidRPr="00ED08EB">
        <w:rPr>
          <w:rFonts w:cs="Times New Roman"/>
        </w:rPr>
        <w:t xml:space="preserve">-20. </w:t>
      </w:r>
    </w:p>
    <w:p w14:paraId="58C0EE22" w14:textId="77777777" w:rsidR="00F71251" w:rsidRDefault="00F71251">
      <w:pPr>
        <w:pStyle w:val="Body"/>
        <w:spacing w:line="480" w:lineRule="auto"/>
        <w:ind w:left="720" w:hanging="720"/>
        <w:rPr>
          <w:lang w:val="en"/>
        </w:rPr>
      </w:pPr>
      <w:r>
        <w:rPr>
          <w:lang w:val="en"/>
        </w:rPr>
        <w:t xml:space="preserve">Tollestrup, K. 1983. The social behavior of two species of closely related leopard lizards, </w:t>
      </w:r>
      <w:r>
        <w:rPr>
          <w:i/>
          <w:iCs/>
          <w:lang w:val="en"/>
        </w:rPr>
        <w:t>Gambelia silus</w:t>
      </w:r>
      <w:r>
        <w:rPr>
          <w:lang w:val="en"/>
        </w:rPr>
        <w:t xml:space="preserve"> and </w:t>
      </w:r>
      <w:r>
        <w:rPr>
          <w:i/>
          <w:iCs/>
          <w:lang w:val="en"/>
        </w:rPr>
        <w:t>Gambelia wislizenii</w:t>
      </w:r>
      <w:r>
        <w:rPr>
          <w:lang w:val="en"/>
        </w:rPr>
        <w:t>. J. Tierpsychol. 62:307-320</w:t>
      </w:r>
    </w:p>
    <w:p w14:paraId="357EFD15" w14:textId="65CBDBED" w:rsidR="00736E7E" w:rsidRPr="00ED08EB" w:rsidRDefault="00035BFF">
      <w:pPr>
        <w:pStyle w:val="Body"/>
        <w:spacing w:line="480" w:lineRule="auto"/>
        <w:ind w:left="720" w:hanging="720"/>
        <w:rPr>
          <w:rFonts w:cs="Times New Roman"/>
        </w:rPr>
      </w:pPr>
      <w:r w:rsidRPr="00ED08EB">
        <w:rPr>
          <w:rFonts w:cs="Times New Roman"/>
        </w:rPr>
        <w:t xml:space="preserve">U.S. Fish and Wildlife Service. </w:t>
      </w:r>
      <w:proofErr w:type="gramStart"/>
      <w:r w:rsidRPr="00ED08EB">
        <w:rPr>
          <w:rFonts w:cs="Times New Roman"/>
        </w:rPr>
        <w:t>Recovery plan for upland species of the San Joaquin Valley, California.</w:t>
      </w:r>
      <w:proofErr w:type="gramEnd"/>
      <w:r w:rsidRPr="00ED08EB">
        <w:rPr>
          <w:rFonts w:cs="Times New Roman"/>
        </w:rPr>
        <w:t xml:space="preserve"> Portland, OR. </w:t>
      </w:r>
      <w:proofErr w:type="gramStart"/>
      <w:r w:rsidRPr="00ED08EB">
        <w:rPr>
          <w:rFonts w:cs="Times New Roman"/>
        </w:rPr>
        <w:t>1998; 1-319.</w:t>
      </w:r>
      <w:proofErr w:type="gramEnd"/>
    </w:p>
    <w:p w14:paraId="63BFF0B6"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Venables</w:t>
      </w:r>
      <w:proofErr w:type="spellEnd"/>
      <w:r w:rsidRPr="00ED08EB">
        <w:rPr>
          <w:rFonts w:cs="Times New Roman"/>
        </w:rPr>
        <w:t xml:space="preserve"> W. N., Ripley B. D. 2002. </w:t>
      </w:r>
      <w:proofErr w:type="gramStart"/>
      <w:r w:rsidRPr="00ED08EB">
        <w:rPr>
          <w:rFonts w:cs="Times New Roman"/>
        </w:rPr>
        <w:t>Modern Applied Statistics with S. Fourth Edition.</w:t>
      </w:r>
      <w:proofErr w:type="gramEnd"/>
      <w:r w:rsidRPr="00ED08EB">
        <w:rPr>
          <w:rFonts w:cs="Times New Roman"/>
        </w:rPr>
        <w:t xml:space="preserve"> </w:t>
      </w:r>
      <w:proofErr w:type="gramStart"/>
      <w:r w:rsidRPr="00ED08EB">
        <w:rPr>
          <w:rFonts w:cs="Times New Roman"/>
        </w:rPr>
        <w:t>Springer, New York.</w:t>
      </w:r>
      <w:proofErr w:type="gramEnd"/>
      <w:r w:rsidRPr="00ED08EB">
        <w:rPr>
          <w:rFonts w:cs="Times New Roman"/>
        </w:rPr>
        <w:t xml:space="preserve"> ISBN 0-387-95457-0</w:t>
      </w:r>
    </w:p>
    <w:p w14:paraId="558254AD" w14:textId="77777777" w:rsidR="00736E7E" w:rsidRPr="00ED08EB" w:rsidRDefault="00035BFF">
      <w:pPr>
        <w:pStyle w:val="Body"/>
        <w:spacing w:line="480" w:lineRule="auto"/>
        <w:ind w:left="720" w:hanging="720"/>
        <w:rPr>
          <w:rFonts w:cs="Times New Roman"/>
        </w:rPr>
      </w:pPr>
      <w:proofErr w:type="gramStart"/>
      <w:r w:rsidRPr="00ED08EB">
        <w:rPr>
          <w:rFonts w:cs="Times New Roman"/>
        </w:rPr>
        <w:lastRenderedPageBreak/>
        <w:t xml:space="preserve">Vickers M., </w:t>
      </w:r>
      <w:proofErr w:type="spellStart"/>
      <w:r w:rsidRPr="00ED08EB">
        <w:rPr>
          <w:rFonts w:cs="Times New Roman"/>
        </w:rPr>
        <w:t>Manicom</w:t>
      </w:r>
      <w:proofErr w:type="spellEnd"/>
      <w:r w:rsidRPr="00ED08EB">
        <w:rPr>
          <w:rFonts w:cs="Times New Roman"/>
        </w:rPr>
        <w:t xml:space="preserve"> C., Schwarzkopf L. 2011.</w:t>
      </w:r>
      <w:proofErr w:type="gramEnd"/>
      <w:r w:rsidRPr="00ED08EB">
        <w:rPr>
          <w:rFonts w:cs="Times New Roman"/>
        </w:rPr>
        <w:t xml:space="preserve"> Extending the cost-benefit model of thermoregulation: high-temperature environments. </w:t>
      </w:r>
      <w:proofErr w:type="gramStart"/>
      <w:r w:rsidRPr="00ED08EB">
        <w:rPr>
          <w:rFonts w:cs="Times New Roman"/>
        </w:rPr>
        <w:t>The American Naturalist.</w:t>
      </w:r>
      <w:proofErr w:type="gramEnd"/>
      <w:r w:rsidRPr="00ED08EB">
        <w:rPr>
          <w:rFonts w:cs="Times New Roman"/>
        </w:rPr>
        <w:t xml:space="preserve"> </w:t>
      </w:r>
      <w:proofErr w:type="gramStart"/>
      <w:r w:rsidRPr="00ED08EB">
        <w:rPr>
          <w:rFonts w:cs="Times New Roman"/>
        </w:rPr>
        <w:t>177: 452–461.</w:t>
      </w:r>
      <w:proofErr w:type="gramEnd"/>
    </w:p>
    <w:p w14:paraId="03F75388" w14:textId="77777777" w:rsidR="00736E7E" w:rsidRPr="00ED08EB" w:rsidRDefault="00035BFF">
      <w:pPr>
        <w:pStyle w:val="Body"/>
        <w:spacing w:line="480" w:lineRule="auto"/>
        <w:ind w:left="720" w:hanging="720"/>
        <w:rPr>
          <w:rFonts w:cs="Times New Roman"/>
        </w:rPr>
      </w:pPr>
      <w:proofErr w:type="gramStart"/>
      <w:r w:rsidRPr="00ED08EB">
        <w:rPr>
          <w:rFonts w:cs="Times New Roman"/>
        </w:rPr>
        <w:t>Warrick G.D., Kato T.T., Rose B.R. 1998.</w:t>
      </w:r>
      <w:proofErr w:type="gramEnd"/>
      <w:r w:rsidRPr="00ED08EB">
        <w:rPr>
          <w:rFonts w:cs="Times New Roman"/>
        </w:rPr>
        <w:t xml:space="preserve"> Microhabitat use and home range characteristics of blunt-nosed leopard lizards. </w:t>
      </w:r>
      <w:proofErr w:type="gramStart"/>
      <w:r w:rsidRPr="00ED08EB">
        <w:rPr>
          <w:rFonts w:cs="Times New Roman"/>
        </w:rPr>
        <w:t>Journal of Herpetology.</w:t>
      </w:r>
      <w:proofErr w:type="gramEnd"/>
      <w:r w:rsidRPr="00ED08EB">
        <w:rPr>
          <w:rFonts w:cs="Times New Roman"/>
        </w:rPr>
        <w:t xml:space="preserve"> 32(2)</w:t>
      </w:r>
      <w:proofErr w:type="gramStart"/>
      <w:r w:rsidRPr="00ED08EB">
        <w:rPr>
          <w:rFonts w:cs="Times New Roman"/>
        </w:rPr>
        <w:t>:183</w:t>
      </w:r>
      <w:proofErr w:type="gramEnd"/>
      <w:r w:rsidRPr="00ED08EB">
        <w:rPr>
          <w:rFonts w:cs="Times New Roman"/>
        </w:rPr>
        <w:t xml:space="preserve">-191. </w:t>
      </w:r>
    </w:p>
    <w:p w14:paraId="424C4459" w14:textId="77777777" w:rsidR="00736E7E" w:rsidRPr="00ED08EB" w:rsidRDefault="00035BFF">
      <w:pPr>
        <w:pStyle w:val="Body"/>
        <w:spacing w:line="480" w:lineRule="auto"/>
        <w:ind w:left="720" w:hanging="720"/>
        <w:rPr>
          <w:rFonts w:cs="Times New Roman"/>
        </w:rPr>
      </w:pPr>
      <w:proofErr w:type="spellStart"/>
      <w:r w:rsidRPr="00ED08EB">
        <w:rPr>
          <w:rFonts w:cs="Times New Roman"/>
        </w:rPr>
        <w:t>Westphal</w:t>
      </w:r>
      <w:proofErr w:type="spellEnd"/>
      <w:r w:rsidRPr="00ED08EB">
        <w:rPr>
          <w:rFonts w:cs="Times New Roman"/>
        </w:rPr>
        <w:t xml:space="preserve"> M.F., Stewart J.A.E., Tennant E.N., Butterfield H.S., </w:t>
      </w:r>
      <w:proofErr w:type="spellStart"/>
      <w:r w:rsidRPr="00ED08EB">
        <w:rPr>
          <w:rFonts w:cs="Times New Roman"/>
        </w:rPr>
        <w:t>Sinervo</w:t>
      </w:r>
      <w:proofErr w:type="spellEnd"/>
      <w:r w:rsidRPr="00ED08EB">
        <w:rPr>
          <w:rFonts w:cs="Times New Roman"/>
        </w:rPr>
        <w:t xml:space="preserve"> B. 2016 Contemporary drought and future effects of climate change on the endangered blunt-nosed leopard lizard, </w:t>
      </w:r>
      <w:proofErr w:type="spellStart"/>
      <w:r w:rsidRPr="00ED08EB">
        <w:rPr>
          <w:rFonts w:cs="Times New Roman"/>
          <w:i/>
          <w:iCs/>
        </w:rPr>
        <w:t>Gambelia</w:t>
      </w:r>
      <w:proofErr w:type="spellEnd"/>
      <w:r w:rsidRPr="00ED08EB">
        <w:rPr>
          <w:rFonts w:cs="Times New Roman"/>
          <w:i/>
          <w:iCs/>
        </w:rPr>
        <w:t xml:space="preserve"> </w:t>
      </w:r>
      <w:proofErr w:type="spellStart"/>
      <w:r w:rsidRPr="00ED08EB">
        <w:rPr>
          <w:rFonts w:cs="Times New Roman"/>
          <w:i/>
          <w:iCs/>
        </w:rPr>
        <w:t>sila</w:t>
      </w:r>
      <w:proofErr w:type="spellEnd"/>
      <w:r w:rsidRPr="00ED08EB">
        <w:rPr>
          <w:rFonts w:cs="Times New Roman"/>
          <w:lang w:val="fr-FR"/>
        </w:rPr>
        <w:t xml:space="preserve">. </w:t>
      </w:r>
      <w:proofErr w:type="spellStart"/>
      <w:r w:rsidRPr="00ED08EB">
        <w:rPr>
          <w:rFonts w:cs="Times New Roman"/>
          <w:lang w:val="fr-FR"/>
        </w:rPr>
        <w:t>PLoS</w:t>
      </w:r>
      <w:proofErr w:type="spellEnd"/>
      <w:r w:rsidRPr="00ED08EB">
        <w:rPr>
          <w:rFonts w:cs="Times New Roman"/>
          <w:lang w:val="fr-FR"/>
        </w:rPr>
        <w:t xml:space="preserve"> ONE. 11(5): e0154838. doi:10.1371/journal.pone.0154838. </w:t>
      </w:r>
    </w:p>
    <w:p w14:paraId="02E6F02A" w14:textId="77777777" w:rsidR="00736E7E" w:rsidRDefault="00736E7E">
      <w:pPr>
        <w:pStyle w:val="Body"/>
        <w:spacing w:line="480" w:lineRule="auto"/>
        <w:rPr>
          <w:sz w:val="22"/>
          <w:szCs w:val="22"/>
        </w:rPr>
      </w:pPr>
    </w:p>
    <w:p w14:paraId="709828F6" w14:textId="77777777" w:rsidR="00736E7E" w:rsidRDefault="00736E7E">
      <w:pPr>
        <w:pStyle w:val="Body"/>
        <w:rPr>
          <w:sz w:val="22"/>
          <w:szCs w:val="22"/>
        </w:rPr>
      </w:pPr>
    </w:p>
    <w:p w14:paraId="18685DEF" w14:textId="77777777" w:rsidR="00736E7E" w:rsidRDefault="00736E7E">
      <w:pPr>
        <w:pStyle w:val="ListParagraph"/>
        <w:spacing w:line="480" w:lineRule="auto"/>
        <w:rPr>
          <w:sz w:val="22"/>
          <w:szCs w:val="22"/>
        </w:rPr>
      </w:pPr>
    </w:p>
    <w:p w14:paraId="76E847E7" w14:textId="77777777" w:rsidR="00736E7E" w:rsidRDefault="00736E7E">
      <w:pPr>
        <w:pStyle w:val="Body"/>
        <w:rPr>
          <w:sz w:val="22"/>
          <w:szCs w:val="22"/>
        </w:rPr>
      </w:pPr>
    </w:p>
    <w:p w14:paraId="481B5DF5" w14:textId="77777777" w:rsidR="00736E7E" w:rsidRDefault="00736E7E">
      <w:pPr>
        <w:pStyle w:val="Body"/>
        <w:rPr>
          <w:sz w:val="22"/>
          <w:szCs w:val="22"/>
        </w:rPr>
      </w:pPr>
    </w:p>
    <w:p w14:paraId="5CF04F5A" w14:textId="77777777" w:rsidR="00736E7E" w:rsidRDefault="00736E7E">
      <w:pPr>
        <w:pStyle w:val="Body"/>
        <w:rPr>
          <w:sz w:val="22"/>
          <w:szCs w:val="22"/>
        </w:rPr>
      </w:pPr>
    </w:p>
    <w:p w14:paraId="0A211740" w14:textId="77777777" w:rsidR="00736E7E" w:rsidRDefault="00736E7E">
      <w:pPr>
        <w:pStyle w:val="Body"/>
        <w:rPr>
          <w:sz w:val="22"/>
          <w:szCs w:val="22"/>
        </w:rPr>
      </w:pPr>
    </w:p>
    <w:p w14:paraId="3285A6C7" w14:textId="77777777" w:rsidR="00736E7E" w:rsidRDefault="00035BFF">
      <w:pPr>
        <w:pStyle w:val="Body"/>
        <w:spacing w:after="160" w:line="259" w:lineRule="auto"/>
      </w:pPr>
      <w:r>
        <w:rPr>
          <w:rFonts w:ascii="Arial Unicode MS" w:hAnsi="Arial Unicode MS"/>
          <w:sz w:val="22"/>
          <w:szCs w:val="22"/>
        </w:rPr>
        <w:br w:type="page"/>
      </w:r>
    </w:p>
    <w:p w14:paraId="4C5BE06E" w14:textId="77777777" w:rsidR="00736E7E" w:rsidRDefault="00035BFF">
      <w:pPr>
        <w:pStyle w:val="Body"/>
        <w:spacing w:after="160" w:line="259" w:lineRule="auto"/>
        <w:rPr>
          <w:b/>
          <w:bCs/>
          <w:sz w:val="22"/>
          <w:szCs w:val="22"/>
        </w:rPr>
      </w:pPr>
      <w:r>
        <w:rPr>
          <w:b/>
          <w:bCs/>
          <w:sz w:val="22"/>
          <w:szCs w:val="22"/>
          <w:lang w:val="fr-FR"/>
        </w:rPr>
        <w:lastRenderedPageBreak/>
        <w:t>Tables</w:t>
      </w:r>
    </w:p>
    <w:p w14:paraId="7BBDC861" w14:textId="16484268" w:rsidR="00736E7E" w:rsidRDefault="00035BFF">
      <w:pPr>
        <w:pStyle w:val="Body"/>
        <w:rPr>
          <w:sz w:val="22"/>
          <w:szCs w:val="22"/>
        </w:rPr>
      </w:pPr>
      <w:r>
        <w:rPr>
          <w:b/>
          <w:bCs/>
          <w:sz w:val="22"/>
          <w:szCs w:val="22"/>
        </w:rPr>
        <w:t>Table 1</w:t>
      </w:r>
      <w:r>
        <w:rPr>
          <w:sz w:val="22"/>
          <w:szCs w:val="22"/>
        </w:rPr>
        <w:t xml:space="preserve">: Generalized linear model for </w:t>
      </w:r>
      <w:proofErr w:type="spellStart"/>
      <w:r>
        <w:rPr>
          <w:sz w:val="22"/>
          <w:szCs w:val="22"/>
        </w:rPr>
        <w:t>mesohabitat</w:t>
      </w:r>
      <w:proofErr w:type="spellEnd"/>
      <w:r>
        <w:rPr>
          <w:sz w:val="22"/>
          <w:szCs w:val="22"/>
        </w:rPr>
        <w:t xml:space="preserve">, with degrees of freedom, deviance, and p-values. </w:t>
      </w:r>
      <w:ins w:id="725" w:author="zenrunner" w:date="2017-11-11T19:07:00Z">
        <w:r w:rsidR="006224B8">
          <w:rPr>
            <w:sz w:val="22"/>
            <w:szCs w:val="22"/>
          </w:rPr>
          <w:t>Check JAE or whatever journal you select to ensure the table matches what they require. I have not seen this format before.  Typically, you state test statistic too.</w:t>
        </w:r>
      </w:ins>
    </w:p>
    <w:tbl>
      <w:tblPr>
        <w:tblW w:w="84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60"/>
        <w:gridCol w:w="1053"/>
        <w:gridCol w:w="1053"/>
        <w:gridCol w:w="1089"/>
        <w:gridCol w:w="831"/>
        <w:gridCol w:w="960"/>
      </w:tblGrid>
      <w:tr w:rsidR="00736E7E" w14:paraId="0F1664F8" w14:textId="77777777">
        <w:trPr>
          <w:trHeight w:val="246"/>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BD2B13" w14:textId="77777777" w:rsidR="00736E7E" w:rsidRDefault="00035BFF">
            <w:pPr>
              <w:pStyle w:val="Body"/>
              <w:spacing w:after="0" w:line="240" w:lineRule="auto"/>
            </w:pPr>
            <w:r>
              <w:rPr>
                <w:sz w:val="22"/>
                <w:szCs w:val="22"/>
              </w:rPr>
              <w:t>Generalized linear model</w:t>
            </w:r>
          </w:p>
        </w:tc>
        <w:tc>
          <w:tcPr>
            <w:tcW w:w="1053"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bottom"/>
          </w:tcPr>
          <w:p w14:paraId="062A38DE" w14:textId="77777777" w:rsidR="00736E7E" w:rsidRDefault="00736E7E"/>
        </w:tc>
        <w:tc>
          <w:tcPr>
            <w:tcW w:w="1053"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CD462A2" w14:textId="77777777" w:rsidR="00736E7E" w:rsidRDefault="00736E7E"/>
        </w:tc>
        <w:tc>
          <w:tcPr>
            <w:tcW w:w="108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D8AD5B" w14:textId="77777777" w:rsidR="00736E7E" w:rsidRDefault="00736E7E"/>
        </w:tc>
        <w:tc>
          <w:tcPr>
            <w:tcW w:w="83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57F40FF" w14:textId="77777777" w:rsidR="00736E7E" w:rsidRDefault="00736E7E"/>
        </w:tc>
        <w:tc>
          <w:tcPr>
            <w:tcW w:w="96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7DED2E4E" w14:textId="77777777" w:rsidR="00736E7E" w:rsidRDefault="00736E7E"/>
        </w:tc>
      </w:tr>
      <w:tr w:rsidR="00736E7E" w14:paraId="2D4E5D86"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2C30AB" w14:textId="77777777" w:rsidR="00736E7E" w:rsidRDefault="00035BFF">
            <w:pPr>
              <w:pStyle w:val="Body"/>
              <w:spacing w:after="0" w:line="240" w:lineRule="auto"/>
            </w:pPr>
            <w:r>
              <w:rPr>
                <w:sz w:val="22"/>
                <w:szCs w:val="22"/>
              </w:rPr>
              <w:t>Factor</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540143" w14:textId="77777777" w:rsidR="00736E7E" w:rsidRDefault="00035BFF">
            <w:pPr>
              <w:pStyle w:val="Body"/>
              <w:spacing w:after="0" w:line="240" w:lineRule="auto"/>
            </w:pPr>
            <w:proofErr w:type="spellStart"/>
            <w:r>
              <w:rPr>
                <w:sz w:val="22"/>
                <w:szCs w:val="22"/>
              </w:rPr>
              <w:t>Df</w:t>
            </w:r>
            <w:proofErr w:type="spell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C14BD2" w14:textId="77777777" w:rsidR="00736E7E" w:rsidRDefault="00035BFF">
            <w:pPr>
              <w:pStyle w:val="Body"/>
              <w:spacing w:after="0" w:line="240" w:lineRule="auto"/>
            </w:pPr>
            <w:r>
              <w:rPr>
                <w:sz w:val="22"/>
                <w:szCs w:val="22"/>
              </w:rPr>
              <w:t>Deviance</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868104" w14:textId="77777777" w:rsidR="00736E7E" w:rsidRDefault="00035BFF">
            <w:pPr>
              <w:pStyle w:val="Body"/>
              <w:spacing w:after="0" w:line="240" w:lineRule="auto"/>
            </w:pPr>
            <w:r>
              <w:rPr>
                <w:sz w:val="22"/>
                <w:szCs w:val="22"/>
              </w:rPr>
              <w:t>P-value</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106C78"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1DEE5F" w14:textId="77777777" w:rsidR="00736E7E" w:rsidRDefault="00035BFF">
            <w:pPr>
              <w:pStyle w:val="Body"/>
              <w:spacing w:after="0" w:line="240" w:lineRule="auto"/>
            </w:pPr>
            <w:r>
              <w:rPr>
                <w:sz w:val="22"/>
                <w:szCs w:val="22"/>
              </w:rPr>
              <w:t> </w:t>
            </w:r>
          </w:p>
        </w:tc>
      </w:tr>
      <w:tr w:rsidR="00736E7E" w14:paraId="00F91DC9"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669B32" w14:textId="77777777" w:rsidR="00736E7E" w:rsidRDefault="00035BFF">
            <w:pPr>
              <w:pStyle w:val="Body"/>
              <w:spacing w:after="0" w:line="240" w:lineRule="auto"/>
            </w:pPr>
            <w:proofErr w:type="spellStart"/>
            <w:proofErr w:type="gramStart"/>
            <w:r>
              <w:rPr>
                <w:sz w:val="22"/>
                <w:szCs w:val="22"/>
              </w:rPr>
              <w:t>mesohabitat</w:t>
            </w:r>
            <w:proofErr w:type="spellEnd"/>
            <w:proofErr w:type="gram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5CABE0" w14:textId="77777777" w:rsidR="00736E7E" w:rsidRDefault="00035BFF">
            <w:pPr>
              <w:pStyle w:val="Body"/>
              <w:spacing w:after="0" w:line="240" w:lineRule="auto"/>
              <w:jc w:val="right"/>
            </w:pPr>
            <w:r>
              <w:rPr>
                <w:sz w:val="22"/>
                <w:szCs w:val="22"/>
              </w:rPr>
              <w:t>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3A7AA0" w14:textId="77777777" w:rsidR="00736E7E" w:rsidRDefault="00035BFF">
            <w:pPr>
              <w:pStyle w:val="Body"/>
              <w:spacing w:after="0" w:line="240" w:lineRule="auto"/>
              <w:jc w:val="right"/>
            </w:pPr>
            <w:r>
              <w:rPr>
                <w:sz w:val="22"/>
                <w:szCs w:val="22"/>
              </w:rPr>
              <w:t>88.33</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7F4C8E" w14:textId="77777777" w:rsidR="00736E7E" w:rsidRDefault="00035BFF">
            <w:pPr>
              <w:pStyle w:val="Body"/>
              <w:spacing w:after="0" w:line="240" w:lineRule="auto"/>
            </w:pPr>
            <w:r>
              <w:rPr>
                <w:sz w:val="22"/>
                <w:szCs w:val="22"/>
              </w:rPr>
              <w:t>&lt; 0.0001</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A8A3F2"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A67C3E" w14:textId="77777777" w:rsidR="00736E7E" w:rsidRDefault="00035BFF">
            <w:pPr>
              <w:pStyle w:val="Body"/>
              <w:spacing w:after="0" w:line="240" w:lineRule="auto"/>
            </w:pPr>
            <w:r>
              <w:rPr>
                <w:sz w:val="22"/>
                <w:szCs w:val="22"/>
              </w:rPr>
              <w:t> </w:t>
            </w:r>
          </w:p>
        </w:tc>
      </w:tr>
      <w:tr w:rsidR="00736E7E" w14:paraId="3400B94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F85187" w14:textId="77777777" w:rsidR="00736E7E" w:rsidRDefault="00035BFF">
            <w:pPr>
              <w:pStyle w:val="Body"/>
              <w:spacing w:after="0" w:line="240" w:lineRule="auto"/>
            </w:pPr>
            <w:r>
              <w:rPr>
                <w:sz w:val="22"/>
                <w:szCs w:val="22"/>
              </w:rPr>
              <w:t>Time class</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5C9A03" w14:textId="77777777" w:rsidR="00736E7E" w:rsidRDefault="00035BFF">
            <w:pPr>
              <w:pStyle w:val="Body"/>
              <w:spacing w:after="0" w:line="240" w:lineRule="auto"/>
              <w:jc w:val="right"/>
            </w:pPr>
            <w:r>
              <w:rPr>
                <w:sz w:val="22"/>
                <w:szCs w:val="22"/>
              </w:rPr>
              <w:t>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8D2EBF" w14:textId="77777777" w:rsidR="00736E7E" w:rsidRDefault="00035BFF">
            <w:pPr>
              <w:pStyle w:val="Body"/>
              <w:spacing w:after="0" w:line="240" w:lineRule="auto"/>
              <w:jc w:val="right"/>
            </w:pPr>
            <w:r>
              <w:rPr>
                <w:sz w:val="22"/>
                <w:szCs w:val="22"/>
              </w:rPr>
              <w:t>2.901</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471E11" w14:textId="77777777" w:rsidR="00736E7E" w:rsidRDefault="00035BFF">
            <w:pPr>
              <w:pStyle w:val="Body"/>
              <w:spacing w:after="0" w:line="240" w:lineRule="auto"/>
              <w:jc w:val="right"/>
            </w:pPr>
            <w:r>
              <w:rPr>
                <w:sz w:val="22"/>
                <w:szCs w:val="22"/>
              </w:rPr>
              <w:t>0.1</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59535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DFBA74" w14:textId="77777777" w:rsidR="00736E7E" w:rsidRDefault="00035BFF">
            <w:pPr>
              <w:pStyle w:val="Body"/>
              <w:spacing w:after="0" w:line="240" w:lineRule="auto"/>
            </w:pPr>
            <w:r>
              <w:rPr>
                <w:sz w:val="22"/>
                <w:szCs w:val="22"/>
              </w:rPr>
              <w:t> </w:t>
            </w:r>
          </w:p>
        </w:tc>
      </w:tr>
      <w:tr w:rsidR="00736E7E" w14:paraId="0F71831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D18B8D" w14:textId="77777777" w:rsidR="00736E7E" w:rsidRDefault="00035BFF">
            <w:pPr>
              <w:pStyle w:val="Body"/>
              <w:spacing w:after="0" w:line="240" w:lineRule="auto"/>
            </w:pPr>
            <w:proofErr w:type="spellStart"/>
            <w:proofErr w:type="gramStart"/>
            <w:r>
              <w:rPr>
                <w:sz w:val="22"/>
                <w:szCs w:val="22"/>
              </w:rPr>
              <w:t>mesohabitat:time.class</w:t>
            </w:r>
            <w:proofErr w:type="spellEnd"/>
            <w:proofErr w:type="gram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E36C1F" w14:textId="77777777" w:rsidR="00736E7E" w:rsidRDefault="00035BFF">
            <w:pPr>
              <w:pStyle w:val="Body"/>
              <w:spacing w:after="0" w:line="240" w:lineRule="auto"/>
              <w:jc w:val="right"/>
            </w:pPr>
            <w:r>
              <w:rPr>
                <w:sz w:val="22"/>
                <w:szCs w:val="22"/>
              </w:rPr>
              <w:t>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B7E189" w14:textId="77777777" w:rsidR="00736E7E" w:rsidRDefault="00035BFF">
            <w:pPr>
              <w:pStyle w:val="Body"/>
              <w:spacing w:after="0" w:line="240" w:lineRule="auto"/>
              <w:jc w:val="right"/>
            </w:pPr>
            <w:r>
              <w:rPr>
                <w:sz w:val="22"/>
                <w:szCs w:val="22"/>
              </w:rPr>
              <w:t>5.281</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5443C7" w14:textId="77777777" w:rsidR="00736E7E" w:rsidRDefault="00035BFF">
            <w:pPr>
              <w:pStyle w:val="Body"/>
              <w:spacing w:after="0" w:line="240" w:lineRule="auto"/>
              <w:jc w:val="right"/>
            </w:pPr>
            <w:r>
              <w:rPr>
                <w:sz w:val="22"/>
                <w:szCs w:val="22"/>
              </w:rPr>
              <w:t>0.01</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B8D846"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4DCB00" w14:textId="77777777" w:rsidR="00736E7E" w:rsidRDefault="00035BFF">
            <w:pPr>
              <w:pStyle w:val="Body"/>
              <w:spacing w:after="0" w:line="240" w:lineRule="auto"/>
            </w:pPr>
            <w:r>
              <w:rPr>
                <w:sz w:val="22"/>
                <w:szCs w:val="22"/>
              </w:rPr>
              <w:t> </w:t>
            </w:r>
          </w:p>
        </w:tc>
      </w:tr>
      <w:tr w:rsidR="00736E7E" w14:paraId="7F2A2C57"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BFA749"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815464"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8F5500" w14:textId="77777777" w:rsidR="00736E7E" w:rsidRDefault="00035BFF">
            <w:pPr>
              <w:pStyle w:val="Body"/>
              <w:spacing w:after="0" w:line="240" w:lineRule="auto"/>
            </w:pPr>
            <w:r>
              <w:rPr>
                <w:sz w:val="22"/>
                <w:szCs w:val="22"/>
              </w:rPr>
              <w:t> </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BC9E38" w14:textId="77777777" w:rsidR="00736E7E" w:rsidRDefault="00035BFF">
            <w:pPr>
              <w:pStyle w:val="Body"/>
              <w:spacing w:after="0" w:line="240" w:lineRule="auto"/>
            </w:pPr>
            <w:r>
              <w:rPr>
                <w:sz w:val="22"/>
                <w:szCs w:val="22"/>
              </w:rPr>
              <w:t> </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0E8D2F"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4AF873" w14:textId="77777777" w:rsidR="00736E7E" w:rsidRDefault="00035BFF">
            <w:pPr>
              <w:pStyle w:val="Body"/>
              <w:spacing w:after="0" w:line="240" w:lineRule="auto"/>
            </w:pPr>
            <w:r>
              <w:rPr>
                <w:sz w:val="22"/>
                <w:szCs w:val="22"/>
              </w:rPr>
              <w:t> </w:t>
            </w:r>
          </w:p>
        </w:tc>
      </w:tr>
      <w:tr w:rsidR="00736E7E" w14:paraId="35D57495"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F3FA46"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D4FBDD"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CF1C1D" w14:textId="77777777" w:rsidR="00736E7E" w:rsidRDefault="00035BFF">
            <w:pPr>
              <w:pStyle w:val="Body"/>
              <w:spacing w:after="0" w:line="240" w:lineRule="auto"/>
            </w:pPr>
            <w:r>
              <w:rPr>
                <w:sz w:val="22"/>
                <w:szCs w:val="22"/>
              </w:rPr>
              <w:t> </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763B4F" w14:textId="77777777" w:rsidR="00736E7E" w:rsidRDefault="00035BFF">
            <w:pPr>
              <w:pStyle w:val="Body"/>
              <w:spacing w:after="0" w:line="240" w:lineRule="auto"/>
            </w:pPr>
            <w:r>
              <w:rPr>
                <w:sz w:val="22"/>
                <w:szCs w:val="22"/>
              </w:rPr>
              <w:t> </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CE1712"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57F16B" w14:textId="77777777" w:rsidR="00736E7E" w:rsidRDefault="00035BFF">
            <w:pPr>
              <w:pStyle w:val="Body"/>
              <w:spacing w:after="0" w:line="240" w:lineRule="auto"/>
            </w:pPr>
            <w:r>
              <w:rPr>
                <w:sz w:val="22"/>
                <w:szCs w:val="22"/>
              </w:rPr>
              <w:t> </w:t>
            </w:r>
          </w:p>
        </w:tc>
      </w:tr>
      <w:tr w:rsidR="00736E7E" w14:paraId="31E6697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E64262" w14:textId="77777777" w:rsidR="00736E7E" w:rsidRDefault="00035BFF">
            <w:pPr>
              <w:pStyle w:val="Body"/>
              <w:spacing w:after="0" w:line="240" w:lineRule="auto"/>
            </w:pPr>
            <w:r>
              <w:rPr>
                <w:sz w:val="22"/>
                <w:szCs w:val="22"/>
              </w:rPr>
              <w:t>Post Hoc, least squared means</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8D83AB" w14:textId="77777777" w:rsidR="00736E7E" w:rsidRDefault="00035BFF">
            <w:pPr>
              <w:pStyle w:val="Body"/>
              <w:spacing w:after="0" w:line="240" w:lineRule="auto"/>
            </w:pPr>
            <w:r>
              <w:rPr>
                <w:sz w:val="22"/>
                <w:szCs w:val="22"/>
              </w:rPr>
              <w:t> </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00F756" w14:textId="77777777" w:rsidR="00736E7E" w:rsidRDefault="00035BFF">
            <w:pPr>
              <w:pStyle w:val="Body"/>
              <w:spacing w:after="0" w:line="240" w:lineRule="auto"/>
            </w:pPr>
            <w:r>
              <w:rPr>
                <w:sz w:val="22"/>
                <w:szCs w:val="22"/>
              </w:rPr>
              <w:t> </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1D6B46" w14:textId="77777777" w:rsidR="00736E7E" w:rsidRDefault="00035BFF">
            <w:pPr>
              <w:pStyle w:val="Body"/>
              <w:spacing w:after="0" w:line="240" w:lineRule="auto"/>
            </w:pPr>
            <w:r>
              <w:rPr>
                <w:sz w:val="22"/>
                <w:szCs w:val="22"/>
              </w:rPr>
              <w:t> </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A9056A"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419B0F" w14:textId="77777777" w:rsidR="00736E7E" w:rsidRDefault="00035BFF">
            <w:pPr>
              <w:pStyle w:val="Body"/>
              <w:spacing w:after="0" w:line="240" w:lineRule="auto"/>
            </w:pPr>
            <w:r>
              <w:rPr>
                <w:sz w:val="22"/>
                <w:szCs w:val="22"/>
              </w:rPr>
              <w:t> </w:t>
            </w:r>
          </w:p>
        </w:tc>
      </w:tr>
      <w:tr w:rsidR="00736E7E" w14:paraId="42A1379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69AE7C" w14:textId="77777777" w:rsidR="00736E7E" w:rsidRDefault="00035BFF">
            <w:pPr>
              <w:pStyle w:val="Body"/>
              <w:spacing w:after="0" w:line="240" w:lineRule="auto"/>
            </w:pPr>
            <w:proofErr w:type="gramStart"/>
            <w:r>
              <w:rPr>
                <w:sz w:val="22"/>
                <w:szCs w:val="22"/>
              </w:rPr>
              <w:t>contrast</w:t>
            </w:r>
            <w:proofErr w:type="gram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57AF3A" w14:textId="77777777" w:rsidR="00736E7E" w:rsidRDefault="00035BFF">
            <w:pPr>
              <w:pStyle w:val="Body"/>
              <w:spacing w:after="0" w:line="240" w:lineRule="auto"/>
            </w:pPr>
            <w:proofErr w:type="gramStart"/>
            <w:r>
              <w:rPr>
                <w:sz w:val="22"/>
                <w:szCs w:val="22"/>
              </w:rPr>
              <w:t>estimate</w:t>
            </w:r>
            <w:proofErr w:type="gram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EA185D" w14:textId="77777777" w:rsidR="00736E7E" w:rsidRDefault="00035BFF">
            <w:pPr>
              <w:pStyle w:val="Body"/>
              <w:spacing w:after="0" w:line="240" w:lineRule="auto"/>
            </w:pPr>
            <w:r>
              <w:rPr>
                <w:sz w:val="22"/>
                <w:szCs w:val="22"/>
              </w:rPr>
              <w:t>SE</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B58EE4" w14:textId="77777777" w:rsidR="00736E7E" w:rsidRDefault="00035BFF">
            <w:pPr>
              <w:pStyle w:val="Body"/>
              <w:spacing w:after="0" w:line="240" w:lineRule="auto"/>
            </w:pPr>
            <w:proofErr w:type="spellStart"/>
            <w:proofErr w:type="gramStart"/>
            <w:r>
              <w:rPr>
                <w:sz w:val="22"/>
                <w:szCs w:val="22"/>
              </w:rPr>
              <w:t>df</w:t>
            </w:r>
            <w:proofErr w:type="spellEnd"/>
            <w:proofErr w:type="gramEnd"/>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3771E7" w14:textId="77777777" w:rsidR="00736E7E" w:rsidRDefault="00035BFF">
            <w:pPr>
              <w:pStyle w:val="Body"/>
              <w:spacing w:after="0" w:line="240" w:lineRule="auto"/>
            </w:pPr>
            <w:proofErr w:type="spellStart"/>
            <w:proofErr w:type="gramStart"/>
            <w:r>
              <w:rPr>
                <w:sz w:val="22"/>
                <w:szCs w:val="22"/>
              </w:rPr>
              <w:t>z</w:t>
            </w:r>
            <w:proofErr w:type="gramEnd"/>
            <w:r>
              <w:rPr>
                <w:sz w:val="22"/>
                <w:szCs w:val="22"/>
              </w:rPr>
              <w:t>.ratio</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19AA26" w14:textId="77777777" w:rsidR="00736E7E" w:rsidRDefault="00035BFF">
            <w:pPr>
              <w:pStyle w:val="Body"/>
              <w:spacing w:after="0" w:line="240" w:lineRule="auto"/>
            </w:pPr>
            <w:proofErr w:type="spellStart"/>
            <w:proofErr w:type="gramStart"/>
            <w:r>
              <w:rPr>
                <w:sz w:val="22"/>
                <w:szCs w:val="22"/>
              </w:rPr>
              <w:t>p</w:t>
            </w:r>
            <w:proofErr w:type="gramEnd"/>
            <w:r>
              <w:rPr>
                <w:sz w:val="22"/>
                <w:szCs w:val="22"/>
              </w:rPr>
              <w:t>.value</w:t>
            </w:r>
            <w:proofErr w:type="spellEnd"/>
          </w:p>
        </w:tc>
      </w:tr>
      <w:tr w:rsidR="00736E7E" w14:paraId="23A0DF8D"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DF6AA3" w14:textId="77777777" w:rsidR="00736E7E" w:rsidRDefault="00035BFF">
            <w:pPr>
              <w:pStyle w:val="Body"/>
              <w:spacing w:after="0" w:line="240" w:lineRule="auto"/>
            </w:pPr>
            <w:proofErr w:type="spellStart"/>
            <w:proofErr w:type="gramStart"/>
            <w:r>
              <w:rPr>
                <w:sz w:val="22"/>
                <w:szCs w:val="22"/>
              </w:rPr>
              <w:t>open,AM</w:t>
            </w:r>
            <w:proofErr w:type="gramEnd"/>
            <w:r>
              <w:rPr>
                <w:sz w:val="22"/>
                <w:szCs w:val="22"/>
              </w:rPr>
              <w:t>-shrub,AM</w:t>
            </w:r>
            <w:proofErr w:type="spell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0AB892" w14:textId="77777777" w:rsidR="00736E7E" w:rsidRDefault="00035BFF">
            <w:pPr>
              <w:pStyle w:val="Body"/>
              <w:spacing w:after="0" w:line="240" w:lineRule="auto"/>
              <w:jc w:val="right"/>
            </w:pPr>
            <w:r>
              <w:rPr>
                <w:sz w:val="22"/>
                <w:szCs w:val="22"/>
              </w:rPr>
              <w:t>0.769229</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578C36" w14:textId="77777777" w:rsidR="00736E7E" w:rsidRDefault="00035BFF">
            <w:pPr>
              <w:pStyle w:val="Body"/>
              <w:spacing w:after="0" w:line="240" w:lineRule="auto"/>
              <w:jc w:val="right"/>
            </w:pPr>
            <w:r>
              <w:rPr>
                <w:sz w:val="22"/>
                <w:szCs w:val="22"/>
              </w:rPr>
              <w:t>0.102934</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AABEEB"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6B2C45" w14:textId="77777777" w:rsidR="00736E7E" w:rsidRDefault="00035BFF">
            <w:pPr>
              <w:pStyle w:val="Body"/>
              <w:spacing w:after="0" w:line="240" w:lineRule="auto"/>
              <w:jc w:val="right"/>
            </w:pPr>
            <w:r>
              <w:rPr>
                <w:sz w:val="22"/>
                <w:szCs w:val="22"/>
              </w:rPr>
              <w:t>7.473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8DFFF3" w14:textId="77777777" w:rsidR="00736E7E" w:rsidRDefault="00035BFF">
            <w:pPr>
              <w:pStyle w:val="Body"/>
              <w:spacing w:after="0" w:line="240" w:lineRule="auto"/>
            </w:pPr>
            <w:proofErr w:type="gramStart"/>
            <w:r>
              <w:rPr>
                <w:sz w:val="22"/>
                <w:szCs w:val="22"/>
              </w:rPr>
              <w:t>&lt;.0001</w:t>
            </w:r>
            <w:proofErr w:type="gramEnd"/>
          </w:p>
        </w:tc>
      </w:tr>
      <w:tr w:rsidR="00736E7E" w14:paraId="2D462BA3"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ACE8A1" w14:textId="77777777" w:rsidR="00736E7E" w:rsidRDefault="00035BFF">
            <w:pPr>
              <w:pStyle w:val="Body"/>
              <w:spacing w:after="0" w:line="240" w:lineRule="auto"/>
            </w:pPr>
            <w:proofErr w:type="spellStart"/>
            <w:proofErr w:type="gramStart"/>
            <w:r>
              <w:rPr>
                <w:sz w:val="22"/>
                <w:szCs w:val="22"/>
              </w:rPr>
              <w:t>open,AM</w:t>
            </w:r>
            <w:proofErr w:type="gramEnd"/>
            <w:r>
              <w:rPr>
                <w:sz w:val="22"/>
                <w:szCs w:val="22"/>
              </w:rPr>
              <w:t>-open,PM</w:t>
            </w:r>
            <w:proofErr w:type="spell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656279" w14:textId="77777777" w:rsidR="00736E7E" w:rsidRDefault="00035BFF">
            <w:pPr>
              <w:pStyle w:val="Body"/>
              <w:spacing w:after="0" w:line="240" w:lineRule="auto"/>
              <w:jc w:val="right"/>
            </w:pPr>
            <w:r>
              <w:rPr>
                <w:sz w:val="22"/>
                <w:szCs w:val="22"/>
              </w:rPr>
              <w:t>-0.01848</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7F8AB5" w14:textId="77777777" w:rsidR="00736E7E" w:rsidRDefault="00035BFF">
            <w:pPr>
              <w:pStyle w:val="Body"/>
              <w:spacing w:after="0" w:line="240" w:lineRule="auto"/>
              <w:jc w:val="right"/>
            </w:pPr>
            <w:r>
              <w:rPr>
                <w:sz w:val="22"/>
                <w:szCs w:val="22"/>
              </w:rPr>
              <w:t>0.067966</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F917ED"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178E3B" w14:textId="77777777" w:rsidR="00736E7E" w:rsidRDefault="00035BFF">
            <w:pPr>
              <w:pStyle w:val="Body"/>
              <w:spacing w:after="0" w:line="240" w:lineRule="auto"/>
              <w:jc w:val="right"/>
            </w:pPr>
            <w:r>
              <w:rPr>
                <w:sz w:val="22"/>
                <w:szCs w:val="22"/>
              </w:rPr>
              <w:t>-0.272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B82A93" w14:textId="77777777" w:rsidR="00736E7E" w:rsidRDefault="00035BFF">
            <w:pPr>
              <w:pStyle w:val="Body"/>
              <w:spacing w:after="0" w:line="240" w:lineRule="auto"/>
              <w:jc w:val="right"/>
            </w:pPr>
            <w:r>
              <w:rPr>
                <w:sz w:val="22"/>
                <w:szCs w:val="22"/>
              </w:rPr>
              <w:t>0.993</w:t>
            </w:r>
          </w:p>
        </w:tc>
      </w:tr>
      <w:tr w:rsidR="00736E7E" w14:paraId="200DB240"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04C4B5" w14:textId="77777777" w:rsidR="00736E7E" w:rsidRDefault="00035BFF">
            <w:pPr>
              <w:pStyle w:val="Body"/>
              <w:spacing w:after="0" w:line="240" w:lineRule="auto"/>
            </w:pPr>
            <w:proofErr w:type="spellStart"/>
            <w:proofErr w:type="gramStart"/>
            <w:r>
              <w:rPr>
                <w:sz w:val="22"/>
                <w:szCs w:val="22"/>
              </w:rPr>
              <w:t>open,AM</w:t>
            </w:r>
            <w:proofErr w:type="gramEnd"/>
            <w:r>
              <w:rPr>
                <w:sz w:val="22"/>
                <w:szCs w:val="22"/>
              </w:rPr>
              <w:t>-shrub,PM</w:t>
            </w:r>
            <w:proofErr w:type="spell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FB524E" w14:textId="77777777" w:rsidR="00736E7E" w:rsidRDefault="00035BFF">
            <w:pPr>
              <w:pStyle w:val="Body"/>
              <w:spacing w:after="0" w:line="240" w:lineRule="auto"/>
              <w:jc w:val="right"/>
            </w:pPr>
            <w:r>
              <w:rPr>
                <w:sz w:val="22"/>
                <w:szCs w:val="22"/>
              </w:rPr>
              <w:t>0.44597</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917298" w14:textId="77777777" w:rsidR="00736E7E" w:rsidRDefault="00035BFF">
            <w:pPr>
              <w:pStyle w:val="Body"/>
              <w:spacing w:after="0" w:line="240" w:lineRule="auto"/>
              <w:jc w:val="right"/>
            </w:pPr>
            <w:r>
              <w:rPr>
                <w:sz w:val="22"/>
                <w:szCs w:val="22"/>
              </w:rPr>
              <w:t>0.085189</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E61F84"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53CCD1" w14:textId="77777777" w:rsidR="00736E7E" w:rsidRDefault="00035BFF">
            <w:pPr>
              <w:pStyle w:val="Body"/>
              <w:spacing w:after="0" w:line="240" w:lineRule="auto"/>
              <w:jc w:val="right"/>
            </w:pPr>
            <w:r>
              <w:rPr>
                <w:sz w:val="22"/>
                <w:szCs w:val="22"/>
              </w:rPr>
              <w:t>5.235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E53ACE" w14:textId="77777777" w:rsidR="00736E7E" w:rsidRDefault="00035BFF">
            <w:pPr>
              <w:pStyle w:val="Body"/>
              <w:spacing w:after="0" w:line="240" w:lineRule="auto"/>
            </w:pPr>
            <w:proofErr w:type="gramStart"/>
            <w:r>
              <w:rPr>
                <w:sz w:val="22"/>
                <w:szCs w:val="22"/>
              </w:rPr>
              <w:t>&lt;.0001</w:t>
            </w:r>
            <w:proofErr w:type="gramEnd"/>
          </w:p>
        </w:tc>
      </w:tr>
      <w:tr w:rsidR="00736E7E" w14:paraId="3226FBAB"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7C0AAE"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-open,PM</w:t>
            </w:r>
            <w:proofErr w:type="spell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B28F59" w14:textId="77777777" w:rsidR="00736E7E" w:rsidRDefault="00035BFF">
            <w:pPr>
              <w:pStyle w:val="Body"/>
              <w:spacing w:after="0" w:line="240" w:lineRule="auto"/>
              <w:jc w:val="right"/>
            </w:pPr>
            <w:r>
              <w:rPr>
                <w:sz w:val="22"/>
                <w:szCs w:val="22"/>
              </w:rPr>
              <w:t>-0.78771</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3236E1" w14:textId="77777777" w:rsidR="00736E7E" w:rsidRDefault="00035BFF">
            <w:pPr>
              <w:pStyle w:val="Body"/>
              <w:spacing w:after="0" w:line="240" w:lineRule="auto"/>
              <w:jc w:val="right"/>
            </w:pPr>
            <w:r>
              <w:rPr>
                <w:sz w:val="22"/>
                <w:szCs w:val="22"/>
              </w:rPr>
              <w:t>0.102727</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701EA5"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546FAB" w14:textId="77777777" w:rsidR="00736E7E" w:rsidRDefault="00035BFF">
            <w:pPr>
              <w:pStyle w:val="Body"/>
              <w:spacing w:after="0" w:line="240" w:lineRule="auto"/>
              <w:jc w:val="right"/>
            </w:pPr>
            <w:r>
              <w:rPr>
                <w:sz w:val="22"/>
                <w:szCs w:val="22"/>
              </w:rPr>
              <w:t>-7.668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4CB0C9" w14:textId="77777777" w:rsidR="00736E7E" w:rsidRDefault="00035BFF">
            <w:pPr>
              <w:pStyle w:val="Body"/>
              <w:spacing w:after="0" w:line="240" w:lineRule="auto"/>
            </w:pPr>
            <w:proofErr w:type="gramStart"/>
            <w:r>
              <w:rPr>
                <w:sz w:val="22"/>
                <w:szCs w:val="22"/>
              </w:rPr>
              <w:t>&lt;.0001</w:t>
            </w:r>
            <w:proofErr w:type="gramEnd"/>
          </w:p>
        </w:tc>
      </w:tr>
      <w:tr w:rsidR="00736E7E" w14:paraId="31853776"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919149"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-shrub,PM</w:t>
            </w:r>
            <w:proofErr w:type="spell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7F5FE9" w14:textId="77777777" w:rsidR="00736E7E" w:rsidRDefault="00035BFF">
            <w:pPr>
              <w:pStyle w:val="Body"/>
              <w:spacing w:after="0" w:line="240" w:lineRule="auto"/>
              <w:jc w:val="right"/>
            </w:pPr>
            <w:r>
              <w:rPr>
                <w:sz w:val="22"/>
                <w:szCs w:val="22"/>
              </w:rPr>
              <w:t>-0.32326</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8F1E94" w14:textId="77777777" w:rsidR="00736E7E" w:rsidRDefault="00035BFF">
            <w:pPr>
              <w:pStyle w:val="Body"/>
              <w:spacing w:after="0" w:line="240" w:lineRule="auto"/>
              <w:jc w:val="right"/>
            </w:pPr>
            <w:r>
              <w:rPr>
                <w:sz w:val="22"/>
                <w:szCs w:val="22"/>
              </w:rPr>
              <w:t>0.11485</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94B854"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7060EF" w14:textId="77777777" w:rsidR="00736E7E" w:rsidRDefault="00035BFF">
            <w:pPr>
              <w:pStyle w:val="Body"/>
              <w:spacing w:after="0" w:line="240" w:lineRule="auto"/>
              <w:jc w:val="right"/>
            </w:pPr>
            <w:r>
              <w:rPr>
                <w:sz w:val="22"/>
                <w:szCs w:val="22"/>
              </w:rPr>
              <w:t>-2.815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437250" w14:textId="77777777" w:rsidR="00736E7E" w:rsidRDefault="00035BFF">
            <w:pPr>
              <w:pStyle w:val="Body"/>
              <w:spacing w:after="0" w:line="240" w:lineRule="auto"/>
              <w:jc w:val="right"/>
            </w:pPr>
            <w:r>
              <w:rPr>
                <w:sz w:val="22"/>
                <w:szCs w:val="22"/>
              </w:rPr>
              <w:t>0.0252</w:t>
            </w:r>
          </w:p>
        </w:tc>
      </w:tr>
      <w:tr w:rsidR="00736E7E" w14:paraId="09AEAD0C" w14:textId="77777777">
        <w:trPr>
          <w:trHeight w:val="241"/>
        </w:trPr>
        <w:tc>
          <w:tcPr>
            <w:tcW w:w="3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AD7FE2" w14:textId="77777777" w:rsidR="00736E7E" w:rsidRDefault="00035BFF">
            <w:pPr>
              <w:pStyle w:val="Body"/>
              <w:spacing w:after="0" w:line="240" w:lineRule="auto"/>
            </w:pPr>
            <w:proofErr w:type="spellStart"/>
            <w:proofErr w:type="gramStart"/>
            <w:r>
              <w:rPr>
                <w:sz w:val="22"/>
                <w:szCs w:val="22"/>
              </w:rPr>
              <w:t>open,PM</w:t>
            </w:r>
            <w:proofErr w:type="gramEnd"/>
            <w:r>
              <w:rPr>
                <w:sz w:val="22"/>
                <w:szCs w:val="22"/>
              </w:rPr>
              <w:t>-shrub,PM</w:t>
            </w:r>
            <w:proofErr w:type="spellEnd"/>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0FEF06" w14:textId="77777777" w:rsidR="00736E7E" w:rsidRDefault="00035BFF">
            <w:pPr>
              <w:pStyle w:val="Body"/>
              <w:spacing w:after="0" w:line="240" w:lineRule="auto"/>
              <w:jc w:val="right"/>
            </w:pPr>
            <w:r>
              <w:rPr>
                <w:sz w:val="22"/>
                <w:szCs w:val="22"/>
              </w:rPr>
              <w:t>0.464446</w:t>
            </w: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517E91" w14:textId="77777777" w:rsidR="00736E7E" w:rsidRDefault="00035BFF">
            <w:pPr>
              <w:pStyle w:val="Body"/>
              <w:spacing w:after="0" w:line="240" w:lineRule="auto"/>
              <w:jc w:val="right"/>
            </w:pPr>
            <w:r>
              <w:rPr>
                <w:sz w:val="22"/>
                <w:szCs w:val="22"/>
              </w:rPr>
              <w:t>0.084938</w:t>
            </w:r>
          </w:p>
        </w:tc>
        <w:tc>
          <w:tcPr>
            <w:tcW w:w="10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713BCC" w14:textId="77777777" w:rsidR="00736E7E" w:rsidRDefault="00035BFF">
            <w:pPr>
              <w:pStyle w:val="Body"/>
              <w:spacing w:after="0" w:line="240" w:lineRule="auto"/>
            </w:pPr>
            <w:r>
              <w:rPr>
                <w:sz w:val="22"/>
                <w:szCs w:val="22"/>
              </w:rPr>
              <w:t>NA</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0FC0A6" w14:textId="77777777" w:rsidR="00736E7E" w:rsidRDefault="00035BFF">
            <w:pPr>
              <w:pStyle w:val="Body"/>
              <w:spacing w:after="0" w:line="240" w:lineRule="auto"/>
              <w:jc w:val="right"/>
            </w:pPr>
            <w:r>
              <w:rPr>
                <w:sz w:val="22"/>
                <w:szCs w:val="22"/>
              </w:rPr>
              <w:t>5.468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5E7B57" w14:textId="77777777" w:rsidR="00736E7E" w:rsidRDefault="00035BFF">
            <w:pPr>
              <w:pStyle w:val="Body"/>
              <w:spacing w:after="0" w:line="240" w:lineRule="auto"/>
            </w:pPr>
            <w:proofErr w:type="gramStart"/>
            <w:r>
              <w:rPr>
                <w:sz w:val="22"/>
                <w:szCs w:val="22"/>
              </w:rPr>
              <w:t>&lt;.0001</w:t>
            </w:r>
            <w:proofErr w:type="gramEnd"/>
          </w:p>
        </w:tc>
      </w:tr>
    </w:tbl>
    <w:p w14:paraId="0D316354" w14:textId="77777777" w:rsidR="00736E7E" w:rsidRDefault="00736E7E">
      <w:pPr>
        <w:pStyle w:val="Body"/>
        <w:widowControl w:val="0"/>
        <w:spacing w:line="240" w:lineRule="auto"/>
        <w:rPr>
          <w:sz w:val="22"/>
          <w:szCs w:val="22"/>
        </w:rPr>
      </w:pPr>
    </w:p>
    <w:p w14:paraId="3ABC494F" w14:textId="77777777" w:rsidR="00736E7E" w:rsidRDefault="00736E7E">
      <w:pPr>
        <w:pStyle w:val="Body"/>
        <w:rPr>
          <w:sz w:val="22"/>
          <w:szCs w:val="22"/>
        </w:rPr>
      </w:pPr>
    </w:p>
    <w:p w14:paraId="64553397" w14:textId="77777777" w:rsidR="00736E7E" w:rsidRDefault="00736E7E">
      <w:pPr>
        <w:pStyle w:val="Body"/>
        <w:rPr>
          <w:b/>
          <w:bCs/>
          <w:sz w:val="22"/>
          <w:szCs w:val="22"/>
        </w:rPr>
      </w:pPr>
    </w:p>
    <w:p w14:paraId="33A9042B" w14:textId="77777777" w:rsidR="00736E7E" w:rsidRDefault="00736E7E">
      <w:pPr>
        <w:pStyle w:val="Body"/>
        <w:rPr>
          <w:sz w:val="22"/>
          <w:szCs w:val="22"/>
        </w:rPr>
      </w:pPr>
    </w:p>
    <w:p w14:paraId="7611B711" w14:textId="77777777" w:rsidR="00736E7E" w:rsidRDefault="00736E7E">
      <w:pPr>
        <w:pStyle w:val="Body"/>
        <w:rPr>
          <w:sz w:val="22"/>
          <w:szCs w:val="22"/>
        </w:rPr>
      </w:pPr>
    </w:p>
    <w:p w14:paraId="20A8F207" w14:textId="77777777" w:rsidR="00736E7E" w:rsidRDefault="00736E7E">
      <w:pPr>
        <w:pStyle w:val="Body"/>
        <w:rPr>
          <w:sz w:val="22"/>
          <w:szCs w:val="22"/>
        </w:rPr>
      </w:pPr>
    </w:p>
    <w:p w14:paraId="0C59AAEC" w14:textId="77777777" w:rsidR="00736E7E" w:rsidRDefault="00736E7E">
      <w:pPr>
        <w:pStyle w:val="Body"/>
        <w:rPr>
          <w:sz w:val="22"/>
          <w:szCs w:val="22"/>
        </w:rPr>
      </w:pPr>
    </w:p>
    <w:p w14:paraId="66FED1EF" w14:textId="77777777" w:rsidR="00736E7E" w:rsidRDefault="00736E7E">
      <w:pPr>
        <w:pStyle w:val="Body"/>
        <w:rPr>
          <w:sz w:val="22"/>
          <w:szCs w:val="22"/>
        </w:rPr>
      </w:pPr>
    </w:p>
    <w:p w14:paraId="58C8B27D" w14:textId="77777777" w:rsidR="00736E7E" w:rsidRDefault="00736E7E">
      <w:pPr>
        <w:pStyle w:val="Body"/>
        <w:rPr>
          <w:sz w:val="22"/>
          <w:szCs w:val="22"/>
        </w:rPr>
      </w:pPr>
    </w:p>
    <w:p w14:paraId="26743822" w14:textId="77777777" w:rsidR="00736E7E" w:rsidRDefault="00736E7E">
      <w:pPr>
        <w:pStyle w:val="Body"/>
        <w:rPr>
          <w:sz w:val="22"/>
          <w:szCs w:val="22"/>
        </w:rPr>
      </w:pPr>
    </w:p>
    <w:p w14:paraId="539A3835" w14:textId="77777777" w:rsidR="00736E7E" w:rsidRDefault="00035BFF">
      <w:pPr>
        <w:pStyle w:val="Body"/>
        <w:spacing w:after="160" w:line="259" w:lineRule="auto"/>
      </w:pPr>
      <w:r>
        <w:rPr>
          <w:rFonts w:ascii="Arial Unicode MS" w:hAnsi="Arial Unicode MS"/>
          <w:sz w:val="22"/>
          <w:szCs w:val="22"/>
        </w:rPr>
        <w:lastRenderedPageBreak/>
        <w:br w:type="page"/>
      </w:r>
    </w:p>
    <w:p w14:paraId="5E6B2A82" w14:textId="77777777" w:rsidR="00736E7E" w:rsidRDefault="00035BFF">
      <w:pPr>
        <w:pStyle w:val="Body"/>
        <w:rPr>
          <w:sz w:val="22"/>
          <w:szCs w:val="22"/>
        </w:rPr>
      </w:pPr>
      <w:r>
        <w:rPr>
          <w:b/>
          <w:bCs/>
          <w:sz w:val="22"/>
          <w:szCs w:val="22"/>
        </w:rPr>
        <w:lastRenderedPageBreak/>
        <w:t>Table 2</w:t>
      </w:r>
      <w:r>
        <w:rPr>
          <w:sz w:val="22"/>
          <w:szCs w:val="22"/>
        </w:rPr>
        <w:t xml:space="preserve">: Generalized linear model for microhabitat with degrees of freedom, deviance, and p-values. For the least square means post hoc for </w:t>
      </w:r>
      <w:proofErr w:type="spellStart"/>
      <w:r>
        <w:rPr>
          <w:sz w:val="22"/>
          <w:szCs w:val="22"/>
        </w:rPr>
        <w:t>microhabitat</w:t>
      </w:r>
      <w:proofErr w:type="gramStart"/>
      <w:r>
        <w:rPr>
          <w:sz w:val="22"/>
          <w:szCs w:val="22"/>
        </w:rPr>
        <w:t>:time</w:t>
      </w:r>
      <w:proofErr w:type="spellEnd"/>
      <w:proofErr w:type="gramEnd"/>
      <w:r>
        <w:rPr>
          <w:sz w:val="22"/>
          <w:szCs w:val="22"/>
        </w:rPr>
        <w:t xml:space="preserve"> class see Supporting information. </w:t>
      </w:r>
    </w:p>
    <w:tbl>
      <w:tblPr>
        <w:tblW w:w="83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80"/>
        <w:gridCol w:w="1261"/>
        <w:gridCol w:w="1047"/>
        <w:gridCol w:w="960"/>
        <w:gridCol w:w="960"/>
        <w:gridCol w:w="960"/>
      </w:tblGrid>
      <w:tr w:rsidR="00736E7E" w14:paraId="139E55C4"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4AB496" w14:textId="264FB5FA" w:rsidR="00736E7E" w:rsidRDefault="00035BFF">
            <w:pPr>
              <w:pStyle w:val="Body"/>
              <w:spacing w:after="0" w:line="240" w:lineRule="auto"/>
            </w:pPr>
            <w:r>
              <w:rPr>
                <w:sz w:val="22"/>
                <w:szCs w:val="22"/>
              </w:rPr>
              <w:t>Generalized Linear Mode</w:t>
            </w:r>
            <w:ins w:id="726" w:author="zenrunner" w:date="2017-11-11T19:08:00Z">
              <w:r w:rsidR="00577BC5">
                <w:rPr>
                  <w:sz w:val="22"/>
                  <w:szCs w:val="22"/>
                </w:rPr>
                <w:t>l</w:t>
              </w:r>
            </w:ins>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FEC5E4"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FAAF25"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DE6D3"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2CF1F6"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4B44E1" w14:textId="77777777" w:rsidR="00736E7E" w:rsidRDefault="00035BFF">
            <w:pPr>
              <w:pStyle w:val="Body"/>
              <w:spacing w:after="0" w:line="240" w:lineRule="auto"/>
            </w:pPr>
            <w:r>
              <w:rPr>
                <w:sz w:val="22"/>
                <w:szCs w:val="22"/>
              </w:rPr>
              <w:t> </w:t>
            </w:r>
          </w:p>
        </w:tc>
      </w:tr>
      <w:tr w:rsidR="00736E7E" w14:paraId="0EE4DFD5"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4CF481" w14:textId="77777777" w:rsidR="00736E7E" w:rsidRDefault="00035BFF">
            <w:pPr>
              <w:pStyle w:val="Body"/>
              <w:spacing w:after="0" w:line="240" w:lineRule="auto"/>
            </w:pPr>
            <w:r>
              <w:rPr>
                <w:sz w:val="22"/>
                <w:szCs w:val="22"/>
              </w:rPr>
              <w:t>Factor</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4CCA75" w14:textId="77777777" w:rsidR="00736E7E" w:rsidRDefault="00035BFF">
            <w:pPr>
              <w:pStyle w:val="Body"/>
              <w:spacing w:after="0" w:line="240" w:lineRule="auto"/>
            </w:pPr>
            <w:proofErr w:type="spellStart"/>
            <w:r>
              <w:rPr>
                <w:sz w:val="22"/>
                <w:szCs w:val="22"/>
              </w:rPr>
              <w:t>Df</w:t>
            </w:r>
            <w:proofErr w:type="spellEnd"/>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FFE349" w14:textId="77777777" w:rsidR="00736E7E" w:rsidRDefault="00035BFF">
            <w:pPr>
              <w:pStyle w:val="Body"/>
              <w:spacing w:after="0" w:line="240" w:lineRule="auto"/>
            </w:pPr>
            <w:r>
              <w:rPr>
                <w:sz w:val="22"/>
                <w:szCs w:val="22"/>
              </w:rPr>
              <w:t>Deviance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BF603B" w14:textId="77777777" w:rsidR="00736E7E" w:rsidRDefault="00035BFF">
            <w:pPr>
              <w:pStyle w:val="Body"/>
              <w:spacing w:after="0" w:line="240" w:lineRule="auto"/>
            </w:pPr>
            <w:r>
              <w:rPr>
                <w:sz w:val="22"/>
                <w:szCs w:val="22"/>
              </w:rPr>
              <w:t>P-value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DB82E3"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3914EF" w14:textId="77777777" w:rsidR="00736E7E" w:rsidRDefault="00035BFF">
            <w:pPr>
              <w:pStyle w:val="Body"/>
              <w:spacing w:after="0" w:line="240" w:lineRule="auto"/>
            </w:pPr>
            <w:r>
              <w:rPr>
                <w:sz w:val="22"/>
                <w:szCs w:val="22"/>
              </w:rPr>
              <w:t> </w:t>
            </w:r>
          </w:p>
        </w:tc>
      </w:tr>
      <w:tr w:rsidR="00736E7E" w14:paraId="3FDF4FF2"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6B9B08" w14:textId="77777777" w:rsidR="00736E7E" w:rsidRDefault="00035BFF">
            <w:pPr>
              <w:pStyle w:val="Body"/>
              <w:spacing w:after="0" w:line="240" w:lineRule="auto"/>
            </w:pPr>
            <w:proofErr w:type="gramStart"/>
            <w:r>
              <w:rPr>
                <w:sz w:val="22"/>
                <w:szCs w:val="22"/>
              </w:rPr>
              <w:t>microhabitat</w:t>
            </w:r>
            <w:proofErr w:type="gram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278C00" w14:textId="77777777" w:rsidR="00736E7E" w:rsidRDefault="00035BFF">
            <w:pPr>
              <w:pStyle w:val="Body"/>
              <w:spacing w:after="0" w:line="240" w:lineRule="auto"/>
              <w:jc w:val="right"/>
            </w:pPr>
            <w:r>
              <w:rPr>
                <w:sz w:val="22"/>
                <w:szCs w:val="22"/>
              </w:rPr>
              <w:t>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32ACDA" w14:textId="77777777" w:rsidR="00736E7E" w:rsidRDefault="00035BFF">
            <w:pPr>
              <w:pStyle w:val="Body"/>
              <w:spacing w:after="0" w:line="240" w:lineRule="auto"/>
              <w:jc w:val="right"/>
            </w:pPr>
            <w:r>
              <w:rPr>
                <w:sz w:val="22"/>
                <w:szCs w:val="22"/>
              </w:rPr>
              <w:t>1044.1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1DDA4B" w14:textId="77777777" w:rsidR="00736E7E" w:rsidRDefault="00035BFF">
            <w:pPr>
              <w:pStyle w:val="Body"/>
              <w:spacing w:after="0" w:line="240" w:lineRule="auto"/>
            </w:pPr>
            <w:r>
              <w:rPr>
                <w:sz w:val="22"/>
                <w:szCs w:val="22"/>
              </w:rPr>
              <w:t>&lt; 0.0001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4C6ACE"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AA2877" w14:textId="77777777" w:rsidR="00736E7E" w:rsidRDefault="00035BFF">
            <w:pPr>
              <w:pStyle w:val="Body"/>
              <w:spacing w:after="0" w:line="240" w:lineRule="auto"/>
            </w:pPr>
            <w:r>
              <w:rPr>
                <w:sz w:val="22"/>
                <w:szCs w:val="22"/>
              </w:rPr>
              <w:t> </w:t>
            </w:r>
          </w:p>
        </w:tc>
      </w:tr>
      <w:tr w:rsidR="00736E7E" w14:paraId="433359B9"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0AD446" w14:textId="77777777" w:rsidR="00736E7E" w:rsidRDefault="00035BFF">
            <w:pPr>
              <w:pStyle w:val="Body"/>
              <w:spacing w:after="0" w:line="240" w:lineRule="auto"/>
            </w:pPr>
            <w:proofErr w:type="gramStart"/>
            <w:r>
              <w:rPr>
                <w:sz w:val="22"/>
                <w:szCs w:val="22"/>
              </w:rPr>
              <w:t>time</w:t>
            </w:r>
            <w:proofErr w:type="gramEnd"/>
            <w:r>
              <w:rPr>
                <w:sz w:val="22"/>
                <w:szCs w:val="22"/>
              </w:rPr>
              <w:t xml:space="preserve"> class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7E67B5" w14:textId="77777777" w:rsidR="00736E7E" w:rsidRDefault="00035BFF">
            <w:pPr>
              <w:pStyle w:val="Body"/>
              <w:spacing w:after="0" w:line="240" w:lineRule="auto"/>
              <w:jc w:val="right"/>
            </w:pPr>
            <w:r>
              <w:rPr>
                <w:sz w:val="22"/>
                <w:szCs w:val="22"/>
              </w:rPr>
              <w:t>1</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5D6257" w14:textId="77777777" w:rsidR="00736E7E" w:rsidRDefault="00035BFF">
            <w:pPr>
              <w:pStyle w:val="Body"/>
              <w:spacing w:after="0" w:line="240" w:lineRule="auto"/>
              <w:jc w:val="right"/>
            </w:pPr>
            <w:r>
              <w:rPr>
                <w:sz w:val="22"/>
                <w:szCs w:val="22"/>
              </w:rPr>
              <w:t>0.5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92B0C5" w14:textId="77777777" w:rsidR="00736E7E" w:rsidRDefault="00035BFF">
            <w:pPr>
              <w:pStyle w:val="Body"/>
              <w:spacing w:after="0" w:line="240" w:lineRule="auto"/>
            </w:pPr>
            <w:r>
              <w:rPr>
                <w:sz w:val="22"/>
                <w:szCs w:val="22"/>
              </w:rPr>
              <w:t xml:space="preserve">&gt; 0.5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945780"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ED8C7C" w14:textId="77777777" w:rsidR="00736E7E" w:rsidRDefault="00035BFF">
            <w:pPr>
              <w:pStyle w:val="Body"/>
              <w:spacing w:after="0" w:line="240" w:lineRule="auto"/>
            </w:pPr>
            <w:r>
              <w:rPr>
                <w:sz w:val="22"/>
                <w:szCs w:val="22"/>
              </w:rPr>
              <w:t> </w:t>
            </w:r>
          </w:p>
        </w:tc>
      </w:tr>
      <w:tr w:rsidR="00736E7E" w14:paraId="0BE11DCE"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05DE88" w14:textId="77777777" w:rsidR="00736E7E" w:rsidRDefault="00035BFF">
            <w:pPr>
              <w:pStyle w:val="Body"/>
              <w:spacing w:after="0" w:line="240" w:lineRule="auto"/>
            </w:pPr>
            <w:proofErr w:type="spellStart"/>
            <w:proofErr w:type="gramStart"/>
            <w:r>
              <w:rPr>
                <w:sz w:val="22"/>
                <w:szCs w:val="22"/>
              </w:rPr>
              <w:t>microhabitat:time.class</w:t>
            </w:r>
            <w:proofErr w:type="spellEnd"/>
            <w:proofErr w:type="gram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36D675" w14:textId="77777777" w:rsidR="00736E7E" w:rsidRDefault="00035BFF">
            <w:pPr>
              <w:pStyle w:val="Body"/>
              <w:spacing w:after="0" w:line="240" w:lineRule="auto"/>
              <w:jc w:val="right"/>
            </w:pPr>
            <w:r>
              <w:rPr>
                <w:sz w:val="22"/>
                <w:szCs w:val="22"/>
              </w:rPr>
              <w:t>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CE122F" w14:textId="77777777" w:rsidR="00736E7E" w:rsidRDefault="00035BFF">
            <w:pPr>
              <w:pStyle w:val="Body"/>
              <w:spacing w:after="0" w:line="240" w:lineRule="auto"/>
              <w:jc w:val="right"/>
            </w:pPr>
            <w:r>
              <w:rPr>
                <w:sz w:val="22"/>
                <w:szCs w:val="22"/>
              </w:rPr>
              <w:t>55.26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9C5A15" w14:textId="77777777" w:rsidR="00736E7E" w:rsidRDefault="00035BFF">
            <w:pPr>
              <w:pStyle w:val="Body"/>
              <w:spacing w:after="0" w:line="240" w:lineRule="auto"/>
            </w:pPr>
            <w:r>
              <w:rPr>
                <w:sz w:val="22"/>
                <w:szCs w:val="22"/>
              </w:rPr>
              <w:t>&lt; 0.0001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38BCA2"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A966FE" w14:textId="77777777" w:rsidR="00736E7E" w:rsidRDefault="00035BFF">
            <w:pPr>
              <w:pStyle w:val="Body"/>
              <w:spacing w:after="0" w:line="240" w:lineRule="auto"/>
            </w:pPr>
            <w:r>
              <w:rPr>
                <w:sz w:val="22"/>
                <w:szCs w:val="22"/>
              </w:rPr>
              <w:t> </w:t>
            </w:r>
          </w:p>
        </w:tc>
      </w:tr>
      <w:tr w:rsidR="00736E7E" w14:paraId="6F423F1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412128" w14:textId="77777777" w:rsidR="00736E7E" w:rsidRDefault="00035BFF">
            <w:pPr>
              <w:pStyle w:val="Body"/>
              <w:spacing w:after="0" w:line="240" w:lineRule="auto"/>
            </w:pPr>
            <w:r>
              <w:rPr>
                <w:sz w:val="22"/>
                <w:szCs w:val="22"/>
              </w:rPr>
              <w:t> </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A1D3A6"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415229"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F9B3F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7A69C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3960C4" w14:textId="77777777" w:rsidR="00736E7E" w:rsidRDefault="00035BFF">
            <w:pPr>
              <w:pStyle w:val="Body"/>
              <w:spacing w:after="0" w:line="240" w:lineRule="auto"/>
            </w:pPr>
            <w:r>
              <w:rPr>
                <w:sz w:val="22"/>
                <w:szCs w:val="22"/>
              </w:rPr>
              <w:t> </w:t>
            </w:r>
          </w:p>
        </w:tc>
      </w:tr>
      <w:tr w:rsidR="00736E7E" w14:paraId="5F2CC861"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7BCB0B" w14:textId="77777777" w:rsidR="00736E7E" w:rsidRDefault="00035BFF">
            <w:pPr>
              <w:pStyle w:val="Body"/>
              <w:spacing w:after="0" w:line="240" w:lineRule="auto"/>
            </w:pPr>
            <w:r>
              <w:rPr>
                <w:sz w:val="22"/>
                <w:szCs w:val="22"/>
              </w:rPr>
              <w:t> </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2955EA"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D1C195"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FC4738"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45243B"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8BD310" w14:textId="77777777" w:rsidR="00736E7E" w:rsidRDefault="00035BFF">
            <w:pPr>
              <w:pStyle w:val="Body"/>
              <w:spacing w:after="0" w:line="240" w:lineRule="auto"/>
            </w:pPr>
            <w:r>
              <w:rPr>
                <w:sz w:val="22"/>
                <w:szCs w:val="22"/>
              </w:rPr>
              <w:t> </w:t>
            </w:r>
          </w:p>
        </w:tc>
      </w:tr>
      <w:tr w:rsidR="00736E7E" w14:paraId="23478963"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101A96" w14:textId="77777777" w:rsidR="00736E7E" w:rsidRDefault="00035BFF">
            <w:pPr>
              <w:pStyle w:val="Body"/>
              <w:spacing w:after="0" w:line="240" w:lineRule="auto"/>
            </w:pPr>
            <w:r>
              <w:rPr>
                <w:sz w:val="22"/>
                <w:szCs w:val="22"/>
              </w:rPr>
              <w:t>Microhabitat Post Hoc, Least squared means</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D8D52C" w14:textId="77777777" w:rsidR="00736E7E" w:rsidRDefault="00035BFF">
            <w:pPr>
              <w:pStyle w:val="Body"/>
              <w:spacing w:after="0" w:line="240" w:lineRule="auto"/>
            </w:pPr>
            <w:r>
              <w:rPr>
                <w:sz w:val="22"/>
                <w:szCs w:val="22"/>
              </w:rPr>
              <w:t> </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76A2F3"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55ECF7"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708B68" w14:textId="77777777" w:rsidR="00736E7E" w:rsidRDefault="00035BFF">
            <w:pPr>
              <w:pStyle w:val="Body"/>
              <w:spacing w:after="0" w:line="240" w:lineRule="auto"/>
            </w:pPr>
            <w:r>
              <w:rPr>
                <w:sz w:val="22"/>
                <w:szCs w:val="22"/>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A10B9F" w14:textId="77777777" w:rsidR="00736E7E" w:rsidRDefault="00035BFF">
            <w:pPr>
              <w:pStyle w:val="Body"/>
              <w:spacing w:after="0" w:line="240" w:lineRule="auto"/>
            </w:pPr>
            <w:r>
              <w:rPr>
                <w:sz w:val="22"/>
                <w:szCs w:val="22"/>
              </w:rPr>
              <w:t> </w:t>
            </w:r>
          </w:p>
        </w:tc>
      </w:tr>
      <w:tr w:rsidR="00736E7E" w14:paraId="7393CC11"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6E5E67" w14:textId="77777777" w:rsidR="00736E7E" w:rsidRDefault="00035BFF">
            <w:pPr>
              <w:pStyle w:val="Body"/>
              <w:spacing w:after="0" w:line="240" w:lineRule="auto"/>
            </w:pPr>
            <w:proofErr w:type="gramStart"/>
            <w:r>
              <w:rPr>
                <w:sz w:val="22"/>
                <w:szCs w:val="22"/>
              </w:rPr>
              <w:t>contrast</w:t>
            </w:r>
            <w:proofErr w:type="gram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285B2D" w14:textId="77777777" w:rsidR="00736E7E" w:rsidRDefault="00035BFF">
            <w:pPr>
              <w:pStyle w:val="Body"/>
              <w:spacing w:after="0" w:line="240" w:lineRule="auto"/>
            </w:pPr>
            <w:proofErr w:type="gramStart"/>
            <w:r>
              <w:rPr>
                <w:sz w:val="22"/>
                <w:szCs w:val="22"/>
              </w:rPr>
              <w:t>estimate</w:t>
            </w:r>
            <w:proofErr w:type="gramEnd"/>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3EAB4E" w14:textId="77777777" w:rsidR="00736E7E" w:rsidRDefault="00035BFF">
            <w:pPr>
              <w:pStyle w:val="Body"/>
              <w:spacing w:after="0" w:line="240" w:lineRule="auto"/>
            </w:pPr>
            <w:r>
              <w:rPr>
                <w:sz w:val="22"/>
                <w:szCs w:val="22"/>
              </w:rPr>
              <w:t>SE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3EC6FF" w14:textId="77777777" w:rsidR="00736E7E" w:rsidRDefault="00035BFF">
            <w:pPr>
              <w:pStyle w:val="Body"/>
              <w:spacing w:after="0" w:line="240" w:lineRule="auto"/>
            </w:pPr>
            <w:proofErr w:type="spellStart"/>
            <w:proofErr w:type="gramStart"/>
            <w:r>
              <w:rPr>
                <w:sz w:val="22"/>
                <w:szCs w:val="22"/>
              </w:rPr>
              <w:t>df</w:t>
            </w:r>
            <w:proofErr w:type="spellEnd"/>
            <w:proofErr w:type="gram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6501A0" w14:textId="77777777" w:rsidR="00736E7E" w:rsidRDefault="00035BFF">
            <w:pPr>
              <w:pStyle w:val="Body"/>
              <w:spacing w:after="0" w:line="240" w:lineRule="auto"/>
            </w:pPr>
            <w:proofErr w:type="spellStart"/>
            <w:proofErr w:type="gramStart"/>
            <w:r>
              <w:rPr>
                <w:sz w:val="22"/>
                <w:szCs w:val="22"/>
              </w:rPr>
              <w:t>z</w:t>
            </w:r>
            <w:proofErr w:type="gramEnd"/>
            <w:r>
              <w:rPr>
                <w:sz w:val="22"/>
                <w:szCs w:val="22"/>
              </w:rPr>
              <w:t>.ratio</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5FC1A8F" w14:textId="77777777" w:rsidR="00736E7E" w:rsidRDefault="00035BFF">
            <w:pPr>
              <w:pStyle w:val="Body"/>
              <w:spacing w:after="0" w:line="240" w:lineRule="auto"/>
            </w:pPr>
            <w:proofErr w:type="spellStart"/>
            <w:proofErr w:type="gramStart"/>
            <w:r>
              <w:rPr>
                <w:sz w:val="22"/>
                <w:szCs w:val="22"/>
              </w:rPr>
              <w:t>p</w:t>
            </w:r>
            <w:proofErr w:type="gramEnd"/>
            <w:r>
              <w:rPr>
                <w:sz w:val="22"/>
                <w:szCs w:val="22"/>
              </w:rPr>
              <w:t>.value</w:t>
            </w:r>
            <w:proofErr w:type="spellEnd"/>
          </w:p>
        </w:tc>
      </w:tr>
      <w:tr w:rsidR="00736E7E" w14:paraId="4621181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08AC81" w14:textId="77777777" w:rsidR="00736E7E" w:rsidRDefault="00035BFF">
            <w:pPr>
              <w:pStyle w:val="Body"/>
              <w:spacing w:after="0" w:line="240" w:lineRule="auto"/>
            </w:pPr>
            <w:proofErr w:type="gramStart"/>
            <w:r>
              <w:rPr>
                <w:sz w:val="22"/>
                <w:szCs w:val="22"/>
              </w:rPr>
              <w:t>annuals</w:t>
            </w:r>
            <w:proofErr w:type="gramEnd"/>
            <w:r>
              <w:rPr>
                <w:sz w:val="22"/>
                <w:szCs w:val="22"/>
              </w:rPr>
              <w:t>-bare</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CE7BF2" w14:textId="77777777" w:rsidR="00736E7E" w:rsidRDefault="00035BFF">
            <w:pPr>
              <w:pStyle w:val="Body"/>
              <w:spacing w:after="0" w:line="240" w:lineRule="auto"/>
              <w:jc w:val="right"/>
            </w:pPr>
            <w:r>
              <w:rPr>
                <w:sz w:val="22"/>
                <w:szCs w:val="22"/>
              </w:rPr>
              <w:t>0.3377215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75DDC3" w14:textId="77777777" w:rsidR="00736E7E" w:rsidRDefault="00035BFF">
            <w:pPr>
              <w:pStyle w:val="Body"/>
              <w:spacing w:after="0" w:line="240" w:lineRule="auto"/>
              <w:jc w:val="right"/>
            </w:pPr>
            <w:r>
              <w:rPr>
                <w:sz w:val="22"/>
                <w:szCs w:val="22"/>
              </w:rPr>
              <w:t>0.179633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C95C6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EBB296" w14:textId="77777777" w:rsidR="00736E7E" w:rsidRDefault="00035BFF">
            <w:pPr>
              <w:pStyle w:val="Body"/>
              <w:spacing w:after="0" w:line="240" w:lineRule="auto"/>
              <w:jc w:val="right"/>
            </w:pPr>
            <w:r>
              <w:rPr>
                <w:sz w:val="22"/>
                <w:szCs w:val="22"/>
              </w:rPr>
              <w:t>1.88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2F2166" w14:textId="77777777" w:rsidR="00736E7E" w:rsidRDefault="00035BFF">
            <w:pPr>
              <w:pStyle w:val="Body"/>
              <w:spacing w:after="0" w:line="240" w:lineRule="auto"/>
              <w:jc w:val="right"/>
            </w:pPr>
            <w:r>
              <w:rPr>
                <w:sz w:val="22"/>
                <w:szCs w:val="22"/>
              </w:rPr>
              <w:t>0.4145</w:t>
            </w:r>
          </w:p>
        </w:tc>
      </w:tr>
      <w:tr w:rsidR="00736E7E" w14:paraId="7B44ED80"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A6734F" w14:textId="77777777" w:rsidR="00736E7E" w:rsidRDefault="00035BFF">
            <w:pPr>
              <w:pStyle w:val="Body"/>
              <w:spacing w:after="0" w:line="240" w:lineRule="auto"/>
            </w:pPr>
            <w:proofErr w:type="gramStart"/>
            <w:r>
              <w:rPr>
                <w:sz w:val="22"/>
                <w:szCs w:val="22"/>
              </w:rPr>
              <w:t>annuals</w:t>
            </w:r>
            <w:proofErr w:type="gramEnd"/>
            <w:r>
              <w:rPr>
                <w:sz w:val="22"/>
                <w:szCs w:val="22"/>
              </w:rPr>
              <w:t>-burrow</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A2A40B" w14:textId="77777777" w:rsidR="00736E7E" w:rsidRDefault="00035BFF">
            <w:pPr>
              <w:pStyle w:val="Body"/>
              <w:spacing w:after="0" w:line="240" w:lineRule="auto"/>
              <w:jc w:val="right"/>
            </w:pPr>
            <w:r>
              <w:rPr>
                <w:sz w:val="22"/>
                <w:szCs w:val="22"/>
              </w:rPr>
              <w:t>-1.95300636</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7C2E0F" w14:textId="77777777" w:rsidR="00736E7E" w:rsidRDefault="00035BFF">
            <w:pPr>
              <w:pStyle w:val="Body"/>
              <w:spacing w:after="0" w:line="240" w:lineRule="auto"/>
              <w:jc w:val="right"/>
            </w:pPr>
            <w:r>
              <w:rPr>
                <w:sz w:val="22"/>
                <w:szCs w:val="22"/>
              </w:rPr>
              <w:t>0.131068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FFDD2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D3E3A0" w14:textId="77777777" w:rsidR="00736E7E" w:rsidRDefault="00035BFF">
            <w:pPr>
              <w:pStyle w:val="Body"/>
              <w:spacing w:after="0" w:line="240" w:lineRule="auto"/>
              <w:jc w:val="right"/>
            </w:pPr>
            <w:r>
              <w:rPr>
                <w:sz w:val="22"/>
                <w:szCs w:val="22"/>
              </w:rPr>
              <w:t>-14.901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D075D2" w14:textId="77777777" w:rsidR="00736E7E" w:rsidRDefault="00035BFF">
            <w:pPr>
              <w:pStyle w:val="Body"/>
              <w:spacing w:after="0" w:line="240" w:lineRule="auto"/>
            </w:pPr>
            <w:proofErr w:type="gramStart"/>
            <w:r>
              <w:rPr>
                <w:sz w:val="22"/>
                <w:szCs w:val="22"/>
              </w:rPr>
              <w:t>&lt;.0001</w:t>
            </w:r>
            <w:proofErr w:type="gramEnd"/>
          </w:p>
        </w:tc>
      </w:tr>
      <w:tr w:rsidR="00736E7E" w14:paraId="0645762F"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583D37" w14:textId="77777777" w:rsidR="00736E7E" w:rsidRDefault="00035BFF">
            <w:pPr>
              <w:pStyle w:val="Body"/>
              <w:spacing w:after="0" w:line="240" w:lineRule="auto"/>
            </w:pPr>
            <w:proofErr w:type="gramStart"/>
            <w:r>
              <w:rPr>
                <w:sz w:val="22"/>
                <w:szCs w:val="22"/>
              </w:rPr>
              <w:t>annuals</w:t>
            </w:r>
            <w:proofErr w:type="gramEnd"/>
            <w:r>
              <w:rPr>
                <w:sz w:val="22"/>
                <w:szCs w:val="22"/>
              </w:rPr>
              <w:t>-road</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31283E" w14:textId="77777777" w:rsidR="00736E7E" w:rsidRDefault="00035BFF">
            <w:pPr>
              <w:pStyle w:val="Body"/>
              <w:spacing w:after="0" w:line="240" w:lineRule="auto"/>
              <w:jc w:val="right"/>
            </w:pPr>
            <w:r>
              <w:rPr>
                <w:sz w:val="22"/>
                <w:szCs w:val="22"/>
              </w:rPr>
              <w:t>0.50298261</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E1B462" w14:textId="77777777" w:rsidR="00736E7E" w:rsidRDefault="00035BFF">
            <w:pPr>
              <w:pStyle w:val="Body"/>
              <w:spacing w:after="0" w:line="240" w:lineRule="auto"/>
              <w:jc w:val="right"/>
            </w:pPr>
            <w:r>
              <w:rPr>
                <w:sz w:val="22"/>
                <w:szCs w:val="22"/>
              </w:rPr>
              <w:t>0.218936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D1CF9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16CD31" w14:textId="77777777" w:rsidR="00736E7E" w:rsidRDefault="00035BFF">
            <w:pPr>
              <w:pStyle w:val="Body"/>
              <w:spacing w:after="0" w:line="240" w:lineRule="auto"/>
              <w:jc w:val="right"/>
            </w:pPr>
            <w:r>
              <w:rPr>
                <w:sz w:val="22"/>
                <w:szCs w:val="22"/>
              </w:rPr>
              <w:t>2.297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CAC71D" w14:textId="77777777" w:rsidR="00736E7E" w:rsidRDefault="00035BFF">
            <w:pPr>
              <w:pStyle w:val="Body"/>
              <w:spacing w:after="0" w:line="240" w:lineRule="auto"/>
              <w:jc w:val="right"/>
            </w:pPr>
            <w:r>
              <w:rPr>
                <w:sz w:val="22"/>
                <w:szCs w:val="22"/>
              </w:rPr>
              <w:t>0.195</w:t>
            </w:r>
          </w:p>
        </w:tc>
      </w:tr>
      <w:tr w:rsidR="00736E7E" w14:paraId="39733DAA"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D3A9F7" w14:textId="77777777" w:rsidR="00736E7E" w:rsidRDefault="00035BFF">
            <w:pPr>
              <w:pStyle w:val="Body"/>
              <w:spacing w:after="0" w:line="240" w:lineRule="auto"/>
            </w:pPr>
            <w:proofErr w:type="gramStart"/>
            <w:r>
              <w:rPr>
                <w:sz w:val="22"/>
                <w:szCs w:val="22"/>
              </w:rPr>
              <w:t>annuals</w:t>
            </w:r>
            <w:proofErr w:type="gramEnd"/>
            <w:r>
              <w:rPr>
                <w:sz w:val="22"/>
                <w:szCs w:val="22"/>
              </w:rPr>
              <w:t>-shrub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2C27BF" w14:textId="77777777" w:rsidR="00736E7E" w:rsidRDefault="00035BFF">
            <w:pPr>
              <w:pStyle w:val="Body"/>
              <w:spacing w:after="0" w:line="240" w:lineRule="auto"/>
              <w:jc w:val="right"/>
            </w:pPr>
            <w:r>
              <w:rPr>
                <w:sz w:val="22"/>
                <w:szCs w:val="22"/>
              </w:rPr>
              <w:t>-1.06739262</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FD9B02" w14:textId="77777777" w:rsidR="00736E7E" w:rsidRDefault="00035BFF">
            <w:pPr>
              <w:pStyle w:val="Body"/>
              <w:spacing w:after="0" w:line="240" w:lineRule="auto"/>
              <w:jc w:val="right"/>
            </w:pPr>
            <w:r>
              <w:rPr>
                <w:sz w:val="22"/>
                <w:szCs w:val="22"/>
              </w:rPr>
              <w:t>0.144933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3086A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AA6FDD" w14:textId="77777777" w:rsidR="00736E7E" w:rsidRDefault="00035BFF">
            <w:pPr>
              <w:pStyle w:val="Body"/>
              <w:spacing w:after="0" w:line="240" w:lineRule="auto"/>
              <w:jc w:val="right"/>
            </w:pPr>
            <w:r>
              <w:rPr>
                <w:sz w:val="22"/>
                <w:szCs w:val="22"/>
              </w:rPr>
              <w:t>-7.365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9237CB" w14:textId="77777777" w:rsidR="00736E7E" w:rsidRDefault="00035BFF">
            <w:pPr>
              <w:pStyle w:val="Body"/>
              <w:spacing w:after="0" w:line="240" w:lineRule="auto"/>
            </w:pPr>
            <w:proofErr w:type="gramStart"/>
            <w:r>
              <w:rPr>
                <w:sz w:val="22"/>
                <w:szCs w:val="22"/>
              </w:rPr>
              <w:t>&lt;.0001</w:t>
            </w:r>
            <w:proofErr w:type="gramEnd"/>
          </w:p>
        </w:tc>
      </w:tr>
      <w:tr w:rsidR="00736E7E" w14:paraId="02EF6BB7"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117136" w14:textId="77777777" w:rsidR="00736E7E" w:rsidRDefault="00035BFF">
            <w:pPr>
              <w:pStyle w:val="Body"/>
              <w:spacing w:after="0" w:line="240" w:lineRule="auto"/>
            </w:pPr>
            <w:proofErr w:type="gramStart"/>
            <w:r>
              <w:rPr>
                <w:sz w:val="22"/>
                <w:szCs w:val="22"/>
              </w:rPr>
              <w:t>annuals</w:t>
            </w:r>
            <w:proofErr w:type="gramEnd"/>
            <w:r>
              <w:rPr>
                <w:sz w:val="22"/>
                <w:szCs w:val="22"/>
              </w:rPr>
              <w:t>-wash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30DEE9" w14:textId="77777777" w:rsidR="00736E7E" w:rsidRDefault="00035BFF">
            <w:pPr>
              <w:pStyle w:val="Body"/>
              <w:spacing w:after="0" w:line="240" w:lineRule="auto"/>
              <w:jc w:val="right"/>
            </w:pPr>
            <w:r>
              <w:rPr>
                <w:sz w:val="22"/>
                <w:szCs w:val="22"/>
              </w:rPr>
              <w:t>0.24454864</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E4769F" w14:textId="77777777" w:rsidR="00736E7E" w:rsidRDefault="00035BFF">
            <w:pPr>
              <w:pStyle w:val="Body"/>
              <w:spacing w:after="0" w:line="240" w:lineRule="auto"/>
              <w:jc w:val="right"/>
            </w:pPr>
            <w:r>
              <w:rPr>
                <w:sz w:val="22"/>
                <w:szCs w:val="22"/>
              </w:rPr>
              <w:t>0.166362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A793C4"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DCB686" w14:textId="77777777" w:rsidR="00736E7E" w:rsidRDefault="00035BFF">
            <w:pPr>
              <w:pStyle w:val="Body"/>
              <w:spacing w:after="0" w:line="240" w:lineRule="auto"/>
              <w:jc w:val="right"/>
            </w:pPr>
            <w:r>
              <w:rPr>
                <w:sz w:val="22"/>
                <w:szCs w:val="22"/>
              </w:rPr>
              <w:t>1.47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52F0DF" w14:textId="77777777" w:rsidR="00736E7E" w:rsidRDefault="00035BFF">
            <w:pPr>
              <w:pStyle w:val="Body"/>
              <w:spacing w:after="0" w:line="240" w:lineRule="auto"/>
              <w:jc w:val="right"/>
            </w:pPr>
            <w:r>
              <w:rPr>
                <w:sz w:val="22"/>
                <w:szCs w:val="22"/>
              </w:rPr>
              <w:t>0.6836</w:t>
            </w:r>
          </w:p>
        </w:tc>
      </w:tr>
      <w:tr w:rsidR="00736E7E" w14:paraId="010DE71B"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03F0A5" w14:textId="77777777" w:rsidR="00736E7E" w:rsidRDefault="00035BFF">
            <w:pPr>
              <w:pStyle w:val="Body"/>
              <w:spacing w:after="0" w:line="240" w:lineRule="auto"/>
            </w:pPr>
            <w:proofErr w:type="gramStart"/>
            <w:r>
              <w:rPr>
                <w:sz w:val="22"/>
                <w:szCs w:val="22"/>
              </w:rPr>
              <w:t>bare</w:t>
            </w:r>
            <w:proofErr w:type="gramEnd"/>
            <w:r>
              <w:rPr>
                <w:sz w:val="22"/>
                <w:szCs w:val="22"/>
              </w:rPr>
              <w:t>-burrow</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33C761" w14:textId="77777777" w:rsidR="00736E7E" w:rsidRDefault="00035BFF">
            <w:pPr>
              <w:pStyle w:val="Body"/>
              <w:spacing w:after="0" w:line="240" w:lineRule="auto"/>
              <w:jc w:val="right"/>
            </w:pPr>
            <w:r>
              <w:rPr>
                <w:sz w:val="22"/>
                <w:szCs w:val="22"/>
              </w:rPr>
              <w:t>-2.29072786</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74B21F" w14:textId="77777777" w:rsidR="00736E7E" w:rsidRDefault="00035BFF">
            <w:pPr>
              <w:pStyle w:val="Body"/>
              <w:spacing w:after="0" w:line="240" w:lineRule="auto"/>
              <w:jc w:val="right"/>
            </w:pPr>
            <w:r>
              <w:rPr>
                <w:sz w:val="22"/>
                <w:szCs w:val="22"/>
              </w:rPr>
              <w:t>0.134072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E23FF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BC54AC" w14:textId="77777777" w:rsidR="00736E7E" w:rsidRDefault="00035BFF">
            <w:pPr>
              <w:pStyle w:val="Body"/>
              <w:spacing w:after="0" w:line="240" w:lineRule="auto"/>
              <w:jc w:val="right"/>
            </w:pPr>
            <w:r>
              <w:rPr>
                <w:sz w:val="22"/>
                <w:szCs w:val="22"/>
              </w:rPr>
              <w:t>-17.086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092CF1" w14:textId="77777777" w:rsidR="00736E7E" w:rsidRDefault="00035BFF">
            <w:pPr>
              <w:pStyle w:val="Body"/>
              <w:spacing w:after="0" w:line="240" w:lineRule="auto"/>
            </w:pPr>
            <w:proofErr w:type="gramStart"/>
            <w:r>
              <w:rPr>
                <w:sz w:val="22"/>
                <w:szCs w:val="22"/>
              </w:rPr>
              <w:t>&lt;.0001</w:t>
            </w:r>
            <w:proofErr w:type="gramEnd"/>
          </w:p>
        </w:tc>
      </w:tr>
      <w:tr w:rsidR="00736E7E" w14:paraId="727E080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67AA36" w14:textId="77777777" w:rsidR="00736E7E" w:rsidRDefault="00035BFF">
            <w:pPr>
              <w:pStyle w:val="Body"/>
              <w:spacing w:after="0" w:line="240" w:lineRule="auto"/>
            </w:pPr>
            <w:proofErr w:type="gramStart"/>
            <w:r>
              <w:rPr>
                <w:sz w:val="22"/>
                <w:szCs w:val="22"/>
              </w:rPr>
              <w:t>bare</w:t>
            </w:r>
            <w:proofErr w:type="gramEnd"/>
            <w:r>
              <w:rPr>
                <w:sz w:val="22"/>
                <w:szCs w:val="22"/>
              </w:rPr>
              <w:t>-road</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F9A452" w14:textId="77777777" w:rsidR="00736E7E" w:rsidRDefault="00035BFF">
            <w:pPr>
              <w:pStyle w:val="Body"/>
              <w:spacing w:after="0" w:line="240" w:lineRule="auto"/>
              <w:jc w:val="right"/>
            </w:pPr>
            <w:r>
              <w:rPr>
                <w:sz w:val="22"/>
                <w:szCs w:val="22"/>
              </w:rPr>
              <w:t>0.16526112</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21C6CC" w14:textId="77777777" w:rsidR="00736E7E" w:rsidRDefault="00035BFF">
            <w:pPr>
              <w:pStyle w:val="Body"/>
              <w:spacing w:after="0" w:line="240" w:lineRule="auto"/>
              <w:jc w:val="right"/>
            </w:pPr>
            <w:r>
              <w:rPr>
                <w:sz w:val="22"/>
                <w:szCs w:val="22"/>
              </w:rPr>
              <w:t>0.220747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D482E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AFEA5C" w14:textId="77777777" w:rsidR="00736E7E" w:rsidRDefault="00035BFF">
            <w:pPr>
              <w:pStyle w:val="Body"/>
              <w:spacing w:after="0" w:line="240" w:lineRule="auto"/>
              <w:jc w:val="right"/>
            </w:pPr>
            <w:r>
              <w:rPr>
                <w:sz w:val="22"/>
                <w:szCs w:val="22"/>
              </w:rPr>
              <w:t>0.749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BE9599" w14:textId="77777777" w:rsidR="00736E7E" w:rsidRDefault="00035BFF">
            <w:pPr>
              <w:pStyle w:val="Body"/>
              <w:spacing w:after="0" w:line="240" w:lineRule="auto"/>
              <w:jc w:val="right"/>
            </w:pPr>
            <w:r>
              <w:rPr>
                <w:sz w:val="22"/>
                <w:szCs w:val="22"/>
              </w:rPr>
              <w:t>0.9757</w:t>
            </w:r>
          </w:p>
        </w:tc>
      </w:tr>
      <w:tr w:rsidR="00736E7E" w14:paraId="5F267C5E"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075254" w14:textId="77777777" w:rsidR="00736E7E" w:rsidRDefault="00035BFF">
            <w:pPr>
              <w:pStyle w:val="Body"/>
              <w:spacing w:after="0" w:line="240" w:lineRule="auto"/>
            </w:pPr>
            <w:proofErr w:type="gramStart"/>
            <w:r>
              <w:rPr>
                <w:sz w:val="22"/>
                <w:szCs w:val="22"/>
              </w:rPr>
              <w:t>bare</w:t>
            </w:r>
            <w:proofErr w:type="gramEnd"/>
            <w:r>
              <w:rPr>
                <w:sz w:val="22"/>
                <w:szCs w:val="22"/>
              </w:rPr>
              <w:t>-shrub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EE5387" w14:textId="77777777" w:rsidR="00736E7E" w:rsidRDefault="00035BFF">
            <w:pPr>
              <w:pStyle w:val="Body"/>
              <w:spacing w:after="0" w:line="240" w:lineRule="auto"/>
              <w:jc w:val="right"/>
            </w:pPr>
            <w:r>
              <w:rPr>
                <w:sz w:val="22"/>
                <w:szCs w:val="22"/>
              </w:rPr>
              <w:t>-1.40511412</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075B48" w14:textId="77777777" w:rsidR="00736E7E" w:rsidRDefault="00035BFF">
            <w:pPr>
              <w:pStyle w:val="Body"/>
              <w:spacing w:after="0" w:line="240" w:lineRule="auto"/>
              <w:jc w:val="right"/>
            </w:pPr>
            <w:r>
              <w:rPr>
                <w:sz w:val="22"/>
                <w:szCs w:val="22"/>
              </w:rPr>
              <w:t>0.147655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4588B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9B7B41" w14:textId="77777777" w:rsidR="00736E7E" w:rsidRDefault="00035BFF">
            <w:pPr>
              <w:pStyle w:val="Body"/>
              <w:spacing w:after="0" w:line="240" w:lineRule="auto"/>
              <w:jc w:val="right"/>
            </w:pPr>
            <w:r>
              <w:rPr>
                <w:sz w:val="22"/>
                <w:szCs w:val="22"/>
              </w:rPr>
              <w:t>-9.516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D41B42" w14:textId="77777777" w:rsidR="00736E7E" w:rsidRDefault="00035BFF">
            <w:pPr>
              <w:pStyle w:val="Body"/>
              <w:spacing w:after="0" w:line="240" w:lineRule="auto"/>
            </w:pPr>
            <w:proofErr w:type="gramStart"/>
            <w:r>
              <w:rPr>
                <w:sz w:val="22"/>
                <w:szCs w:val="22"/>
              </w:rPr>
              <w:t>&lt;.0001</w:t>
            </w:r>
            <w:proofErr w:type="gramEnd"/>
          </w:p>
        </w:tc>
      </w:tr>
      <w:tr w:rsidR="00736E7E" w14:paraId="159314EE"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7E0BF2" w14:textId="77777777" w:rsidR="00736E7E" w:rsidRDefault="00035BFF">
            <w:pPr>
              <w:pStyle w:val="Body"/>
              <w:spacing w:after="0" w:line="240" w:lineRule="auto"/>
            </w:pPr>
            <w:proofErr w:type="gramStart"/>
            <w:r>
              <w:rPr>
                <w:sz w:val="22"/>
                <w:szCs w:val="22"/>
              </w:rPr>
              <w:t>bare</w:t>
            </w:r>
            <w:proofErr w:type="gramEnd"/>
            <w:r>
              <w:rPr>
                <w:sz w:val="22"/>
                <w:szCs w:val="22"/>
              </w:rPr>
              <w:t>-wash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9D2F0A" w14:textId="77777777" w:rsidR="00736E7E" w:rsidRDefault="00035BFF">
            <w:pPr>
              <w:pStyle w:val="Body"/>
              <w:spacing w:after="0" w:line="240" w:lineRule="auto"/>
              <w:jc w:val="right"/>
            </w:pPr>
            <w:r>
              <w:rPr>
                <w:sz w:val="22"/>
                <w:szCs w:val="22"/>
              </w:rPr>
              <w:t>-0.09317285</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224A3A" w14:textId="77777777" w:rsidR="00736E7E" w:rsidRDefault="00035BFF">
            <w:pPr>
              <w:pStyle w:val="Body"/>
              <w:spacing w:after="0" w:line="240" w:lineRule="auto"/>
              <w:jc w:val="right"/>
            </w:pPr>
            <w:r>
              <w:rPr>
                <w:sz w:val="22"/>
                <w:szCs w:val="22"/>
              </w:rPr>
              <w:t>0.168739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868AB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8504D8" w14:textId="77777777" w:rsidR="00736E7E" w:rsidRDefault="00035BFF">
            <w:pPr>
              <w:pStyle w:val="Body"/>
              <w:spacing w:after="0" w:line="240" w:lineRule="auto"/>
              <w:jc w:val="right"/>
            </w:pPr>
            <w:r>
              <w:rPr>
                <w:sz w:val="22"/>
                <w:szCs w:val="22"/>
              </w:rPr>
              <w:t>-0.552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17B54C" w14:textId="77777777" w:rsidR="00736E7E" w:rsidRDefault="00035BFF">
            <w:pPr>
              <w:pStyle w:val="Body"/>
              <w:spacing w:after="0" w:line="240" w:lineRule="auto"/>
              <w:jc w:val="right"/>
            </w:pPr>
            <w:r>
              <w:rPr>
                <w:sz w:val="22"/>
                <w:szCs w:val="22"/>
              </w:rPr>
              <w:t>0.9939</w:t>
            </w:r>
          </w:p>
        </w:tc>
      </w:tr>
      <w:tr w:rsidR="00736E7E" w14:paraId="1668EE84"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96ACA7" w14:textId="77777777" w:rsidR="00736E7E" w:rsidRDefault="00035BFF">
            <w:pPr>
              <w:pStyle w:val="Body"/>
              <w:spacing w:after="0" w:line="240" w:lineRule="auto"/>
            </w:pPr>
            <w:proofErr w:type="gramStart"/>
            <w:r>
              <w:rPr>
                <w:sz w:val="22"/>
                <w:szCs w:val="22"/>
              </w:rPr>
              <w:t>burrow</w:t>
            </w:r>
            <w:proofErr w:type="gramEnd"/>
            <w:r>
              <w:rPr>
                <w:sz w:val="22"/>
                <w:szCs w:val="22"/>
              </w:rPr>
              <w:t>-road</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6A535E" w14:textId="77777777" w:rsidR="00736E7E" w:rsidRDefault="00035BFF">
            <w:pPr>
              <w:pStyle w:val="Body"/>
              <w:spacing w:after="0" w:line="240" w:lineRule="auto"/>
              <w:jc w:val="right"/>
            </w:pPr>
            <w:r>
              <w:rPr>
                <w:sz w:val="22"/>
                <w:szCs w:val="22"/>
              </w:rPr>
              <w:t>2.45598898</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0D08AE" w14:textId="77777777" w:rsidR="00736E7E" w:rsidRDefault="00035BFF">
            <w:pPr>
              <w:pStyle w:val="Body"/>
              <w:spacing w:after="0" w:line="240" w:lineRule="auto"/>
              <w:jc w:val="right"/>
            </w:pPr>
            <w:r>
              <w:rPr>
                <w:sz w:val="22"/>
                <w:szCs w:val="22"/>
              </w:rPr>
              <w:t>0.183412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12B24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4E6167" w14:textId="77777777" w:rsidR="00736E7E" w:rsidRDefault="00035BFF">
            <w:pPr>
              <w:pStyle w:val="Body"/>
              <w:spacing w:after="0" w:line="240" w:lineRule="auto"/>
              <w:jc w:val="right"/>
            </w:pPr>
            <w:r>
              <w:rPr>
                <w:sz w:val="22"/>
                <w:szCs w:val="22"/>
              </w:rPr>
              <w:t>13.391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FB7FF6" w14:textId="77777777" w:rsidR="00736E7E" w:rsidRDefault="00035BFF">
            <w:pPr>
              <w:pStyle w:val="Body"/>
              <w:spacing w:after="0" w:line="240" w:lineRule="auto"/>
            </w:pPr>
            <w:proofErr w:type="gramStart"/>
            <w:r>
              <w:rPr>
                <w:sz w:val="22"/>
                <w:szCs w:val="22"/>
              </w:rPr>
              <w:t>&lt;.0001</w:t>
            </w:r>
            <w:proofErr w:type="gramEnd"/>
          </w:p>
        </w:tc>
      </w:tr>
      <w:tr w:rsidR="00736E7E" w14:paraId="18FB5CCA"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92F1E1" w14:textId="77777777" w:rsidR="00736E7E" w:rsidRDefault="00035BFF">
            <w:pPr>
              <w:pStyle w:val="Body"/>
              <w:spacing w:after="0" w:line="240" w:lineRule="auto"/>
            </w:pPr>
            <w:proofErr w:type="gramStart"/>
            <w:r>
              <w:rPr>
                <w:sz w:val="22"/>
                <w:szCs w:val="22"/>
              </w:rPr>
              <w:t>burrow</w:t>
            </w:r>
            <w:proofErr w:type="gramEnd"/>
            <w:r>
              <w:rPr>
                <w:sz w:val="22"/>
                <w:szCs w:val="22"/>
              </w:rPr>
              <w:t>-shrub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5619DB" w14:textId="77777777" w:rsidR="00736E7E" w:rsidRDefault="00035BFF">
            <w:pPr>
              <w:pStyle w:val="Body"/>
              <w:spacing w:after="0" w:line="240" w:lineRule="auto"/>
              <w:jc w:val="right"/>
            </w:pPr>
            <w:r>
              <w:rPr>
                <w:sz w:val="22"/>
                <w:szCs w:val="22"/>
              </w:rPr>
              <w:t>0.88561374</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2ACD97" w14:textId="77777777" w:rsidR="00736E7E" w:rsidRDefault="00035BFF">
            <w:pPr>
              <w:pStyle w:val="Body"/>
              <w:spacing w:after="0" w:line="240" w:lineRule="auto"/>
              <w:jc w:val="right"/>
            </w:pPr>
            <w:r>
              <w:rPr>
                <w:sz w:val="22"/>
                <w:szCs w:val="22"/>
              </w:rPr>
              <w:t>0.081932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1DC3F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F3B7B8" w14:textId="77777777" w:rsidR="00736E7E" w:rsidRDefault="00035BFF">
            <w:pPr>
              <w:pStyle w:val="Body"/>
              <w:spacing w:after="0" w:line="240" w:lineRule="auto"/>
              <w:jc w:val="right"/>
            </w:pPr>
            <w:r>
              <w:rPr>
                <w:sz w:val="22"/>
                <w:szCs w:val="22"/>
              </w:rPr>
              <w:t>10.809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DBD15A" w14:textId="77777777" w:rsidR="00736E7E" w:rsidRDefault="00035BFF">
            <w:pPr>
              <w:pStyle w:val="Body"/>
              <w:spacing w:after="0" w:line="240" w:lineRule="auto"/>
            </w:pPr>
            <w:proofErr w:type="gramStart"/>
            <w:r>
              <w:rPr>
                <w:sz w:val="22"/>
                <w:szCs w:val="22"/>
              </w:rPr>
              <w:t>&lt;.0001</w:t>
            </w:r>
            <w:proofErr w:type="gramEnd"/>
          </w:p>
        </w:tc>
      </w:tr>
      <w:tr w:rsidR="00736E7E" w14:paraId="02C85079"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2364DB" w14:textId="77777777" w:rsidR="00736E7E" w:rsidRDefault="00035BFF">
            <w:pPr>
              <w:pStyle w:val="Body"/>
              <w:spacing w:after="0" w:line="240" w:lineRule="auto"/>
            </w:pPr>
            <w:proofErr w:type="gramStart"/>
            <w:r>
              <w:rPr>
                <w:sz w:val="22"/>
                <w:szCs w:val="22"/>
              </w:rPr>
              <w:t>burrow</w:t>
            </w:r>
            <w:proofErr w:type="gramEnd"/>
            <w:r>
              <w:rPr>
                <w:sz w:val="22"/>
                <w:szCs w:val="22"/>
              </w:rPr>
              <w:t>-wash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E11D98" w14:textId="77777777" w:rsidR="00736E7E" w:rsidRDefault="00035BFF">
            <w:pPr>
              <w:pStyle w:val="Body"/>
              <w:spacing w:after="0" w:line="240" w:lineRule="auto"/>
              <w:jc w:val="right"/>
            </w:pPr>
            <w:r>
              <w:rPr>
                <w:sz w:val="22"/>
                <w:szCs w:val="22"/>
              </w:rPr>
              <w:t>2.19755501</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3929C3" w14:textId="77777777" w:rsidR="00736E7E" w:rsidRDefault="00035BFF">
            <w:pPr>
              <w:pStyle w:val="Body"/>
              <w:spacing w:after="0" w:line="240" w:lineRule="auto"/>
              <w:jc w:val="right"/>
            </w:pPr>
            <w:r>
              <w:rPr>
                <w:sz w:val="22"/>
                <w:szCs w:val="22"/>
              </w:rPr>
              <w:t>0.115688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03D3A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DAFE16" w14:textId="77777777" w:rsidR="00736E7E" w:rsidRDefault="00035BFF">
            <w:pPr>
              <w:pStyle w:val="Body"/>
              <w:spacing w:after="0" w:line="240" w:lineRule="auto"/>
              <w:jc w:val="right"/>
            </w:pPr>
            <w:r>
              <w:rPr>
                <w:sz w:val="22"/>
                <w:szCs w:val="22"/>
              </w:rPr>
              <w:t>18.996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528516" w14:textId="77777777" w:rsidR="00736E7E" w:rsidRDefault="00035BFF">
            <w:pPr>
              <w:pStyle w:val="Body"/>
              <w:spacing w:after="0" w:line="240" w:lineRule="auto"/>
            </w:pPr>
            <w:proofErr w:type="gramStart"/>
            <w:r>
              <w:rPr>
                <w:sz w:val="22"/>
                <w:szCs w:val="22"/>
              </w:rPr>
              <w:t>&lt;.0001</w:t>
            </w:r>
            <w:proofErr w:type="gramEnd"/>
          </w:p>
        </w:tc>
      </w:tr>
      <w:tr w:rsidR="00736E7E" w14:paraId="4C161588"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C3DD44" w14:textId="77777777" w:rsidR="00736E7E" w:rsidRDefault="00035BFF">
            <w:pPr>
              <w:pStyle w:val="Body"/>
              <w:spacing w:after="0" w:line="240" w:lineRule="auto"/>
            </w:pPr>
            <w:proofErr w:type="gramStart"/>
            <w:r>
              <w:rPr>
                <w:sz w:val="22"/>
                <w:szCs w:val="22"/>
              </w:rPr>
              <w:t>road</w:t>
            </w:r>
            <w:proofErr w:type="gramEnd"/>
            <w:r>
              <w:rPr>
                <w:sz w:val="22"/>
                <w:szCs w:val="22"/>
              </w:rPr>
              <w:t>-shrub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0C5318" w14:textId="77777777" w:rsidR="00736E7E" w:rsidRDefault="00035BFF">
            <w:pPr>
              <w:pStyle w:val="Body"/>
              <w:spacing w:after="0" w:line="240" w:lineRule="auto"/>
              <w:jc w:val="right"/>
            </w:pPr>
            <w:r>
              <w:rPr>
                <w:sz w:val="22"/>
                <w:szCs w:val="22"/>
              </w:rPr>
              <w:t>-1.57037523</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DCA4F2" w14:textId="77777777" w:rsidR="00736E7E" w:rsidRDefault="00035BFF">
            <w:pPr>
              <w:pStyle w:val="Body"/>
              <w:spacing w:after="0" w:line="240" w:lineRule="auto"/>
              <w:jc w:val="right"/>
            </w:pPr>
            <w:r>
              <w:rPr>
                <w:sz w:val="22"/>
                <w:szCs w:val="22"/>
              </w:rPr>
              <w:t>0.193563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B0C0F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E79087" w14:textId="77777777" w:rsidR="00736E7E" w:rsidRDefault="00035BFF">
            <w:pPr>
              <w:pStyle w:val="Body"/>
              <w:spacing w:after="0" w:line="240" w:lineRule="auto"/>
              <w:jc w:val="right"/>
            </w:pPr>
            <w:r>
              <w:rPr>
                <w:sz w:val="22"/>
                <w:szCs w:val="22"/>
              </w:rPr>
              <w:t>-8.113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A09237" w14:textId="77777777" w:rsidR="00736E7E" w:rsidRDefault="00035BFF">
            <w:pPr>
              <w:pStyle w:val="Body"/>
              <w:spacing w:after="0" w:line="240" w:lineRule="auto"/>
            </w:pPr>
            <w:proofErr w:type="gramStart"/>
            <w:r>
              <w:rPr>
                <w:sz w:val="22"/>
                <w:szCs w:val="22"/>
              </w:rPr>
              <w:t>&lt;.0001</w:t>
            </w:r>
            <w:proofErr w:type="gramEnd"/>
          </w:p>
        </w:tc>
      </w:tr>
      <w:tr w:rsidR="00736E7E" w14:paraId="6125FA51" w14:textId="77777777">
        <w:trPr>
          <w:trHeight w:val="48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44DC2D" w14:textId="77777777" w:rsidR="00736E7E" w:rsidRDefault="00035BFF">
            <w:pPr>
              <w:pStyle w:val="Body"/>
              <w:spacing w:after="0" w:line="240" w:lineRule="auto"/>
            </w:pPr>
            <w:proofErr w:type="gramStart"/>
            <w:r>
              <w:rPr>
                <w:sz w:val="22"/>
                <w:szCs w:val="22"/>
              </w:rPr>
              <w:t>road</w:t>
            </w:r>
            <w:proofErr w:type="gramEnd"/>
            <w:r>
              <w:rPr>
                <w:sz w:val="22"/>
                <w:szCs w:val="22"/>
              </w:rPr>
              <w:t>-wash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BF4EB1" w14:textId="77777777" w:rsidR="00736E7E" w:rsidRDefault="00035BFF">
            <w:pPr>
              <w:pStyle w:val="Body"/>
              <w:spacing w:after="0" w:line="240" w:lineRule="auto"/>
              <w:jc w:val="right"/>
            </w:pPr>
            <w:r>
              <w:rPr>
                <w:sz w:val="22"/>
                <w:szCs w:val="22"/>
              </w:rPr>
              <w:t>-0.25843397</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3A9373" w14:textId="77777777" w:rsidR="00736E7E" w:rsidRDefault="00035BFF">
            <w:pPr>
              <w:pStyle w:val="Body"/>
              <w:spacing w:after="0" w:line="240" w:lineRule="auto"/>
              <w:jc w:val="right"/>
            </w:pPr>
            <w:r>
              <w:rPr>
                <w:sz w:val="22"/>
                <w:szCs w:val="22"/>
              </w:rPr>
              <w:t>0.210089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3770A1"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E89FC2" w14:textId="77777777" w:rsidR="00736E7E" w:rsidRDefault="00035BFF">
            <w:pPr>
              <w:pStyle w:val="Body"/>
              <w:spacing w:after="0" w:line="240" w:lineRule="auto"/>
              <w:jc w:val="right"/>
            </w:pPr>
            <w:r>
              <w:rPr>
                <w:sz w:val="22"/>
                <w:szCs w:val="22"/>
              </w:rPr>
              <w:t>-1.23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45DC6D" w14:textId="77777777" w:rsidR="00736E7E" w:rsidRDefault="00035BFF">
            <w:pPr>
              <w:pStyle w:val="Body"/>
              <w:spacing w:after="0" w:line="240" w:lineRule="auto"/>
              <w:jc w:val="right"/>
            </w:pPr>
            <w:r>
              <w:rPr>
                <w:sz w:val="22"/>
                <w:szCs w:val="22"/>
              </w:rPr>
              <w:t>0.8222</w:t>
            </w:r>
          </w:p>
        </w:tc>
      </w:tr>
      <w:tr w:rsidR="00736E7E" w14:paraId="61EB49E2" w14:textId="77777777">
        <w:trPr>
          <w:trHeight w:val="241"/>
        </w:trPr>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00E286" w14:textId="77777777" w:rsidR="00736E7E" w:rsidRDefault="00035BFF">
            <w:pPr>
              <w:pStyle w:val="Body"/>
              <w:spacing w:after="0" w:line="240" w:lineRule="auto"/>
            </w:pPr>
            <w:proofErr w:type="gramStart"/>
            <w:r>
              <w:rPr>
                <w:sz w:val="22"/>
                <w:szCs w:val="22"/>
              </w:rPr>
              <w:lastRenderedPageBreak/>
              <w:t>shrub</w:t>
            </w:r>
            <w:proofErr w:type="gramEnd"/>
            <w:r>
              <w:rPr>
                <w:sz w:val="22"/>
                <w:szCs w:val="22"/>
              </w:rPr>
              <w:t>-wash</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FEF424" w14:textId="77777777" w:rsidR="00736E7E" w:rsidRDefault="00035BFF">
            <w:pPr>
              <w:pStyle w:val="Body"/>
              <w:spacing w:after="0" w:line="240" w:lineRule="auto"/>
              <w:jc w:val="right"/>
            </w:pPr>
            <w:r>
              <w:rPr>
                <w:sz w:val="22"/>
                <w:szCs w:val="22"/>
              </w:rPr>
              <w:t>1.31194127</w:t>
            </w:r>
          </w:p>
        </w:tc>
        <w:tc>
          <w:tcPr>
            <w:tcW w:w="10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E8CB2B" w14:textId="77777777" w:rsidR="00736E7E" w:rsidRDefault="00035BFF">
            <w:pPr>
              <w:pStyle w:val="Body"/>
              <w:spacing w:after="0" w:line="240" w:lineRule="auto"/>
              <w:jc w:val="right"/>
            </w:pPr>
            <w:r>
              <w:rPr>
                <w:sz w:val="22"/>
                <w:szCs w:val="22"/>
              </w:rPr>
              <w:t>0.131188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C6EC0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5A2E0C" w14:textId="77777777" w:rsidR="00736E7E" w:rsidRDefault="00035BFF">
            <w:pPr>
              <w:pStyle w:val="Body"/>
              <w:spacing w:after="0" w:line="240" w:lineRule="auto"/>
              <w:jc w:val="right"/>
            </w:pPr>
            <w:r>
              <w:rPr>
                <w:sz w:val="22"/>
                <w:szCs w:val="22"/>
              </w:rPr>
              <w:t>10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A56A49" w14:textId="77777777" w:rsidR="00736E7E" w:rsidRDefault="00035BFF">
            <w:pPr>
              <w:pStyle w:val="Body"/>
              <w:spacing w:after="0" w:line="240" w:lineRule="auto"/>
            </w:pPr>
            <w:proofErr w:type="gramStart"/>
            <w:r>
              <w:rPr>
                <w:sz w:val="22"/>
                <w:szCs w:val="22"/>
              </w:rPr>
              <w:t>&lt;.0001</w:t>
            </w:r>
            <w:proofErr w:type="gramEnd"/>
          </w:p>
        </w:tc>
      </w:tr>
    </w:tbl>
    <w:p w14:paraId="1A7E5B5D" w14:textId="77777777" w:rsidR="00736E7E" w:rsidRDefault="00736E7E">
      <w:pPr>
        <w:pStyle w:val="Body"/>
        <w:widowControl w:val="0"/>
        <w:spacing w:line="240" w:lineRule="auto"/>
        <w:rPr>
          <w:sz w:val="22"/>
          <w:szCs w:val="22"/>
        </w:rPr>
      </w:pPr>
    </w:p>
    <w:p w14:paraId="7C83C6B7" w14:textId="77777777" w:rsidR="00736E7E" w:rsidRDefault="00736E7E">
      <w:pPr>
        <w:pStyle w:val="Body"/>
        <w:rPr>
          <w:sz w:val="22"/>
          <w:szCs w:val="22"/>
        </w:rPr>
      </w:pPr>
    </w:p>
    <w:p w14:paraId="666B42B4" w14:textId="77777777" w:rsidR="00736E7E" w:rsidRDefault="00736E7E">
      <w:pPr>
        <w:pStyle w:val="Body"/>
        <w:rPr>
          <w:sz w:val="22"/>
          <w:szCs w:val="22"/>
        </w:rPr>
      </w:pPr>
    </w:p>
    <w:p w14:paraId="3BEAE6B5" w14:textId="77777777" w:rsidR="00736E7E" w:rsidRDefault="00035BFF">
      <w:pPr>
        <w:pStyle w:val="Body"/>
        <w:spacing w:after="160" w:line="259" w:lineRule="auto"/>
      </w:pPr>
      <w:r>
        <w:rPr>
          <w:rFonts w:ascii="Arial Unicode MS" w:hAnsi="Arial Unicode MS"/>
          <w:sz w:val="22"/>
          <w:szCs w:val="22"/>
        </w:rPr>
        <w:br w:type="page"/>
      </w:r>
    </w:p>
    <w:p w14:paraId="3DA17623" w14:textId="77777777" w:rsidR="00736E7E" w:rsidRDefault="00035BFF">
      <w:pPr>
        <w:pStyle w:val="Body"/>
        <w:rPr>
          <w:sz w:val="22"/>
          <w:szCs w:val="22"/>
        </w:rPr>
      </w:pPr>
      <w:r>
        <w:rPr>
          <w:b/>
          <w:bCs/>
          <w:sz w:val="22"/>
          <w:szCs w:val="22"/>
        </w:rPr>
        <w:lastRenderedPageBreak/>
        <w:t>Table 3</w:t>
      </w:r>
      <w:r>
        <w:rPr>
          <w:sz w:val="22"/>
          <w:szCs w:val="22"/>
        </w:rPr>
        <w:t>: Multinomial logistic regression for behavior observations.</w:t>
      </w:r>
    </w:p>
    <w:tbl>
      <w:tblPr>
        <w:tblW w:w="82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9"/>
        <w:gridCol w:w="678"/>
        <w:gridCol w:w="1122"/>
        <w:gridCol w:w="725"/>
        <w:gridCol w:w="525"/>
        <w:gridCol w:w="1360"/>
        <w:gridCol w:w="2440"/>
      </w:tblGrid>
      <w:tr w:rsidR="00736E7E" w14:paraId="655E24D0" w14:textId="77777777">
        <w:trPr>
          <w:trHeight w:val="280"/>
        </w:trPr>
        <w:tc>
          <w:tcPr>
            <w:tcW w:w="1379" w:type="dxa"/>
            <w:tcBorders>
              <w:top w:val="nil"/>
              <w:left w:val="nil"/>
              <w:bottom w:val="nil"/>
              <w:right w:val="nil"/>
            </w:tcBorders>
            <w:shd w:val="clear" w:color="auto" w:fill="auto"/>
            <w:tcMar>
              <w:top w:w="80" w:type="dxa"/>
              <w:left w:w="80" w:type="dxa"/>
              <w:bottom w:w="80" w:type="dxa"/>
              <w:right w:w="80" w:type="dxa"/>
            </w:tcMar>
            <w:vAlign w:val="bottom"/>
          </w:tcPr>
          <w:p w14:paraId="763DE205" w14:textId="77777777" w:rsidR="00736E7E" w:rsidRDefault="00736E7E"/>
        </w:tc>
        <w:tc>
          <w:tcPr>
            <w:tcW w:w="2525" w:type="dxa"/>
            <w:gridSpan w:val="3"/>
            <w:tcBorders>
              <w:top w:val="nil"/>
              <w:left w:val="nil"/>
              <w:bottom w:val="nil"/>
              <w:right w:val="nil"/>
            </w:tcBorders>
            <w:shd w:val="clear" w:color="auto" w:fill="auto"/>
            <w:tcMar>
              <w:top w:w="80" w:type="dxa"/>
              <w:left w:w="80" w:type="dxa"/>
              <w:bottom w:w="80" w:type="dxa"/>
              <w:right w:w="80" w:type="dxa"/>
            </w:tcMar>
            <w:vAlign w:val="bottom"/>
          </w:tcPr>
          <w:p w14:paraId="3F14DAB2" w14:textId="77777777" w:rsidR="00736E7E" w:rsidRDefault="00736E7E"/>
        </w:tc>
        <w:tc>
          <w:tcPr>
            <w:tcW w:w="4325" w:type="dxa"/>
            <w:gridSpan w:val="3"/>
            <w:tcBorders>
              <w:top w:val="nil"/>
              <w:left w:val="nil"/>
              <w:bottom w:val="single" w:sz="4" w:space="0" w:color="000000"/>
              <w:right w:val="nil"/>
            </w:tcBorders>
            <w:shd w:val="clear" w:color="auto" w:fill="auto"/>
            <w:tcMar>
              <w:top w:w="80" w:type="dxa"/>
              <w:left w:w="80" w:type="dxa"/>
              <w:bottom w:w="80" w:type="dxa"/>
              <w:right w:w="80" w:type="dxa"/>
            </w:tcMar>
          </w:tcPr>
          <w:p w14:paraId="1E16A254" w14:textId="77777777" w:rsidR="00736E7E" w:rsidRDefault="00736E7E"/>
        </w:tc>
      </w:tr>
      <w:tr w:rsidR="00736E7E" w14:paraId="5A542433" w14:textId="77777777">
        <w:trPr>
          <w:trHeight w:val="246"/>
        </w:trPr>
        <w:tc>
          <w:tcPr>
            <w:tcW w:w="2057"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bottom"/>
          </w:tcPr>
          <w:p w14:paraId="67B73785" w14:textId="77777777" w:rsidR="00736E7E" w:rsidRDefault="00736E7E"/>
        </w:tc>
        <w:tc>
          <w:tcPr>
            <w:tcW w:w="237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D9E219" w14:textId="77777777" w:rsidR="00736E7E" w:rsidRDefault="00035BFF">
            <w:pPr>
              <w:pStyle w:val="Body"/>
              <w:spacing w:after="0" w:line="240" w:lineRule="auto"/>
              <w:jc w:val="center"/>
            </w:pPr>
            <w:proofErr w:type="spellStart"/>
            <w:proofErr w:type="gramStart"/>
            <w:r>
              <w:rPr>
                <w:sz w:val="22"/>
                <w:szCs w:val="22"/>
              </w:rPr>
              <w:t>mesohabitatshrub</w:t>
            </w:r>
            <w:proofErr w:type="spellEnd"/>
            <w:proofErr w:type="gramEnd"/>
          </w:p>
        </w:tc>
        <w:tc>
          <w:tcPr>
            <w:tcW w:w="3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C3D1CB" w14:textId="77777777" w:rsidR="00736E7E" w:rsidRDefault="00035BFF">
            <w:pPr>
              <w:pStyle w:val="Body"/>
              <w:spacing w:after="0" w:line="240" w:lineRule="auto"/>
              <w:jc w:val="center"/>
            </w:pPr>
            <w:proofErr w:type="spellStart"/>
            <w:r>
              <w:rPr>
                <w:sz w:val="22"/>
                <w:szCs w:val="22"/>
              </w:rPr>
              <w:t>Time.class</w:t>
            </w:r>
            <w:proofErr w:type="spellEnd"/>
          </w:p>
        </w:tc>
      </w:tr>
      <w:tr w:rsidR="00736E7E" w14:paraId="6783BB63"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FD8EFE" w14:textId="77777777" w:rsidR="00736E7E" w:rsidRDefault="00035BFF">
            <w:pPr>
              <w:pStyle w:val="Body"/>
              <w:spacing w:after="0" w:line="240" w:lineRule="auto"/>
            </w:pPr>
            <w:r>
              <w:rPr>
                <w:sz w:val="22"/>
                <w:szCs w:val="22"/>
              </w:rPr>
              <w:t>Factor</w:t>
            </w:r>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6397A3" w14:textId="77777777" w:rsidR="00736E7E" w:rsidRDefault="00035BFF">
            <w:pPr>
              <w:pStyle w:val="Body"/>
              <w:spacing w:after="0" w:line="240" w:lineRule="auto"/>
            </w:pPr>
            <w:proofErr w:type="gramStart"/>
            <w:r>
              <w:rPr>
                <w:sz w:val="22"/>
                <w:szCs w:val="22"/>
              </w:rPr>
              <w:t>z</w:t>
            </w:r>
            <w:proofErr w:type="gramEnd"/>
            <w:r>
              <w:rPr>
                <w:sz w:val="22"/>
                <w:szCs w:val="22"/>
              </w:rPr>
              <w:t xml:space="preserve"> </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BD419A" w14:textId="77777777" w:rsidR="00736E7E" w:rsidRDefault="00035BFF">
            <w:pPr>
              <w:pStyle w:val="Body"/>
              <w:spacing w:after="0" w:line="240" w:lineRule="auto"/>
            </w:pPr>
            <w:r>
              <w:rPr>
                <w:sz w:val="22"/>
                <w:szCs w:val="22"/>
              </w:rPr>
              <w:t>P-value</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8A6E4F" w14:textId="77777777" w:rsidR="00736E7E" w:rsidRDefault="00035BFF">
            <w:pPr>
              <w:pStyle w:val="Body"/>
              <w:spacing w:after="0" w:line="240" w:lineRule="auto"/>
            </w:pPr>
            <w:proofErr w:type="gramStart"/>
            <w:r>
              <w:rPr>
                <w:sz w:val="22"/>
                <w:szCs w:val="22"/>
              </w:rPr>
              <w:t>z</w:t>
            </w:r>
            <w:proofErr w:type="gramEnd"/>
            <w:r>
              <w:rPr>
                <w:sz w:val="22"/>
                <w:szCs w:val="22"/>
              </w:rP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B6C3D5" w14:textId="77777777" w:rsidR="00736E7E" w:rsidRDefault="00035BFF">
            <w:pPr>
              <w:pStyle w:val="Body"/>
              <w:spacing w:after="0" w:line="240" w:lineRule="auto"/>
            </w:pPr>
            <w:r>
              <w:rPr>
                <w:sz w:val="22"/>
                <w:szCs w:val="22"/>
              </w:rPr>
              <w:t>P-value</w:t>
            </w:r>
          </w:p>
        </w:tc>
      </w:tr>
      <w:tr w:rsidR="00736E7E" w14:paraId="49D14CE0"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B8AC4B" w14:textId="77777777" w:rsidR="00736E7E" w:rsidRDefault="00035BFF">
            <w:pPr>
              <w:pStyle w:val="Body"/>
              <w:spacing w:after="0" w:line="240" w:lineRule="auto"/>
            </w:pPr>
            <w:proofErr w:type="spellStart"/>
            <w:proofErr w:type="gramStart"/>
            <w:r>
              <w:rPr>
                <w:sz w:val="22"/>
                <w:szCs w:val="22"/>
              </w:rPr>
              <w:t>avoiding.predators</w:t>
            </w:r>
            <w:proofErr w:type="spellEnd"/>
            <w:proofErr w:type="gramEnd"/>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B67F3B" w14:textId="77777777" w:rsidR="00736E7E" w:rsidRDefault="00035BFF">
            <w:pPr>
              <w:pStyle w:val="Body"/>
              <w:spacing w:after="0" w:line="240" w:lineRule="auto"/>
              <w:jc w:val="right"/>
            </w:pPr>
            <w:r>
              <w:rPr>
                <w:sz w:val="22"/>
                <w:szCs w:val="22"/>
              </w:rPr>
              <w:t>6.61E+01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3BC6EF"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4BAA1F" w14:textId="77777777" w:rsidR="00736E7E" w:rsidRDefault="00035BFF">
            <w:pPr>
              <w:pStyle w:val="Body"/>
              <w:spacing w:after="0" w:line="240" w:lineRule="auto"/>
              <w:jc w:val="right"/>
            </w:pPr>
            <w:r>
              <w:rPr>
                <w:sz w:val="22"/>
                <w:szCs w:val="22"/>
              </w:rPr>
              <w:t>4.60E+07</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CA454B" w14:textId="77777777" w:rsidR="00736E7E" w:rsidRDefault="00035BFF">
            <w:pPr>
              <w:pStyle w:val="Body"/>
              <w:spacing w:after="0" w:line="240" w:lineRule="auto"/>
              <w:jc w:val="right"/>
            </w:pPr>
            <w:r>
              <w:rPr>
                <w:sz w:val="22"/>
                <w:szCs w:val="22"/>
              </w:rPr>
              <w:t>&lt;0.0001</w:t>
            </w:r>
          </w:p>
        </w:tc>
      </w:tr>
      <w:tr w:rsidR="00736E7E" w14:paraId="55774431"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7F0650" w14:textId="77777777" w:rsidR="00736E7E" w:rsidRDefault="00035BFF">
            <w:pPr>
              <w:pStyle w:val="Body"/>
              <w:spacing w:after="0" w:line="240" w:lineRule="auto"/>
            </w:pPr>
            <w:proofErr w:type="gramStart"/>
            <w:r>
              <w:rPr>
                <w:sz w:val="22"/>
                <w:szCs w:val="22"/>
              </w:rPr>
              <w:t>burrowing</w:t>
            </w:r>
            <w:proofErr w:type="gramEnd"/>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221C35" w14:textId="77777777" w:rsidR="00736E7E" w:rsidRDefault="00035BFF">
            <w:pPr>
              <w:pStyle w:val="Body"/>
              <w:spacing w:after="0" w:line="240" w:lineRule="auto"/>
              <w:jc w:val="right"/>
            </w:pPr>
            <w:r>
              <w:rPr>
                <w:sz w:val="22"/>
                <w:szCs w:val="22"/>
              </w:rPr>
              <w:t>-1.88E+07</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A0DB84"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1254FB" w14:textId="77777777" w:rsidR="00736E7E" w:rsidRDefault="00035BFF">
            <w:pPr>
              <w:pStyle w:val="Body"/>
              <w:spacing w:after="0" w:line="240" w:lineRule="auto"/>
              <w:jc w:val="right"/>
            </w:pPr>
            <w:r>
              <w:rPr>
                <w:sz w:val="22"/>
                <w:szCs w:val="22"/>
              </w:rPr>
              <w:t>2.71E+01</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530F1A" w14:textId="77777777" w:rsidR="00736E7E" w:rsidRDefault="00035BFF">
            <w:pPr>
              <w:pStyle w:val="Body"/>
              <w:spacing w:after="0" w:line="240" w:lineRule="auto"/>
              <w:jc w:val="right"/>
            </w:pPr>
            <w:r>
              <w:rPr>
                <w:sz w:val="22"/>
                <w:szCs w:val="22"/>
              </w:rPr>
              <w:t>&lt;0.0001</w:t>
            </w:r>
          </w:p>
        </w:tc>
      </w:tr>
      <w:tr w:rsidR="00736E7E" w14:paraId="119EA64B"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7FED48" w14:textId="77777777" w:rsidR="00736E7E" w:rsidRDefault="00035BFF">
            <w:pPr>
              <w:pStyle w:val="Body"/>
              <w:spacing w:after="0" w:line="240" w:lineRule="auto"/>
            </w:pPr>
            <w:proofErr w:type="gramStart"/>
            <w:r>
              <w:rPr>
                <w:sz w:val="22"/>
                <w:szCs w:val="22"/>
              </w:rPr>
              <w:t>cooling</w:t>
            </w:r>
            <w:proofErr w:type="gramEnd"/>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BEC90F" w14:textId="77777777" w:rsidR="00736E7E" w:rsidRDefault="00035BFF">
            <w:pPr>
              <w:pStyle w:val="Body"/>
              <w:spacing w:after="0" w:line="240" w:lineRule="auto"/>
              <w:jc w:val="right"/>
            </w:pPr>
            <w:r>
              <w:rPr>
                <w:sz w:val="22"/>
                <w:szCs w:val="22"/>
              </w:rPr>
              <w:t>8.80E+00</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341F7D"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A8CC7C" w14:textId="77777777" w:rsidR="00736E7E" w:rsidRDefault="00035BFF">
            <w:pPr>
              <w:pStyle w:val="Body"/>
              <w:spacing w:after="0" w:line="240" w:lineRule="auto"/>
              <w:jc w:val="right"/>
            </w:pPr>
            <w:r>
              <w:rPr>
                <w:sz w:val="22"/>
                <w:szCs w:val="22"/>
              </w:rPr>
              <w:t>1.65E+00</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B9953A" w14:textId="77777777" w:rsidR="00736E7E" w:rsidRDefault="00035BFF">
            <w:pPr>
              <w:pStyle w:val="Body"/>
              <w:spacing w:after="0" w:line="240" w:lineRule="auto"/>
              <w:jc w:val="right"/>
            </w:pPr>
            <w:r>
              <w:rPr>
                <w:sz w:val="22"/>
                <w:szCs w:val="22"/>
              </w:rPr>
              <w:t>9.91E-02</w:t>
            </w:r>
          </w:p>
        </w:tc>
      </w:tr>
      <w:tr w:rsidR="00736E7E" w14:paraId="3CF7D66A"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5E4505" w14:textId="77777777" w:rsidR="00736E7E" w:rsidRDefault="00035BFF">
            <w:pPr>
              <w:pStyle w:val="Body"/>
              <w:spacing w:after="0" w:line="240" w:lineRule="auto"/>
            </w:pPr>
            <w:proofErr w:type="gramStart"/>
            <w:r>
              <w:rPr>
                <w:sz w:val="22"/>
                <w:szCs w:val="22"/>
              </w:rPr>
              <w:t>hunting</w:t>
            </w:r>
            <w:proofErr w:type="gramEnd"/>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8A8604" w14:textId="77777777" w:rsidR="00736E7E" w:rsidRDefault="00035BFF">
            <w:pPr>
              <w:pStyle w:val="Body"/>
              <w:spacing w:after="0" w:line="240" w:lineRule="auto"/>
              <w:jc w:val="right"/>
            </w:pPr>
            <w:r>
              <w:rPr>
                <w:sz w:val="22"/>
                <w:szCs w:val="22"/>
              </w:rPr>
              <w:t>8.27E-01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441FF1" w14:textId="77777777" w:rsidR="00736E7E" w:rsidRDefault="00035BFF">
            <w:pPr>
              <w:pStyle w:val="Body"/>
              <w:spacing w:after="0" w:line="240" w:lineRule="auto"/>
              <w:jc w:val="right"/>
            </w:pPr>
            <w:r>
              <w:rPr>
                <w:sz w:val="22"/>
                <w:szCs w:val="22"/>
              </w:rPr>
              <w:t>0.4084232</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8A4E3F" w14:textId="77777777" w:rsidR="00736E7E" w:rsidRDefault="00035BFF">
            <w:pPr>
              <w:pStyle w:val="Body"/>
              <w:spacing w:after="0" w:line="240" w:lineRule="auto"/>
              <w:jc w:val="right"/>
            </w:pPr>
            <w:r>
              <w:rPr>
                <w:sz w:val="22"/>
                <w:szCs w:val="22"/>
              </w:rPr>
              <w:t>-1.94E+00</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E89DBA" w14:textId="77777777" w:rsidR="00736E7E" w:rsidRDefault="00035BFF">
            <w:pPr>
              <w:pStyle w:val="Body"/>
              <w:spacing w:after="0" w:line="240" w:lineRule="auto"/>
              <w:jc w:val="right"/>
            </w:pPr>
            <w:r>
              <w:rPr>
                <w:sz w:val="22"/>
                <w:szCs w:val="22"/>
              </w:rPr>
              <w:t>5.23E-02</w:t>
            </w:r>
          </w:p>
        </w:tc>
      </w:tr>
      <w:tr w:rsidR="00736E7E" w14:paraId="09F8438E"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E98571" w14:textId="77777777" w:rsidR="00736E7E" w:rsidRDefault="00035BFF">
            <w:pPr>
              <w:pStyle w:val="Body"/>
              <w:spacing w:after="0" w:line="240" w:lineRule="auto"/>
            </w:pPr>
            <w:proofErr w:type="gramStart"/>
            <w:r>
              <w:rPr>
                <w:sz w:val="22"/>
                <w:szCs w:val="22"/>
              </w:rPr>
              <w:t>interacting</w:t>
            </w:r>
            <w:proofErr w:type="gramEnd"/>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B0E6DD" w14:textId="77777777" w:rsidR="00736E7E" w:rsidRDefault="00035BFF">
            <w:pPr>
              <w:pStyle w:val="Body"/>
              <w:spacing w:after="0" w:line="240" w:lineRule="auto"/>
              <w:jc w:val="right"/>
            </w:pPr>
            <w:r>
              <w:rPr>
                <w:sz w:val="22"/>
                <w:szCs w:val="22"/>
              </w:rPr>
              <w:t>-1.74E+01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958993" w14:textId="77777777" w:rsidR="00736E7E" w:rsidRDefault="00035BFF">
            <w:pPr>
              <w:pStyle w:val="Body"/>
              <w:spacing w:after="0" w:line="240" w:lineRule="auto"/>
              <w:jc w:val="right"/>
            </w:pPr>
            <w:r>
              <w:rPr>
                <w:sz w:val="22"/>
                <w:szCs w:val="22"/>
              </w:rPr>
              <w:t>&lt;0.0001</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CB8559" w14:textId="77777777" w:rsidR="00736E7E" w:rsidRDefault="00035BFF">
            <w:pPr>
              <w:pStyle w:val="Body"/>
              <w:spacing w:after="0" w:line="240" w:lineRule="auto"/>
              <w:jc w:val="right"/>
            </w:pPr>
            <w:r>
              <w:rPr>
                <w:sz w:val="22"/>
                <w:szCs w:val="22"/>
              </w:rPr>
              <w:t>-8.19E-01</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C782F9" w14:textId="77777777" w:rsidR="00736E7E" w:rsidRDefault="00035BFF">
            <w:pPr>
              <w:pStyle w:val="Body"/>
              <w:spacing w:after="0" w:line="240" w:lineRule="auto"/>
              <w:jc w:val="right"/>
            </w:pPr>
            <w:r>
              <w:rPr>
                <w:sz w:val="22"/>
                <w:szCs w:val="22"/>
              </w:rPr>
              <w:t>4.13E-01</w:t>
            </w:r>
          </w:p>
        </w:tc>
      </w:tr>
      <w:tr w:rsidR="00736E7E" w14:paraId="07A2902C"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4461CD" w14:textId="77777777" w:rsidR="00736E7E" w:rsidRDefault="00035BFF">
            <w:pPr>
              <w:pStyle w:val="Body"/>
              <w:spacing w:after="0" w:line="240" w:lineRule="auto"/>
            </w:pPr>
            <w:proofErr w:type="gramStart"/>
            <w:r>
              <w:rPr>
                <w:sz w:val="22"/>
                <w:szCs w:val="22"/>
              </w:rPr>
              <w:t>observing</w:t>
            </w:r>
            <w:proofErr w:type="gramEnd"/>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68A654" w14:textId="77777777" w:rsidR="00736E7E" w:rsidRDefault="00035BFF">
            <w:pPr>
              <w:pStyle w:val="Body"/>
              <w:spacing w:after="0" w:line="240" w:lineRule="auto"/>
              <w:jc w:val="right"/>
            </w:pPr>
            <w:r>
              <w:rPr>
                <w:sz w:val="22"/>
                <w:szCs w:val="22"/>
              </w:rPr>
              <w:t>1.14E+00</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C1A87A" w14:textId="77777777" w:rsidR="00736E7E" w:rsidRDefault="00035BFF">
            <w:pPr>
              <w:pStyle w:val="Body"/>
              <w:spacing w:after="0" w:line="240" w:lineRule="auto"/>
              <w:jc w:val="right"/>
            </w:pPr>
            <w:r>
              <w:rPr>
                <w:sz w:val="22"/>
                <w:szCs w:val="22"/>
              </w:rPr>
              <w:t>0.2534383</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69207F" w14:textId="77777777" w:rsidR="00736E7E" w:rsidRDefault="00035BFF">
            <w:pPr>
              <w:pStyle w:val="Body"/>
              <w:spacing w:after="0" w:line="240" w:lineRule="auto"/>
              <w:jc w:val="right"/>
            </w:pPr>
            <w:r>
              <w:rPr>
                <w:sz w:val="22"/>
                <w:szCs w:val="22"/>
              </w:rPr>
              <w:t>-8.04E-01</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10693F" w14:textId="77777777" w:rsidR="00736E7E" w:rsidRDefault="00035BFF">
            <w:pPr>
              <w:pStyle w:val="Body"/>
              <w:spacing w:after="0" w:line="240" w:lineRule="auto"/>
              <w:jc w:val="right"/>
            </w:pPr>
            <w:r>
              <w:rPr>
                <w:sz w:val="22"/>
                <w:szCs w:val="22"/>
              </w:rPr>
              <w:t>4.21E-01</w:t>
            </w:r>
          </w:p>
        </w:tc>
      </w:tr>
      <w:tr w:rsidR="00736E7E" w14:paraId="15A310BA" w14:textId="77777777">
        <w:trPr>
          <w:trHeight w:val="241"/>
        </w:trPr>
        <w:tc>
          <w:tcPr>
            <w:tcW w:w="205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81AC40" w14:textId="77777777" w:rsidR="00736E7E" w:rsidRDefault="00035BFF">
            <w:pPr>
              <w:pStyle w:val="Body"/>
              <w:spacing w:after="0" w:line="240" w:lineRule="auto"/>
            </w:pPr>
            <w:proofErr w:type="gramStart"/>
            <w:r>
              <w:rPr>
                <w:sz w:val="22"/>
                <w:szCs w:val="22"/>
              </w:rPr>
              <w:t>sunning</w:t>
            </w:r>
            <w:proofErr w:type="gramEnd"/>
          </w:p>
        </w:tc>
        <w:tc>
          <w:tcPr>
            <w:tcW w:w="1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B9B292" w14:textId="77777777" w:rsidR="00736E7E" w:rsidRDefault="00035BFF">
            <w:pPr>
              <w:pStyle w:val="Body"/>
              <w:spacing w:after="0" w:line="240" w:lineRule="auto"/>
              <w:jc w:val="right"/>
            </w:pPr>
            <w:r>
              <w:rPr>
                <w:sz w:val="22"/>
                <w:szCs w:val="22"/>
              </w:rPr>
              <w:t>6.02E-01</w:t>
            </w:r>
          </w:p>
        </w:tc>
        <w:tc>
          <w:tcPr>
            <w:tcW w:w="12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046208" w14:textId="77777777" w:rsidR="00736E7E" w:rsidRDefault="00035BFF">
            <w:pPr>
              <w:pStyle w:val="Body"/>
              <w:spacing w:after="0" w:line="240" w:lineRule="auto"/>
              <w:jc w:val="right"/>
            </w:pPr>
            <w:r>
              <w:rPr>
                <w:sz w:val="22"/>
                <w:szCs w:val="22"/>
              </w:rPr>
              <w:t>0.5468632</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31B954" w14:textId="77777777" w:rsidR="00736E7E" w:rsidRDefault="00035BFF">
            <w:pPr>
              <w:pStyle w:val="Body"/>
              <w:spacing w:after="0" w:line="240" w:lineRule="auto"/>
              <w:jc w:val="right"/>
            </w:pPr>
            <w:r>
              <w:rPr>
                <w:sz w:val="22"/>
                <w:szCs w:val="22"/>
              </w:rPr>
              <w:t>-6.51E+00</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9F9EFC" w14:textId="77777777" w:rsidR="00736E7E" w:rsidRDefault="00035BFF">
            <w:pPr>
              <w:pStyle w:val="Body"/>
              <w:spacing w:after="0" w:line="240" w:lineRule="auto"/>
              <w:jc w:val="right"/>
            </w:pPr>
            <w:r>
              <w:rPr>
                <w:sz w:val="22"/>
                <w:szCs w:val="22"/>
              </w:rPr>
              <w:t>7.67E-11</w:t>
            </w:r>
          </w:p>
        </w:tc>
      </w:tr>
    </w:tbl>
    <w:p w14:paraId="2BC5679E" w14:textId="77777777" w:rsidR="00736E7E" w:rsidRDefault="00736E7E">
      <w:pPr>
        <w:pStyle w:val="Body"/>
        <w:widowControl w:val="0"/>
        <w:spacing w:line="240" w:lineRule="auto"/>
        <w:rPr>
          <w:sz w:val="22"/>
          <w:szCs w:val="22"/>
        </w:rPr>
      </w:pPr>
    </w:p>
    <w:p w14:paraId="4F24ED24" w14:textId="77777777" w:rsidR="00736E7E" w:rsidRDefault="00736E7E">
      <w:pPr>
        <w:pStyle w:val="Body"/>
        <w:rPr>
          <w:sz w:val="22"/>
          <w:szCs w:val="22"/>
        </w:rPr>
      </w:pPr>
    </w:p>
    <w:p w14:paraId="56AA68A0" w14:textId="77777777" w:rsidR="00736E7E" w:rsidRDefault="00736E7E">
      <w:pPr>
        <w:pStyle w:val="Body"/>
        <w:rPr>
          <w:sz w:val="22"/>
          <w:szCs w:val="22"/>
        </w:rPr>
      </w:pPr>
    </w:p>
    <w:p w14:paraId="627CA734" w14:textId="77777777" w:rsidR="00736E7E" w:rsidRDefault="00736E7E">
      <w:pPr>
        <w:pStyle w:val="Body"/>
        <w:rPr>
          <w:sz w:val="22"/>
          <w:szCs w:val="22"/>
        </w:rPr>
      </w:pPr>
    </w:p>
    <w:p w14:paraId="63275100" w14:textId="77777777" w:rsidR="00736E7E" w:rsidRDefault="00736E7E">
      <w:pPr>
        <w:pStyle w:val="Body"/>
        <w:rPr>
          <w:sz w:val="22"/>
          <w:szCs w:val="22"/>
        </w:rPr>
      </w:pPr>
    </w:p>
    <w:p w14:paraId="765B6867" w14:textId="77777777" w:rsidR="00736E7E" w:rsidRDefault="00736E7E">
      <w:pPr>
        <w:pStyle w:val="Body"/>
        <w:rPr>
          <w:sz w:val="22"/>
          <w:szCs w:val="22"/>
        </w:rPr>
      </w:pPr>
    </w:p>
    <w:p w14:paraId="2BC13DD7" w14:textId="77777777" w:rsidR="00736E7E" w:rsidRDefault="00736E7E">
      <w:pPr>
        <w:pStyle w:val="Body"/>
        <w:rPr>
          <w:sz w:val="22"/>
          <w:szCs w:val="22"/>
        </w:rPr>
      </w:pPr>
    </w:p>
    <w:p w14:paraId="2F6E35DA" w14:textId="77777777" w:rsidR="00736E7E" w:rsidRDefault="00736E7E">
      <w:pPr>
        <w:pStyle w:val="Body"/>
        <w:rPr>
          <w:sz w:val="22"/>
          <w:szCs w:val="22"/>
        </w:rPr>
      </w:pPr>
    </w:p>
    <w:p w14:paraId="3214B062" w14:textId="77777777" w:rsidR="00736E7E" w:rsidRDefault="00736E7E">
      <w:pPr>
        <w:pStyle w:val="Body"/>
        <w:rPr>
          <w:sz w:val="22"/>
          <w:szCs w:val="22"/>
        </w:rPr>
      </w:pPr>
    </w:p>
    <w:p w14:paraId="5EBF5E51" w14:textId="77777777" w:rsidR="00736E7E" w:rsidRDefault="00736E7E">
      <w:pPr>
        <w:pStyle w:val="Body"/>
        <w:rPr>
          <w:sz w:val="22"/>
          <w:szCs w:val="22"/>
        </w:rPr>
      </w:pPr>
    </w:p>
    <w:p w14:paraId="6E922489" w14:textId="77777777" w:rsidR="00736E7E" w:rsidRDefault="00736E7E">
      <w:pPr>
        <w:pStyle w:val="Body"/>
        <w:rPr>
          <w:sz w:val="22"/>
          <w:szCs w:val="22"/>
        </w:rPr>
      </w:pPr>
    </w:p>
    <w:p w14:paraId="7790972C" w14:textId="77777777" w:rsidR="00736E7E" w:rsidRDefault="00736E7E">
      <w:pPr>
        <w:pStyle w:val="Body"/>
        <w:rPr>
          <w:sz w:val="22"/>
          <w:szCs w:val="22"/>
        </w:rPr>
      </w:pPr>
    </w:p>
    <w:p w14:paraId="0104797C" w14:textId="77777777" w:rsidR="00736E7E" w:rsidRDefault="00736E7E">
      <w:pPr>
        <w:pStyle w:val="Body"/>
        <w:rPr>
          <w:sz w:val="22"/>
          <w:szCs w:val="22"/>
        </w:rPr>
      </w:pPr>
    </w:p>
    <w:p w14:paraId="23B53F53" w14:textId="77777777" w:rsidR="00736E7E" w:rsidRDefault="00736E7E">
      <w:pPr>
        <w:pStyle w:val="Body"/>
        <w:rPr>
          <w:sz w:val="22"/>
          <w:szCs w:val="22"/>
        </w:rPr>
      </w:pPr>
    </w:p>
    <w:p w14:paraId="7B4B0C3F" w14:textId="77777777" w:rsidR="00736E7E" w:rsidRDefault="00736E7E">
      <w:pPr>
        <w:pStyle w:val="Body"/>
        <w:rPr>
          <w:sz w:val="22"/>
          <w:szCs w:val="22"/>
        </w:rPr>
      </w:pPr>
    </w:p>
    <w:p w14:paraId="0921C1F7" w14:textId="77777777" w:rsidR="00736E7E" w:rsidRDefault="00736E7E">
      <w:pPr>
        <w:pStyle w:val="Body"/>
        <w:rPr>
          <w:b/>
          <w:bCs/>
          <w:sz w:val="22"/>
          <w:szCs w:val="22"/>
        </w:rPr>
      </w:pPr>
    </w:p>
    <w:p w14:paraId="6F1AE058" w14:textId="77777777" w:rsidR="00736E7E" w:rsidRDefault="00736E7E">
      <w:pPr>
        <w:pStyle w:val="Body"/>
        <w:rPr>
          <w:b/>
          <w:bCs/>
          <w:sz w:val="22"/>
          <w:szCs w:val="22"/>
        </w:rPr>
      </w:pPr>
    </w:p>
    <w:p w14:paraId="05AA4DC7" w14:textId="15F8D956" w:rsidR="00736E7E" w:rsidRDefault="00035BFF">
      <w:pPr>
        <w:pStyle w:val="Body"/>
        <w:rPr>
          <w:b/>
          <w:bCs/>
          <w:sz w:val="22"/>
          <w:szCs w:val="22"/>
        </w:rPr>
      </w:pPr>
      <w:r>
        <w:rPr>
          <w:b/>
          <w:bCs/>
          <w:sz w:val="22"/>
          <w:szCs w:val="22"/>
          <w:lang w:val="fr-FR"/>
        </w:rPr>
        <w:lastRenderedPageBreak/>
        <w:t>Figures</w:t>
      </w:r>
    </w:p>
    <w:p w14:paraId="7176898E" w14:textId="68405023" w:rsidR="00736E7E" w:rsidRDefault="00736E7E">
      <w:pPr>
        <w:pStyle w:val="Body"/>
        <w:rPr>
          <w:b/>
          <w:bCs/>
          <w:sz w:val="22"/>
          <w:szCs w:val="22"/>
        </w:rPr>
      </w:pPr>
    </w:p>
    <w:p w14:paraId="6B880A9D" w14:textId="46ABB684" w:rsidR="00736E7E" w:rsidRDefault="00736E7E">
      <w:pPr>
        <w:pStyle w:val="Body"/>
        <w:rPr>
          <w:b/>
          <w:bCs/>
          <w:sz w:val="22"/>
          <w:szCs w:val="22"/>
        </w:rPr>
      </w:pPr>
    </w:p>
    <w:p w14:paraId="393BE951" w14:textId="22896B68" w:rsidR="00736E7E" w:rsidRDefault="00035BFF" w:rsidP="00F71251">
      <w:pPr>
        <w:pStyle w:val="Body"/>
        <w:rPr>
          <w:sz w:val="22"/>
          <w:szCs w:val="22"/>
        </w:rPr>
      </w:pPr>
      <w:commentRangeStart w:id="727"/>
      <w:r>
        <w:rPr>
          <w:b/>
          <w:bCs/>
          <w:sz w:val="22"/>
          <w:szCs w:val="22"/>
        </w:rPr>
        <w:t xml:space="preserve">Figure 1: </w:t>
      </w:r>
      <w:commentRangeEnd w:id="727"/>
      <w:r w:rsidR="004C08C5">
        <w:rPr>
          <w:rStyle w:val="CommentReference"/>
          <w:rFonts w:cs="Times New Roman"/>
          <w:color w:val="auto"/>
        </w:rPr>
        <w:commentReference w:id="727"/>
      </w:r>
      <w:r w:rsidR="00F71251">
        <w:rPr>
          <w:bCs/>
          <w:sz w:val="22"/>
          <w:szCs w:val="22"/>
        </w:rPr>
        <w:t>Left: location of study.  Middle:</w:t>
      </w:r>
      <w:r w:rsidR="001C690E">
        <w:rPr>
          <w:bCs/>
          <w:sz w:val="22"/>
          <w:szCs w:val="22"/>
        </w:rPr>
        <w:t xml:space="preserve"> </w:t>
      </w:r>
      <w:r w:rsidR="00F71251">
        <w:rPr>
          <w:sz w:val="22"/>
          <w:szCs w:val="22"/>
        </w:rPr>
        <w:t xml:space="preserve">aerial photograph of study site overlain with home ranges </w:t>
      </w:r>
      <w:r>
        <w:rPr>
          <w:sz w:val="22"/>
          <w:szCs w:val="22"/>
        </w:rPr>
        <w:t xml:space="preserve">calculated using a 95% minimum convex polygon </w:t>
      </w:r>
      <w:r w:rsidR="00F71251">
        <w:rPr>
          <w:sz w:val="22"/>
          <w:szCs w:val="22"/>
        </w:rPr>
        <w:t xml:space="preserve">(MCP) </w:t>
      </w:r>
      <w:r>
        <w:rPr>
          <w:sz w:val="22"/>
          <w:szCs w:val="22"/>
        </w:rPr>
        <w:t xml:space="preserve">estimate, for each individual. Different individuals are indicated by different colors. </w:t>
      </w:r>
      <w:r w:rsidR="00F71251">
        <w:rPr>
          <w:sz w:val="22"/>
          <w:szCs w:val="22"/>
        </w:rPr>
        <w:t>Right:  Two example MCPs showing the presence of shrubs.</w:t>
      </w:r>
    </w:p>
    <w:p w14:paraId="0CEA2FAE" w14:textId="1411B398" w:rsidR="00F71251" w:rsidRDefault="00577BC5" w:rsidP="00F71251">
      <w:pPr>
        <w:pStyle w:val="Body"/>
        <w:rPr>
          <w:sz w:val="22"/>
          <w:szCs w:val="22"/>
        </w:rPr>
      </w:pPr>
      <w:ins w:id="728" w:author="zenrunner" w:date="2017-11-11T19:08:00Z">
        <w:r>
          <w:rPr>
            <w:sz w:val="22"/>
            <w:szCs w:val="22"/>
          </w:rPr>
          <w:t>This figure is not that pretty.</w:t>
        </w:r>
      </w:ins>
    </w:p>
    <w:p w14:paraId="299BEAD4" w14:textId="110B4683" w:rsidR="00F71251" w:rsidRDefault="00F71251" w:rsidP="00F71251">
      <w:pPr>
        <w:pStyle w:val="Body"/>
        <w:rPr>
          <w:sz w:val="22"/>
          <w:szCs w:val="22"/>
        </w:rPr>
      </w:pPr>
      <w:r>
        <w:rPr>
          <w:noProof/>
          <w:sz w:val="22"/>
          <w:szCs w:val="22"/>
        </w:rPr>
        <w:drawing>
          <wp:inline distT="0" distB="0" distL="0" distR="0" wp14:anchorId="789CC589" wp14:editId="1C36E3E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or and MCP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72AA35" w14:textId="77777777" w:rsidR="00736E7E" w:rsidRDefault="00736E7E">
      <w:pPr>
        <w:pStyle w:val="Body"/>
        <w:rPr>
          <w:sz w:val="22"/>
          <w:szCs w:val="22"/>
        </w:rPr>
      </w:pPr>
    </w:p>
    <w:p w14:paraId="2BF88EAB" w14:textId="77777777" w:rsidR="00736E7E" w:rsidRDefault="00736E7E">
      <w:pPr>
        <w:pStyle w:val="Body"/>
        <w:rPr>
          <w:sz w:val="22"/>
          <w:szCs w:val="22"/>
        </w:rPr>
      </w:pPr>
    </w:p>
    <w:p w14:paraId="798600AC" w14:textId="77777777" w:rsidR="00736E7E" w:rsidRDefault="00736E7E">
      <w:pPr>
        <w:pStyle w:val="Body"/>
        <w:rPr>
          <w:sz w:val="22"/>
          <w:szCs w:val="22"/>
        </w:rPr>
      </w:pPr>
    </w:p>
    <w:p w14:paraId="24D4BC6C" w14:textId="77777777" w:rsidR="00736E7E" w:rsidRDefault="00736E7E">
      <w:pPr>
        <w:pStyle w:val="Body"/>
        <w:rPr>
          <w:sz w:val="22"/>
          <w:szCs w:val="22"/>
        </w:rPr>
      </w:pPr>
    </w:p>
    <w:p w14:paraId="104D517B" w14:textId="77777777" w:rsidR="00736E7E" w:rsidRDefault="00736E7E">
      <w:pPr>
        <w:pStyle w:val="Body"/>
        <w:rPr>
          <w:sz w:val="22"/>
          <w:szCs w:val="22"/>
        </w:rPr>
      </w:pPr>
    </w:p>
    <w:p w14:paraId="013B91C9" w14:textId="77777777" w:rsidR="00736E7E" w:rsidRDefault="00736E7E">
      <w:pPr>
        <w:pStyle w:val="Body"/>
        <w:rPr>
          <w:sz w:val="22"/>
          <w:szCs w:val="22"/>
        </w:rPr>
      </w:pPr>
    </w:p>
    <w:p w14:paraId="6554850A" w14:textId="77777777" w:rsidR="00736E7E" w:rsidRDefault="00736E7E">
      <w:pPr>
        <w:pStyle w:val="Body"/>
        <w:rPr>
          <w:sz w:val="22"/>
          <w:szCs w:val="22"/>
        </w:rPr>
      </w:pPr>
    </w:p>
    <w:p w14:paraId="07B487AF" w14:textId="7474396B" w:rsidR="00736E7E" w:rsidRDefault="00736E7E">
      <w:pPr>
        <w:pStyle w:val="Body"/>
        <w:rPr>
          <w:sz w:val="22"/>
          <w:szCs w:val="22"/>
        </w:rPr>
      </w:pPr>
    </w:p>
    <w:p w14:paraId="4A1D0AF2" w14:textId="77777777" w:rsidR="004C08C5" w:rsidRDefault="004C08C5">
      <w:pPr>
        <w:pStyle w:val="Body"/>
        <w:rPr>
          <w:ins w:id="729" w:author="Scott Butterfield" w:date="2017-11-07T08:57:00Z"/>
          <w:b/>
          <w:bCs/>
          <w:sz w:val="22"/>
          <w:szCs w:val="22"/>
        </w:rPr>
      </w:pPr>
    </w:p>
    <w:p w14:paraId="33C5EE89" w14:textId="2B006B31" w:rsidR="00736E7E" w:rsidRDefault="00035BFF">
      <w:pPr>
        <w:pStyle w:val="Body"/>
        <w:rPr>
          <w:sz w:val="22"/>
          <w:szCs w:val="22"/>
        </w:rPr>
      </w:pPr>
      <w:r>
        <w:rPr>
          <w:b/>
          <w:bCs/>
          <w:sz w:val="22"/>
          <w:szCs w:val="22"/>
        </w:rPr>
        <w:lastRenderedPageBreak/>
        <w:t xml:space="preserve">Figure </w:t>
      </w:r>
      <w:del w:id="730" w:author="Scott Butterfield" w:date="2017-11-07T08:57:00Z">
        <w:r w:rsidDel="004C08C5">
          <w:rPr>
            <w:b/>
            <w:bCs/>
            <w:sz w:val="22"/>
            <w:szCs w:val="22"/>
          </w:rPr>
          <w:delText>3</w:delText>
        </w:r>
      </w:del>
      <w:ins w:id="731" w:author="Scott Butterfield" w:date="2017-11-07T08:57:00Z">
        <w:r w:rsidR="004C08C5">
          <w:rPr>
            <w:b/>
            <w:bCs/>
            <w:sz w:val="22"/>
            <w:szCs w:val="22"/>
          </w:rPr>
          <w:t>2</w:t>
        </w:r>
      </w:ins>
      <w:r>
        <w:rPr>
          <w:sz w:val="22"/>
          <w:szCs w:val="22"/>
        </w:rPr>
        <w:t xml:space="preserve">: </w:t>
      </w:r>
      <w:r w:rsidR="00F71251">
        <w:rPr>
          <w:sz w:val="22"/>
          <w:szCs w:val="22"/>
        </w:rPr>
        <w:t>Boxplot</w:t>
      </w:r>
      <w:r>
        <w:rPr>
          <w:sz w:val="22"/>
          <w:szCs w:val="22"/>
        </w:rPr>
        <w:t xml:space="preserve"> showing the frequency of observation by </w:t>
      </w:r>
      <w:proofErr w:type="spellStart"/>
      <w:r>
        <w:rPr>
          <w:sz w:val="22"/>
          <w:szCs w:val="22"/>
        </w:rPr>
        <w:t>mesohabitat</w:t>
      </w:r>
      <w:proofErr w:type="spellEnd"/>
      <w:r>
        <w:rPr>
          <w:sz w:val="22"/>
          <w:szCs w:val="22"/>
        </w:rPr>
        <w:t xml:space="preserve"> type</w:t>
      </w:r>
      <w:r w:rsidR="00F71251">
        <w:rPr>
          <w:sz w:val="22"/>
          <w:szCs w:val="22"/>
        </w:rPr>
        <w:t xml:space="preserve"> and gender.  </w:t>
      </w:r>
    </w:p>
    <w:p w14:paraId="2D7D36D3" w14:textId="7454EA0E" w:rsidR="00F71251" w:rsidRDefault="00F71251">
      <w:pPr>
        <w:pStyle w:val="Body"/>
        <w:rPr>
          <w:sz w:val="22"/>
          <w:szCs w:val="22"/>
        </w:rPr>
      </w:pPr>
    </w:p>
    <w:p w14:paraId="78A413F1" w14:textId="0E84894E" w:rsidR="00F71251" w:rsidRDefault="00F71251">
      <w:pPr>
        <w:pStyle w:val="Body"/>
        <w:rPr>
          <w:ins w:id="732" w:author="zenrunner" w:date="2017-11-11T19:09:00Z"/>
          <w:sz w:val="22"/>
          <w:szCs w:val="22"/>
        </w:rPr>
      </w:pPr>
      <w:r>
        <w:rPr>
          <w:noProof/>
          <w:sz w:val="22"/>
          <w:szCs w:val="22"/>
        </w:rPr>
        <w:drawing>
          <wp:inline distT="0" distB="0" distL="0" distR="0" wp14:anchorId="0D942345" wp14:editId="6A370F34">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9919F5B" w14:textId="77777777" w:rsidR="004E377F" w:rsidRDefault="004E377F">
      <w:pPr>
        <w:pStyle w:val="Body"/>
        <w:rPr>
          <w:ins w:id="733" w:author="zenrunner" w:date="2017-11-11T19:09:00Z"/>
          <w:sz w:val="22"/>
          <w:szCs w:val="22"/>
        </w:rPr>
      </w:pPr>
    </w:p>
    <w:p w14:paraId="4FF40016" w14:textId="62DF1B07" w:rsidR="004E377F" w:rsidRDefault="004E377F">
      <w:pPr>
        <w:pStyle w:val="Body"/>
        <w:rPr>
          <w:sz w:val="22"/>
          <w:szCs w:val="22"/>
        </w:rPr>
      </w:pPr>
      <w:proofErr w:type="gramStart"/>
      <w:ins w:id="734" w:author="zenrunner" w:date="2017-11-11T19:09:00Z">
        <w:r>
          <w:rPr>
            <w:sz w:val="22"/>
            <w:szCs w:val="22"/>
          </w:rPr>
          <w:t>if</w:t>
        </w:r>
        <w:proofErr w:type="gramEnd"/>
        <w:r>
          <w:rPr>
            <w:sz w:val="22"/>
            <w:szCs w:val="22"/>
          </w:rPr>
          <w:t xml:space="preserve"> you present microhabitat, you should also have a figure?</w:t>
        </w:r>
      </w:ins>
    </w:p>
    <w:p w14:paraId="55010338" w14:textId="77A558D8" w:rsidR="00F71251" w:rsidRDefault="00F71251">
      <w:pPr>
        <w:rPr>
          <w:rFonts w:cs="Arial Unicode MS"/>
          <w:color w:val="000000"/>
          <w:sz w:val="22"/>
          <w:szCs w:val="22"/>
          <w:u w:color="000000"/>
        </w:rPr>
      </w:pPr>
      <w:r>
        <w:rPr>
          <w:sz w:val="22"/>
          <w:szCs w:val="22"/>
        </w:rPr>
        <w:br w:type="page"/>
      </w:r>
    </w:p>
    <w:p w14:paraId="22E54F7E" w14:textId="670D52D0" w:rsidR="00736E7E" w:rsidRDefault="00F71251">
      <w:pPr>
        <w:pStyle w:val="Body"/>
        <w:rPr>
          <w:sz w:val="22"/>
          <w:szCs w:val="22"/>
        </w:rPr>
      </w:pPr>
      <w:r>
        <w:rPr>
          <w:b/>
          <w:bCs/>
          <w:sz w:val="22"/>
          <w:szCs w:val="22"/>
        </w:rPr>
        <w:lastRenderedPageBreak/>
        <w:t>Figure 3:</w:t>
      </w:r>
      <w:r w:rsidR="0072439F">
        <w:rPr>
          <w:b/>
          <w:bCs/>
          <w:sz w:val="22"/>
          <w:szCs w:val="22"/>
        </w:rPr>
        <w:t xml:space="preserve">  </w:t>
      </w:r>
      <w:r w:rsidR="0072439F" w:rsidRPr="0072439F">
        <w:rPr>
          <w:bCs/>
          <w:sz w:val="22"/>
          <w:szCs w:val="22"/>
        </w:rPr>
        <w:t xml:space="preserve">Plots </w:t>
      </w:r>
      <w:r w:rsidR="0072439F">
        <w:rPr>
          <w:bCs/>
          <w:sz w:val="22"/>
          <w:szCs w:val="22"/>
        </w:rPr>
        <w:t xml:space="preserve">of shrub density on the </w:t>
      </w:r>
      <w:del w:id="735" w:author="zenrunner" w:date="2017-11-11T08:48:00Z">
        <w:r w:rsidR="0072439F" w:rsidDel="006A5F2D">
          <w:rPr>
            <w:bCs/>
            <w:sz w:val="22"/>
            <w:szCs w:val="22"/>
          </w:rPr>
          <w:delText>tendency of lizards to be a</w:delText>
        </w:r>
      </w:del>
      <w:ins w:id="736" w:author="zenrunner" w:date="2017-11-11T08:48:00Z">
        <w:r w:rsidR="006A5F2D">
          <w:rPr>
            <w:bCs/>
            <w:sz w:val="22"/>
            <w:szCs w:val="22"/>
          </w:rPr>
          <w:t>weighted lizar</w:t>
        </w:r>
        <w:r w:rsidR="00195AC0">
          <w:rPr>
            <w:bCs/>
            <w:sz w:val="22"/>
            <w:szCs w:val="22"/>
          </w:rPr>
          <w:t>d</w:t>
        </w:r>
        <w:r w:rsidR="006A5F2D">
          <w:rPr>
            <w:bCs/>
            <w:sz w:val="22"/>
            <w:szCs w:val="22"/>
          </w:rPr>
          <w:t xml:space="preserve"> a</w:t>
        </w:r>
      </w:ins>
      <w:r w:rsidR="0072439F">
        <w:rPr>
          <w:bCs/>
          <w:sz w:val="22"/>
          <w:szCs w:val="22"/>
        </w:rPr>
        <w:t>ssociat</w:t>
      </w:r>
      <w:ins w:id="737" w:author="zenrunner" w:date="2017-11-11T08:48:00Z">
        <w:r w:rsidR="006A5F2D">
          <w:rPr>
            <w:bCs/>
            <w:sz w:val="22"/>
            <w:szCs w:val="22"/>
          </w:rPr>
          <w:t>ions</w:t>
        </w:r>
      </w:ins>
      <w:del w:id="738" w:author="zenrunner" w:date="2017-11-11T08:48:00Z">
        <w:r w:rsidR="0072439F" w:rsidDel="006A5F2D">
          <w:rPr>
            <w:bCs/>
            <w:sz w:val="22"/>
            <w:szCs w:val="22"/>
          </w:rPr>
          <w:delText>ed</w:delText>
        </w:r>
      </w:del>
      <w:r w:rsidR="0072439F">
        <w:rPr>
          <w:bCs/>
          <w:sz w:val="22"/>
          <w:szCs w:val="22"/>
        </w:rPr>
        <w:t xml:space="preserve"> with shrubs.</w:t>
      </w:r>
      <w:r w:rsidR="0072439F">
        <w:rPr>
          <w:b/>
          <w:bCs/>
          <w:sz w:val="22"/>
          <w:szCs w:val="22"/>
        </w:rPr>
        <w:t xml:space="preserve"> </w:t>
      </w:r>
    </w:p>
    <w:p w14:paraId="52274793" w14:textId="1A8A335B" w:rsidR="00736E7E" w:rsidRDefault="0072439F">
      <w:pPr>
        <w:pStyle w:val="Body"/>
        <w:rPr>
          <w:b/>
          <w:bCs/>
          <w:sz w:val="22"/>
          <w:szCs w:val="22"/>
        </w:rPr>
      </w:pPr>
      <w:r>
        <w:rPr>
          <w:b/>
          <w:bCs/>
          <w:noProof/>
          <w:sz w:val="22"/>
          <w:szCs w:val="22"/>
        </w:rPr>
        <w:drawing>
          <wp:inline distT="0" distB="0" distL="0" distR="0" wp14:anchorId="42E0E27B" wp14:editId="3622D0E6">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rub use x shrub densit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7F1B216" w14:textId="77777777" w:rsidR="00736E7E" w:rsidRDefault="00736E7E">
      <w:pPr>
        <w:pStyle w:val="Body"/>
        <w:rPr>
          <w:b/>
          <w:bCs/>
          <w:sz w:val="22"/>
          <w:szCs w:val="22"/>
        </w:rPr>
      </w:pPr>
    </w:p>
    <w:p w14:paraId="1E49CE1C" w14:textId="77777777" w:rsidR="00736E7E" w:rsidRDefault="00736E7E">
      <w:pPr>
        <w:pStyle w:val="Body"/>
        <w:rPr>
          <w:b/>
          <w:bCs/>
          <w:sz w:val="22"/>
          <w:szCs w:val="22"/>
        </w:rPr>
      </w:pPr>
    </w:p>
    <w:p w14:paraId="1074D307" w14:textId="77777777" w:rsidR="00736E7E" w:rsidRDefault="00736E7E">
      <w:pPr>
        <w:pStyle w:val="Body"/>
        <w:rPr>
          <w:b/>
          <w:bCs/>
          <w:sz w:val="22"/>
          <w:szCs w:val="22"/>
        </w:rPr>
      </w:pPr>
    </w:p>
    <w:p w14:paraId="6CD078A0" w14:textId="77777777" w:rsidR="00736E7E" w:rsidRDefault="00736E7E">
      <w:pPr>
        <w:pStyle w:val="Body"/>
        <w:rPr>
          <w:b/>
          <w:bCs/>
          <w:sz w:val="22"/>
          <w:szCs w:val="22"/>
        </w:rPr>
      </w:pPr>
    </w:p>
    <w:p w14:paraId="14B07E1A" w14:textId="77777777" w:rsidR="00736E7E" w:rsidRDefault="00736E7E">
      <w:pPr>
        <w:pStyle w:val="Body"/>
        <w:rPr>
          <w:b/>
          <w:bCs/>
          <w:sz w:val="22"/>
          <w:szCs w:val="22"/>
        </w:rPr>
      </w:pPr>
    </w:p>
    <w:p w14:paraId="51E2552E" w14:textId="77777777" w:rsidR="00736E7E" w:rsidRDefault="00736E7E">
      <w:pPr>
        <w:pStyle w:val="Body"/>
        <w:rPr>
          <w:b/>
          <w:bCs/>
          <w:sz w:val="22"/>
          <w:szCs w:val="22"/>
        </w:rPr>
      </w:pPr>
    </w:p>
    <w:p w14:paraId="72EAA637" w14:textId="77777777" w:rsidR="00736E7E" w:rsidRDefault="00736E7E">
      <w:pPr>
        <w:pStyle w:val="Body"/>
        <w:rPr>
          <w:b/>
          <w:bCs/>
          <w:sz w:val="22"/>
          <w:szCs w:val="22"/>
        </w:rPr>
      </w:pPr>
    </w:p>
    <w:p w14:paraId="2EF78A63" w14:textId="77777777" w:rsidR="00736E7E" w:rsidRDefault="00736E7E">
      <w:pPr>
        <w:pStyle w:val="Body"/>
        <w:rPr>
          <w:b/>
          <w:bCs/>
          <w:sz w:val="22"/>
          <w:szCs w:val="22"/>
        </w:rPr>
      </w:pPr>
    </w:p>
    <w:p w14:paraId="6984BBEC" w14:textId="77777777" w:rsidR="00736E7E" w:rsidRDefault="00736E7E">
      <w:pPr>
        <w:pStyle w:val="Body"/>
        <w:rPr>
          <w:b/>
          <w:bCs/>
          <w:sz w:val="22"/>
          <w:szCs w:val="22"/>
        </w:rPr>
      </w:pPr>
    </w:p>
    <w:p w14:paraId="6D21BC09" w14:textId="77777777" w:rsidR="0072439F" w:rsidRDefault="0072439F">
      <w:pPr>
        <w:rPr>
          <w:rFonts w:cs="Arial Unicode MS"/>
          <w:b/>
          <w:bCs/>
          <w:color w:val="000000"/>
          <w:sz w:val="22"/>
          <w:szCs w:val="22"/>
          <w:u w:color="000000"/>
        </w:rPr>
      </w:pPr>
      <w:r>
        <w:rPr>
          <w:b/>
          <w:bCs/>
          <w:sz w:val="22"/>
          <w:szCs w:val="22"/>
        </w:rPr>
        <w:br w:type="page"/>
      </w:r>
    </w:p>
    <w:p w14:paraId="242A4346" w14:textId="1F9D35B2" w:rsidR="00736E7E" w:rsidRDefault="00035BFF">
      <w:pPr>
        <w:pStyle w:val="Body"/>
        <w:rPr>
          <w:b/>
          <w:bCs/>
          <w:sz w:val="22"/>
          <w:szCs w:val="22"/>
        </w:rPr>
      </w:pPr>
      <w:r>
        <w:rPr>
          <w:b/>
          <w:bCs/>
          <w:sz w:val="22"/>
          <w:szCs w:val="22"/>
        </w:rPr>
        <w:lastRenderedPageBreak/>
        <w:t>Supporting Information</w:t>
      </w:r>
    </w:p>
    <w:p w14:paraId="0463958C" w14:textId="77777777" w:rsidR="00736E7E" w:rsidRDefault="00035BFF">
      <w:pPr>
        <w:pStyle w:val="Body"/>
        <w:rPr>
          <w:sz w:val="22"/>
          <w:szCs w:val="22"/>
        </w:rPr>
      </w:pPr>
      <w:r>
        <w:rPr>
          <w:b/>
          <w:bCs/>
          <w:sz w:val="22"/>
          <w:szCs w:val="22"/>
        </w:rPr>
        <w:t>Table S1</w:t>
      </w:r>
      <w:r>
        <w:rPr>
          <w:sz w:val="22"/>
          <w:szCs w:val="22"/>
        </w:rPr>
        <w:t xml:space="preserve">: Behavior classification table for lizard observations. </w:t>
      </w:r>
    </w:p>
    <w:tbl>
      <w:tblPr>
        <w:tblW w:w="97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80"/>
        <w:gridCol w:w="6935"/>
      </w:tblGrid>
      <w:tr w:rsidR="00736E7E" w14:paraId="6AC5281C" w14:textId="77777777">
        <w:trPr>
          <w:trHeight w:val="24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6CC96A" w14:textId="77777777" w:rsidR="00736E7E" w:rsidRDefault="00035BFF">
            <w:pPr>
              <w:pStyle w:val="Body"/>
              <w:spacing w:after="0" w:line="240" w:lineRule="auto"/>
            </w:pPr>
            <w:r>
              <w:rPr>
                <w:sz w:val="22"/>
                <w:szCs w:val="22"/>
              </w:rPr>
              <w:t>Classification</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77D222" w14:textId="77777777" w:rsidR="00736E7E" w:rsidRDefault="00035BFF">
            <w:pPr>
              <w:pStyle w:val="Body"/>
              <w:spacing w:after="0" w:line="240" w:lineRule="auto"/>
            </w:pPr>
            <w:r>
              <w:rPr>
                <w:sz w:val="22"/>
                <w:szCs w:val="22"/>
              </w:rPr>
              <w:t>Observed behavior</w:t>
            </w:r>
          </w:p>
        </w:tc>
      </w:tr>
      <w:tr w:rsidR="00736E7E" w14:paraId="779279F4" w14:textId="77777777">
        <w:trPr>
          <w:trHeight w:val="120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A09822" w14:textId="77777777" w:rsidR="00736E7E" w:rsidRDefault="00035BFF">
            <w:pPr>
              <w:pStyle w:val="Body"/>
              <w:spacing w:after="0" w:line="240" w:lineRule="auto"/>
            </w:pPr>
            <w:proofErr w:type="gramStart"/>
            <w:r>
              <w:rPr>
                <w:sz w:val="22"/>
                <w:szCs w:val="22"/>
              </w:rPr>
              <w:t>avoiding</w:t>
            </w:r>
            <w:proofErr w:type="gramEnd"/>
            <w:r>
              <w:rPr>
                <w:sz w:val="22"/>
                <w:szCs w:val="22"/>
              </w:rPr>
              <w:t xml:space="preserve"> predators</w:t>
            </w:r>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F921CD" w14:textId="77777777" w:rsidR="00736E7E" w:rsidRDefault="00035BFF">
            <w:pPr>
              <w:pStyle w:val="Body"/>
              <w:spacing w:after="0" w:line="240" w:lineRule="auto"/>
            </w:pPr>
            <w:r>
              <w:rPr>
                <w:sz w:val="22"/>
                <w:szCs w:val="22"/>
              </w:rPr>
              <w:t>Moving (most often running) away from predators, in this study aerial predators such as ravens and raptor species were the only predators observed.  The lizard would typically look up as the predator flew overhead or nearby then move quickly towards some form of refuge, such as shrub, annuals or burrow.</w:t>
            </w:r>
          </w:p>
        </w:tc>
      </w:tr>
      <w:tr w:rsidR="00736E7E" w14:paraId="5EFE1E3E" w14:textId="77777777">
        <w:trPr>
          <w:trHeight w:val="1378"/>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5D8698" w14:textId="77777777" w:rsidR="00736E7E" w:rsidRDefault="00035BFF">
            <w:pPr>
              <w:pStyle w:val="Body"/>
              <w:spacing w:after="0" w:line="240" w:lineRule="auto"/>
            </w:pPr>
            <w:proofErr w:type="gramStart"/>
            <w:r>
              <w:rPr>
                <w:sz w:val="22"/>
                <w:szCs w:val="22"/>
              </w:rPr>
              <w:t>burrowing</w:t>
            </w:r>
            <w:proofErr w:type="gramEnd"/>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013FED" w14:textId="77777777" w:rsidR="00736E7E" w:rsidRDefault="00035BFF">
            <w:pPr>
              <w:pStyle w:val="Body"/>
              <w:spacing w:after="0" w:line="240" w:lineRule="auto"/>
            </w:pPr>
            <w:r>
              <w:rPr>
                <w:sz w:val="22"/>
                <w:szCs w:val="22"/>
              </w:rPr>
              <w:t xml:space="preserve">Actively digging a burrow, or burying itself. This behavior occurred more often towards the end of the season where some lizards were found in shallow spiral burrows after becoming dormant. This classification was only used if the </w:t>
            </w:r>
            <w:proofErr w:type="gramStart"/>
            <w:r>
              <w:rPr>
                <w:sz w:val="22"/>
                <w:szCs w:val="22"/>
              </w:rPr>
              <w:t>lizards was</w:t>
            </w:r>
            <w:proofErr w:type="gramEnd"/>
            <w:r>
              <w:rPr>
                <w:sz w:val="22"/>
                <w:szCs w:val="22"/>
              </w:rPr>
              <w:t xml:space="preserve"> actively creating its own burrow, it was not used if a pre-existing burrow was utilized.   </w:t>
            </w:r>
          </w:p>
        </w:tc>
      </w:tr>
      <w:tr w:rsidR="00736E7E" w14:paraId="22AAF269" w14:textId="77777777">
        <w:trPr>
          <w:trHeight w:val="120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DB24BC" w14:textId="77777777" w:rsidR="00736E7E" w:rsidRDefault="00035BFF">
            <w:pPr>
              <w:pStyle w:val="Body"/>
              <w:spacing w:after="0" w:line="240" w:lineRule="auto"/>
            </w:pPr>
            <w:proofErr w:type="gramStart"/>
            <w:r>
              <w:rPr>
                <w:sz w:val="22"/>
                <w:szCs w:val="22"/>
              </w:rPr>
              <w:t>cooling</w:t>
            </w:r>
            <w:proofErr w:type="gramEnd"/>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1D35EF" w14:textId="77777777" w:rsidR="00736E7E" w:rsidRDefault="00035BFF">
            <w:pPr>
              <w:pStyle w:val="Body"/>
              <w:spacing w:after="0" w:line="240" w:lineRule="auto"/>
            </w:pPr>
            <w:r>
              <w:rPr>
                <w:sz w:val="22"/>
                <w:szCs w:val="22"/>
              </w:rPr>
              <w:t xml:space="preserve">Lizard moving into, or remaining still in shade. Shade could be from any source including shrubs, rocks, burrow mounds, annuals or manmade objects such as fence posts. Lizard would typically sit upright in shade with front legs extended and rear toes pointed up and off the ground. Occasionally the tail would be lifted off the ground as well. </w:t>
            </w:r>
          </w:p>
        </w:tc>
      </w:tr>
      <w:tr w:rsidR="00736E7E" w14:paraId="6992D82B" w14:textId="77777777">
        <w:trPr>
          <w:trHeight w:val="72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225ECB" w14:textId="77777777" w:rsidR="00736E7E" w:rsidRDefault="00035BFF">
            <w:pPr>
              <w:pStyle w:val="Body"/>
              <w:spacing w:after="0" w:line="240" w:lineRule="auto"/>
            </w:pPr>
            <w:proofErr w:type="gramStart"/>
            <w:r>
              <w:rPr>
                <w:sz w:val="22"/>
                <w:szCs w:val="22"/>
              </w:rPr>
              <w:t>hunting</w:t>
            </w:r>
            <w:proofErr w:type="gramEnd"/>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9B5183" w14:textId="77777777" w:rsidR="00736E7E" w:rsidRDefault="00035BFF">
            <w:pPr>
              <w:pStyle w:val="Body"/>
              <w:spacing w:after="0" w:line="240" w:lineRule="auto"/>
            </w:pPr>
            <w:r>
              <w:rPr>
                <w:sz w:val="22"/>
                <w:szCs w:val="22"/>
              </w:rPr>
              <w:t xml:space="preserve">Actively stalking or attempting to catch prey. Usually comprised of a slow stalking of an insect and then a sudden burst of speed for the ambush. </w:t>
            </w:r>
          </w:p>
        </w:tc>
      </w:tr>
      <w:tr w:rsidR="00736E7E" w14:paraId="1A9BB9C0" w14:textId="77777777">
        <w:trPr>
          <w:trHeight w:val="961"/>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7BD1B2" w14:textId="77777777" w:rsidR="00736E7E" w:rsidRDefault="00035BFF">
            <w:pPr>
              <w:pStyle w:val="Body"/>
              <w:spacing w:after="0" w:line="240" w:lineRule="auto"/>
            </w:pPr>
            <w:proofErr w:type="gramStart"/>
            <w:r>
              <w:rPr>
                <w:sz w:val="22"/>
                <w:szCs w:val="22"/>
              </w:rPr>
              <w:t>interacting</w:t>
            </w:r>
            <w:proofErr w:type="gramEnd"/>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287EF8" w14:textId="77777777" w:rsidR="00736E7E" w:rsidRDefault="00035BFF">
            <w:pPr>
              <w:pStyle w:val="Body"/>
              <w:spacing w:after="0" w:line="240" w:lineRule="auto"/>
            </w:pPr>
            <w:r>
              <w:rPr>
                <w:sz w:val="22"/>
                <w:szCs w:val="22"/>
              </w:rPr>
              <w:t xml:space="preserve">Interacting with another lizard including both members of the same species and members of other lizard species such as whiptail lizards. Usually as part of mating or territory displays. Included pushups, mating, and chasing another lizard. </w:t>
            </w:r>
          </w:p>
        </w:tc>
      </w:tr>
      <w:tr w:rsidR="00736E7E" w14:paraId="6C943978" w14:textId="77777777">
        <w:trPr>
          <w:trHeight w:val="793"/>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31C36E" w14:textId="77777777" w:rsidR="00736E7E" w:rsidRDefault="00035BFF">
            <w:pPr>
              <w:pStyle w:val="Body"/>
              <w:spacing w:after="0" w:line="240" w:lineRule="auto"/>
            </w:pPr>
            <w:proofErr w:type="gramStart"/>
            <w:r>
              <w:rPr>
                <w:sz w:val="22"/>
                <w:szCs w:val="22"/>
              </w:rPr>
              <w:t>observing</w:t>
            </w:r>
            <w:proofErr w:type="gramEnd"/>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233426" w14:textId="77777777" w:rsidR="00736E7E" w:rsidRDefault="00035BFF">
            <w:pPr>
              <w:pStyle w:val="Body"/>
              <w:spacing w:after="0" w:line="240" w:lineRule="auto"/>
            </w:pPr>
            <w:r>
              <w:rPr>
                <w:sz w:val="22"/>
                <w:szCs w:val="22"/>
              </w:rPr>
              <w:t xml:space="preserve">Actively observing environment. Usually from vantage point such as burrow mound, open area or from branches of shrub. Occasional head turning. </w:t>
            </w:r>
          </w:p>
        </w:tc>
      </w:tr>
      <w:tr w:rsidR="00736E7E" w14:paraId="5CC7AF18" w14:textId="77777777">
        <w:trPr>
          <w:trHeight w:val="532"/>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6D9C1F" w14:textId="77777777" w:rsidR="00736E7E" w:rsidRDefault="00035BFF">
            <w:pPr>
              <w:pStyle w:val="Body"/>
              <w:spacing w:after="0" w:line="240" w:lineRule="auto"/>
            </w:pPr>
            <w:proofErr w:type="gramStart"/>
            <w:r>
              <w:rPr>
                <w:sz w:val="22"/>
                <w:szCs w:val="22"/>
              </w:rPr>
              <w:t>underground</w:t>
            </w:r>
            <w:proofErr w:type="gramEnd"/>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0AF78D" w14:textId="77777777" w:rsidR="00736E7E" w:rsidRDefault="00035BFF">
            <w:pPr>
              <w:pStyle w:val="Body"/>
              <w:spacing w:after="0" w:line="240" w:lineRule="auto"/>
            </w:pPr>
            <w:r>
              <w:rPr>
                <w:sz w:val="22"/>
                <w:szCs w:val="22"/>
              </w:rPr>
              <w:t xml:space="preserve">Lizard underground, behavior could not be otherwise </w:t>
            </w:r>
            <w:proofErr w:type="gramStart"/>
            <w:r>
              <w:rPr>
                <w:sz w:val="22"/>
                <w:szCs w:val="22"/>
              </w:rPr>
              <w:t>be</w:t>
            </w:r>
            <w:proofErr w:type="gramEnd"/>
            <w:r>
              <w:rPr>
                <w:sz w:val="22"/>
                <w:szCs w:val="22"/>
              </w:rPr>
              <w:t xml:space="preserve"> determined.  </w:t>
            </w:r>
          </w:p>
        </w:tc>
      </w:tr>
      <w:tr w:rsidR="00736E7E" w14:paraId="48C7270E" w14:textId="77777777">
        <w:trPr>
          <w:trHeight w:val="802"/>
        </w:trPr>
        <w:tc>
          <w:tcPr>
            <w:tcW w:w="2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950182" w14:textId="77777777" w:rsidR="00736E7E" w:rsidRDefault="00035BFF">
            <w:pPr>
              <w:pStyle w:val="Body"/>
              <w:spacing w:after="0" w:line="240" w:lineRule="auto"/>
            </w:pPr>
            <w:proofErr w:type="gramStart"/>
            <w:r>
              <w:rPr>
                <w:sz w:val="22"/>
                <w:szCs w:val="22"/>
              </w:rPr>
              <w:t>sunning</w:t>
            </w:r>
            <w:proofErr w:type="gramEnd"/>
          </w:p>
        </w:tc>
        <w:tc>
          <w:tcPr>
            <w:tcW w:w="6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67D79B" w14:textId="77777777" w:rsidR="00736E7E" w:rsidRDefault="00035BFF">
            <w:pPr>
              <w:pStyle w:val="Body"/>
              <w:spacing w:after="0" w:line="240" w:lineRule="auto"/>
            </w:pPr>
            <w:r>
              <w:rPr>
                <w:sz w:val="22"/>
                <w:szCs w:val="22"/>
              </w:rPr>
              <w:t xml:space="preserve">Lizard in sun, not moving. Most often either low to ground, with lower body touching ground or sitting upright with head and shoulders up and rear toes pointed out. Eyes often closed or squinted. </w:t>
            </w:r>
          </w:p>
        </w:tc>
      </w:tr>
    </w:tbl>
    <w:p w14:paraId="1B322472" w14:textId="77777777" w:rsidR="00736E7E" w:rsidRDefault="00736E7E">
      <w:pPr>
        <w:pStyle w:val="Body"/>
        <w:widowControl w:val="0"/>
        <w:spacing w:line="240" w:lineRule="auto"/>
        <w:rPr>
          <w:sz w:val="22"/>
          <w:szCs w:val="22"/>
        </w:rPr>
      </w:pPr>
    </w:p>
    <w:p w14:paraId="6DACF384" w14:textId="77777777" w:rsidR="00736E7E" w:rsidRDefault="00736E7E">
      <w:pPr>
        <w:pStyle w:val="Body"/>
        <w:rPr>
          <w:sz w:val="22"/>
          <w:szCs w:val="22"/>
        </w:rPr>
      </w:pPr>
    </w:p>
    <w:p w14:paraId="1F070172" w14:textId="77777777" w:rsidR="00736E7E" w:rsidRDefault="00736E7E">
      <w:pPr>
        <w:pStyle w:val="Body"/>
        <w:rPr>
          <w:b/>
          <w:bCs/>
          <w:sz w:val="22"/>
          <w:szCs w:val="22"/>
        </w:rPr>
      </w:pPr>
    </w:p>
    <w:p w14:paraId="6ACF3ADE" w14:textId="77777777" w:rsidR="00736E7E" w:rsidRDefault="00736E7E">
      <w:pPr>
        <w:pStyle w:val="Body"/>
        <w:rPr>
          <w:b/>
          <w:bCs/>
          <w:sz w:val="22"/>
          <w:szCs w:val="22"/>
        </w:rPr>
      </w:pPr>
    </w:p>
    <w:p w14:paraId="2B12494A" w14:textId="77777777" w:rsidR="00736E7E" w:rsidRDefault="00736E7E">
      <w:pPr>
        <w:pStyle w:val="Body"/>
        <w:rPr>
          <w:b/>
          <w:bCs/>
          <w:sz w:val="22"/>
          <w:szCs w:val="22"/>
        </w:rPr>
      </w:pPr>
    </w:p>
    <w:p w14:paraId="7792726C" w14:textId="77777777" w:rsidR="00736E7E" w:rsidRDefault="00035BFF">
      <w:pPr>
        <w:pStyle w:val="Body"/>
        <w:rPr>
          <w:sz w:val="22"/>
          <w:szCs w:val="22"/>
        </w:rPr>
      </w:pPr>
      <w:r>
        <w:rPr>
          <w:b/>
          <w:bCs/>
          <w:sz w:val="22"/>
          <w:szCs w:val="22"/>
        </w:rPr>
        <w:lastRenderedPageBreak/>
        <w:t>Table S2</w:t>
      </w:r>
      <w:r>
        <w:rPr>
          <w:sz w:val="22"/>
          <w:szCs w:val="22"/>
        </w:rPr>
        <w:t xml:space="preserve">: Least means squares post hoc test for </w:t>
      </w:r>
      <w:proofErr w:type="spellStart"/>
      <w:r>
        <w:rPr>
          <w:sz w:val="22"/>
          <w:szCs w:val="22"/>
          <w:lang w:val="it-IT"/>
        </w:rPr>
        <w:t>microhabitat</w:t>
      </w:r>
      <w:proofErr w:type="gramStart"/>
      <w:r>
        <w:rPr>
          <w:sz w:val="22"/>
          <w:szCs w:val="22"/>
          <w:lang w:val="it-IT"/>
        </w:rPr>
        <w:t>:time</w:t>
      </w:r>
      <w:proofErr w:type="spellEnd"/>
      <w:proofErr w:type="gramEnd"/>
      <w:r>
        <w:rPr>
          <w:sz w:val="22"/>
          <w:szCs w:val="22"/>
          <w:lang w:val="it-IT"/>
        </w:rPr>
        <w:t xml:space="preserve"> </w:t>
      </w:r>
      <w:proofErr w:type="spellStart"/>
      <w:r>
        <w:rPr>
          <w:sz w:val="22"/>
          <w:szCs w:val="22"/>
          <w:lang w:val="it-IT"/>
        </w:rPr>
        <w:t>class</w:t>
      </w:r>
      <w:proofErr w:type="spellEnd"/>
      <w:r>
        <w:rPr>
          <w:sz w:val="22"/>
          <w:szCs w:val="22"/>
          <w:lang w:val="it-IT"/>
        </w:rPr>
        <w:t xml:space="preserve">. </w:t>
      </w:r>
    </w:p>
    <w:tbl>
      <w:tblPr>
        <w:tblW w:w="78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20"/>
        <w:gridCol w:w="1261"/>
        <w:gridCol w:w="1041"/>
        <w:gridCol w:w="960"/>
        <w:gridCol w:w="960"/>
        <w:gridCol w:w="960"/>
      </w:tblGrid>
      <w:tr w:rsidR="00736E7E" w14:paraId="02E2B9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3C9192" w14:textId="77777777" w:rsidR="00736E7E" w:rsidRDefault="00035BFF">
            <w:pPr>
              <w:pStyle w:val="Body"/>
              <w:spacing w:after="0" w:line="240" w:lineRule="auto"/>
            </w:pPr>
            <w:proofErr w:type="gramStart"/>
            <w:r>
              <w:rPr>
                <w:sz w:val="22"/>
                <w:szCs w:val="22"/>
              </w:rPr>
              <w:t>contrast</w:t>
            </w:r>
            <w:proofErr w:type="gram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A95D16" w14:textId="77777777" w:rsidR="00736E7E" w:rsidRDefault="00035BFF">
            <w:pPr>
              <w:pStyle w:val="Body"/>
              <w:spacing w:after="0" w:line="240" w:lineRule="auto"/>
            </w:pPr>
            <w:proofErr w:type="gramStart"/>
            <w:r>
              <w:rPr>
                <w:sz w:val="22"/>
                <w:szCs w:val="22"/>
              </w:rPr>
              <w:t>estimate</w:t>
            </w:r>
            <w:proofErr w:type="gramEnd"/>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650709" w14:textId="77777777" w:rsidR="00736E7E" w:rsidRDefault="00035BFF">
            <w:pPr>
              <w:pStyle w:val="Body"/>
              <w:spacing w:after="0" w:line="240" w:lineRule="auto"/>
            </w:pPr>
            <w:r>
              <w:rPr>
                <w:sz w:val="22"/>
                <w:szCs w:val="22"/>
              </w:rPr>
              <w:t>SE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CBA947" w14:textId="77777777" w:rsidR="00736E7E" w:rsidRDefault="00035BFF">
            <w:pPr>
              <w:pStyle w:val="Body"/>
              <w:spacing w:after="0" w:line="240" w:lineRule="auto"/>
            </w:pPr>
            <w:proofErr w:type="spellStart"/>
            <w:proofErr w:type="gramStart"/>
            <w:r>
              <w:rPr>
                <w:sz w:val="22"/>
                <w:szCs w:val="22"/>
              </w:rPr>
              <w:t>df</w:t>
            </w:r>
            <w:proofErr w:type="spellEnd"/>
            <w:proofErr w:type="gram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29EDCC" w14:textId="77777777" w:rsidR="00736E7E" w:rsidRDefault="00035BFF">
            <w:pPr>
              <w:pStyle w:val="Body"/>
              <w:spacing w:after="0" w:line="240" w:lineRule="auto"/>
            </w:pPr>
            <w:proofErr w:type="spellStart"/>
            <w:proofErr w:type="gramStart"/>
            <w:r>
              <w:rPr>
                <w:sz w:val="22"/>
                <w:szCs w:val="22"/>
              </w:rPr>
              <w:t>z</w:t>
            </w:r>
            <w:proofErr w:type="gramEnd"/>
            <w:r>
              <w:rPr>
                <w:sz w:val="22"/>
                <w:szCs w:val="22"/>
              </w:rPr>
              <w:t>.ratio</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947F41" w14:textId="77777777" w:rsidR="00736E7E" w:rsidRDefault="00035BFF">
            <w:pPr>
              <w:pStyle w:val="Body"/>
              <w:spacing w:after="0" w:line="240" w:lineRule="auto"/>
            </w:pPr>
            <w:proofErr w:type="spellStart"/>
            <w:proofErr w:type="gramStart"/>
            <w:r>
              <w:rPr>
                <w:sz w:val="22"/>
                <w:szCs w:val="22"/>
              </w:rPr>
              <w:t>p</w:t>
            </w:r>
            <w:proofErr w:type="gramEnd"/>
            <w:r>
              <w:rPr>
                <w:sz w:val="22"/>
                <w:szCs w:val="22"/>
              </w:rPr>
              <w:t>.value</w:t>
            </w:r>
            <w:proofErr w:type="spellEnd"/>
          </w:p>
        </w:tc>
      </w:tr>
      <w:tr w:rsidR="00736E7E" w14:paraId="32011760"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FDE6FA"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-bare,AM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92DCEF" w14:textId="77777777" w:rsidR="00736E7E" w:rsidRDefault="00035BFF">
            <w:pPr>
              <w:pStyle w:val="Body"/>
              <w:spacing w:after="0" w:line="240" w:lineRule="auto"/>
              <w:jc w:val="right"/>
            </w:pPr>
            <w:r>
              <w:rPr>
                <w:sz w:val="22"/>
                <w:szCs w:val="22"/>
              </w:rPr>
              <w:t>0.31079988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32C50C" w14:textId="77777777" w:rsidR="00736E7E" w:rsidRDefault="00035BFF">
            <w:pPr>
              <w:pStyle w:val="Body"/>
              <w:spacing w:after="0" w:line="240" w:lineRule="auto"/>
              <w:jc w:val="right"/>
            </w:pPr>
            <w:r>
              <w:rPr>
                <w:sz w:val="22"/>
                <w:szCs w:val="22"/>
              </w:rPr>
              <w:t>0.193404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BE198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E62469" w14:textId="77777777" w:rsidR="00736E7E" w:rsidRDefault="00035BFF">
            <w:pPr>
              <w:pStyle w:val="Body"/>
              <w:spacing w:after="0" w:line="240" w:lineRule="auto"/>
              <w:jc w:val="right"/>
            </w:pPr>
            <w:r>
              <w:rPr>
                <w:sz w:val="22"/>
                <w:szCs w:val="22"/>
              </w:rPr>
              <w:t>1.607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0FBE36" w14:textId="77777777" w:rsidR="00736E7E" w:rsidRDefault="00035BFF">
            <w:pPr>
              <w:pStyle w:val="Body"/>
              <w:spacing w:after="0" w:line="240" w:lineRule="auto"/>
              <w:jc w:val="right"/>
            </w:pPr>
            <w:r>
              <w:rPr>
                <w:sz w:val="22"/>
                <w:szCs w:val="22"/>
              </w:rPr>
              <w:t>0.907</w:t>
            </w:r>
          </w:p>
        </w:tc>
      </w:tr>
      <w:tr w:rsidR="00736E7E" w14:paraId="7799012E"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EA9E28"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-burrow,AM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24E08" w14:textId="77777777" w:rsidR="00736E7E" w:rsidRDefault="00035BFF">
            <w:pPr>
              <w:pStyle w:val="Body"/>
              <w:spacing w:after="0" w:line="240" w:lineRule="auto"/>
              <w:jc w:val="right"/>
            </w:pPr>
            <w:r>
              <w:rPr>
                <w:sz w:val="22"/>
                <w:szCs w:val="22"/>
              </w:rPr>
              <w:t>-1.72643262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385927" w14:textId="77777777" w:rsidR="00736E7E" w:rsidRDefault="00035BFF">
            <w:pPr>
              <w:pStyle w:val="Body"/>
              <w:spacing w:after="0" w:line="240" w:lineRule="auto"/>
              <w:jc w:val="right"/>
            </w:pPr>
            <w:r>
              <w:rPr>
                <w:sz w:val="22"/>
                <w:szCs w:val="22"/>
              </w:rPr>
              <w:t>0.156305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C11B9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54D25FC" w14:textId="77777777" w:rsidR="00736E7E" w:rsidRDefault="00035BFF">
            <w:pPr>
              <w:pStyle w:val="Body"/>
              <w:spacing w:after="0" w:line="240" w:lineRule="auto"/>
              <w:jc w:val="right"/>
            </w:pPr>
            <w:r>
              <w:rPr>
                <w:sz w:val="22"/>
                <w:szCs w:val="22"/>
              </w:rPr>
              <w:t>-11.045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B7071F" w14:textId="77777777" w:rsidR="00736E7E" w:rsidRDefault="00035BFF">
            <w:pPr>
              <w:pStyle w:val="Body"/>
              <w:spacing w:after="0" w:line="240" w:lineRule="auto"/>
            </w:pPr>
            <w:proofErr w:type="gramStart"/>
            <w:r>
              <w:rPr>
                <w:sz w:val="22"/>
                <w:szCs w:val="22"/>
              </w:rPr>
              <w:t>&lt;.0001</w:t>
            </w:r>
            <w:proofErr w:type="gramEnd"/>
          </w:p>
        </w:tc>
      </w:tr>
      <w:tr w:rsidR="00736E7E" w14:paraId="3D2CC4E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CF4882"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-road,AM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1D7461" w14:textId="77777777" w:rsidR="00736E7E" w:rsidRDefault="00035BFF">
            <w:pPr>
              <w:pStyle w:val="Body"/>
              <w:spacing w:after="0" w:line="240" w:lineRule="auto"/>
              <w:jc w:val="right"/>
            </w:pPr>
            <w:r>
              <w:rPr>
                <w:sz w:val="22"/>
                <w:szCs w:val="22"/>
              </w:rPr>
              <w:t>1.1420974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0655DA" w14:textId="77777777" w:rsidR="00736E7E" w:rsidRDefault="00035BFF">
            <w:pPr>
              <w:pStyle w:val="Body"/>
              <w:spacing w:after="0" w:line="240" w:lineRule="auto"/>
              <w:jc w:val="right"/>
            </w:pPr>
            <w:r>
              <w:rPr>
                <w:sz w:val="22"/>
                <w:szCs w:val="22"/>
              </w:rPr>
              <w:t>0.323435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1850E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E4B46A" w14:textId="77777777" w:rsidR="00736E7E" w:rsidRDefault="00035BFF">
            <w:pPr>
              <w:pStyle w:val="Body"/>
              <w:spacing w:after="0" w:line="240" w:lineRule="auto"/>
              <w:jc w:val="right"/>
            </w:pPr>
            <w:r>
              <w:rPr>
                <w:sz w:val="22"/>
                <w:szCs w:val="22"/>
              </w:rPr>
              <w:t>3.531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EA2224" w14:textId="77777777" w:rsidR="00736E7E" w:rsidRDefault="00035BFF">
            <w:pPr>
              <w:pStyle w:val="Body"/>
              <w:spacing w:after="0" w:line="240" w:lineRule="auto"/>
              <w:jc w:val="right"/>
            </w:pPr>
            <w:r>
              <w:rPr>
                <w:sz w:val="22"/>
                <w:szCs w:val="22"/>
              </w:rPr>
              <w:t>0.0212</w:t>
            </w:r>
          </w:p>
        </w:tc>
      </w:tr>
      <w:tr w:rsidR="00736E7E" w14:paraId="5AA5EE97"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8A9546"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-shrub,AM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8DA9F2" w14:textId="77777777" w:rsidR="00736E7E" w:rsidRDefault="00035BFF">
            <w:pPr>
              <w:pStyle w:val="Body"/>
              <w:spacing w:after="0" w:line="240" w:lineRule="auto"/>
              <w:jc w:val="right"/>
            </w:pPr>
            <w:r>
              <w:rPr>
                <w:sz w:val="22"/>
                <w:szCs w:val="22"/>
              </w:rPr>
              <w:t>-0.39834764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BD8B25" w14:textId="77777777" w:rsidR="00736E7E" w:rsidRDefault="00035BFF">
            <w:pPr>
              <w:pStyle w:val="Body"/>
              <w:spacing w:after="0" w:line="240" w:lineRule="auto"/>
              <w:jc w:val="right"/>
            </w:pPr>
            <w:r>
              <w:rPr>
                <w:sz w:val="22"/>
                <w:szCs w:val="22"/>
              </w:rPr>
              <w:t>0.182157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8FE94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F6072A" w14:textId="77777777" w:rsidR="00736E7E" w:rsidRDefault="00035BFF">
            <w:pPr>
              <w:pStyle w:val="Body"/>
              <w:spacing w:after="0" w:line="240" w:lineRule="auto"/>
              <w:jc w:val="right"/>
            </w:pPr>
            <w:r>
              <w:rPr>
                <w:sz w:val="22"/>
                <w:szCs w:val="22"/>
              </w:rPr>
              <w:t>-2.187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7DA814" w14:textId="77777777" w:rsidR="00736E7E" w:rsidRDefault="00035BFF">
            <w:pPr>
              <w:pStyle w:val="Body"/>
              <w:spacing w:after="0" w:line="240" w:lineRule="auto"/>
              <w:jc w:val="right"/>
            </w:pPr>
            <w:r>
              <w:rPr>
                <w:sz w:val="22"/>
                <w:szCs w:val="22"/>
              </w:rPr>
              <w:t>0.5593</w:t>
            </w:r>
          </w:p>
        </w:tc>
      </w:tr>
      <w:tr w:rsidR="00736E7E" w14:paraId="21888F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BF0334"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-wash,AM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EAAE64" w14:textId="77777777" w:rsidR="00736E7E" w:rsidRDefault="00035BFF">
            <w:pPr>
              <w:pStyle w:val="Body"/>
              <w:spacing w:after="0" w:line="240" w:lineRule="auto"/>
              <w:jc w:val="right"/>
            </w:pPr>
            <w:r>
              <w:rPr>
                <w:sz w:val="22"/>
                <w:szCs w:val="22"/>
              </w:rPr>
              <w:t>0.85441533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311DA0" w14:textId="77777777" w:rsidR="00736E7E" w:rsidRDefault="00035BFF">
            <w:pPr>
              <w:pStyle w:val="Body"/>
              <w:spacing w:after="0" w:line="240" w:lineRule="auto"/>
              <w:jc w:val="right"/>
            </w:pPr>
            <w:r>
              <w:rPr>
                <w:sz w:val="22"/>
                <w:szCs w:val="22"/>
              </w:rPr>
              <w:t>0.238728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4A612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7E3A29" w14:textId="77777777" w:rsidR="00736E7E" w:rsidRDefault="00035BFF">
            <w:pPr>
              <w:pStyle w:val="Body"/>
              <w:spacing w:after="0" w:line="240" w:lineRule="auto"/>
              <w:jc w:val="right"/>
            </w:pPr>
            <w:r>
              <w:rPr>
                <w:sz w:val="22"/>
                <w:szCs w:val="22"/>
              </w:rPr>
              <w:t>3.579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8A0FAF" w14:textId="77777777" w:rsidR="00736E7E" w:rsidRDefault="00035BFF">
            <w:pPr>
              <w:pStyle w:val="Body"/>
              <w:spacing w:after="0" w:line="240" w:lineRule="auto"/>
              <w:jc w:val="right"/>
            </w:pPr>
            <w:r>
              <w:rPr>
                <w:sz w:val="22"/>
                <w:szCs w:val="22"/>
              </w:rPr>
              <w:t>0.0179</w:t>
            </w:r>
          </w:p>
        </w:tc>
      </w:tr>
      <w:tr w:rsidR="00736E7E" w14:paraId="1145597E"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00B204"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-annuals,PM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BA0C6F" w14:textId="77777777" w:rsidR="00736E7E" w:rsidRDefault="00035BFF">
            <w:pPr>
              <w:pStyle w:val="Body"/>
              <w:spacing w:after="0" w:line="240" w:lineRule="auto"/>
              <w:jc w:val="right"/>
            </w:pPr>
            <w:r>
              <w:rPr>
                <w:sz w:val="22"/>
                <w:szCs w:val="22"/>
              </w:rPr>
              <w:t>0.67209377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7BD505" w14:textId="77777777" w:rsidR="00736E7E" w:rsidRDefault="00035BFF">
            <w:pPr>
              <w:pStyle w:val="Body"/>
              <w:spacing w:after="0" w:line="240" w:lineRule="auto"/>
              <w:jc w:val="right"/>
            </w:pPr>
            <w:r>
              <w:rPr>
                <w:sz w:val="22"/>
                <w:szCs w:val="22"/>
              </w:rPr>
              <w:t>0.250885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A7DA5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70E871" w14:textId="77777777" w:rsidR="00736E7E" w:rsidRDefault="00035BFF">
            <w:pPr>
              <w:pStyle w:val="Body"/>
              <w:spacing w:after="0" w:line="240" w:lineRule="auto"/>
              <w:jc w:val="right"/>
            </w:pPr>
            <w:r>
              <w:rPr>
                <w:sz w:val="22"/>
                <w:szCs w:val="22"/>
              </w:rPr>
              <w:t>2.679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5921BE7" w14:textId="77777777" w:rsidR="00736E7E" w:rsidRDefault="00035BFF">
            <w:pPr>
              <w:pStyle w:val="Body"/>
              <w:spacing w:after="0" w:line="240" w:lineRule="auto"/>
              <w:jc w:val="right"/>
            </w:pPr>
            <w:r>
              <w:rPr>
                <w:sz w:val="22"/>
                <w:szCs w:val="22"/>
              </w:rPr>
              <w:t>0.2367</w:t>
            </w:r>
          </w:p>
        </w:tc>
      </w:tr>
      <w:tr w:rsidR="00736E7E" w14:paraId="540D01D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86F1D2"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-bare,PM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F7BDDC" w14:textId="77777777" w:rsidR="00736E7E" w:rsidRDefault="00035BFF">
            <w:pPr>
              <w:pStyle w:val="Body"/>
              <w:spacing w:after="0" w:line="240" w:lineRule="auto"/>
              <w:jc w:val="right"/>
            </w:pPr>
            <w:r>
              <w:rPr>
                <w:sz w:val="22"/>
                <w:szCs w:val="22"/>
              </w:rPr>
              <w:t>1.03673688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3B8014" w14:textId="77777777" w:rsidR="00736E7E" w:rsidRDefault="00035BFF">
            <w:pPr>
              <w:pStyle w:val="Body"/>
              <w:spacing w:after="0" w:line="240" w:lineRule="auto"/>
              <w:jc w:val="right"/>
            </w:pPr>
            <w:r>
              <w:rPr>
                <w:sz w:val="22"/>
                <w:szCs w:val="22"/>
              </w:rPr>
              <w:t>0.266977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AD7354"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2E454B" w14:textId="77777777" w:rsidR="00736E7E" w:rsidRDefault="00035BFF">
            <w:pPr>
              <w:pStyle w:val="Body"/>
              <w:spacing w:after="0" w:line="240" w:lineRule="auto"/>
              <w:jc w:val="right"/>
            </w:pPr>
            <w:r>
              <w:rPr>
                <w:sz w:val="22"/>
                <w:szCs w:val="22"/>
              </w:rPr>
              <w:t>3.883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2517C0" w14:textId="77777777" w:rsidR="00736E7E" w:rsidRDefault="00035BFF">
            <w:pPr>
              <w:pStyle w:val="Body"/>
              <w:spacing w:after="0" w:line="240" w:lineRule="auto"/>
              <w:jc w:val="right"/>
            </w:pPr>
            <w:r>
              <w:rPr>
                <w:sz w:val="22"/>
                <w:szCs w:val="22"/>
              </w:rPr>
              <w:t>0.0058</w:t>
            </w:r>
          </w:p>
        </w:tc>
      </w:tr>
      <w:tr w:rsidR="00736E7E" w14:paraId="2BC5DA56"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0D17FC"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5DE7D4" w14:textId="77777777" w:rsidR="00736E7E" w:rsidRDefault="00035BFF">
            <w:pPr>
              <w:pStyle w:val="Body"/>
              <w:spacing w:after="0" w:line="240" w:lineRule="auto"/>
              <w:jc w:val="right"/>
            </w:pPr>
            <w:r>
              <w:rPr>
                <w:sz w:val="22"/>
                <w:szCs w:val="22"/>
              </w:rPr>
              <w:t>-1.50748634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937C37" w14:textId="77777777" w:rsidR="00736E7E" w:rsidRDefault="00035BFF">
            <w:pPr>
              <w:pStyle w:val="Body"/>
              <w:spacing w:after="0" w:line="240" w:lineRule="auto"/>
              <w:jc w:val="right"/>
            </w:pPr>
            <w:r>
              <w:rPr>
                <w:sz w:val="22"/>
                <w:szCs w:val="22"/>
              </w:rPr>
              <w:t>0.154578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113FC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C830B9" w14:textId="77777777" w:rsidR="00736E7E" w:rsidRDefault="00035BFF">
            <w:pPr>
              <w:pStyle w:val="Body"/>
              <w:spacing w:after="0" w:line="240" w:lineRule="auto"/>
              <w:jc w:val="right"/>
            </w:pPr>
            <w:r>
              <w:rPr>
                <w:sz w:val="22"/>
                <w:szCs w:val="22"/>
              </w:rPr>
              <w:t>-9.752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01FFFA" w14:textId="77777777" w:rsidR="00736E7E" w:rsidRDefault="00035BFF">
            <w:pPr>
              <w:pStyle w:val="Body"/>
              <w:spacing w:after="0" w:line="240" w:lineRule="auto"/>
            </w:pPr>
            <w:proofErr w:type="gramStart"/>
            <w:r>
              <w:rPr>
                <w:sz w:val="22"/>
                <w:szCs w:val="22"/>
              </w:rPr>
              <w:t>&lt;.0001</w:t>
            </w:r>
            <w:proofErr w:type="gramEnd"/>
          </w:p>
        </w:tc>
      </w:tr>
      <w:tr w:rsidR="00736E7E" w14:paraId="522C0142"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55D7C7"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43D285" w14:textId="77777777" w:rsidR="00736E7E" w:rsidRDefault="00035BFF">
            <w:pPr>
              <w:pStyle w:val="Body"/>
              <w:spacing w:after="0" w:line="240" w:lineRule="auto"/>
              <w:jc w:val="right"/>
            </w:pPr>
            <w:r>
              <w:rPr>
                <w:sz w:val="22"/>
                <w:szCs w:val="22"/>
              </w:rPr>
              <w:t>0.5359616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F0215E" w14:textId="77777777" w:rsidR="00736E7E" w:rsidRDefault="00035BFF">
            <w:pPr>
              <w:pStyle w:val="Body"/>
              <w:spacing w:after="0" w:line="240" w:lineRule="auto"/>
              <w:jc w:val="right"/>
            </w:pPr>
            <w:r>
              <w:rPr>
                <w:sz w:val="22"/>
                <w:szCs w:val="22"/>
              </w:rPr>
              <w:t>0.258324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3CDFF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684E16" w14:textId="77777777" w:rsidR="00736E7E" w:rsidRDefault="00035BFF">
            <w:pPr>
              <w:pStyle w:val="Body"/>
              <w:spacing w:after="0" w:line="240" w:lineRule="auto"/>
              <w:jc w:val="right"/>
            </w:pPr>
            <w:r>
              <w:rPr>
                <w:sz w:val="22"/>
                <w:szCs w:val="22"/>
              </w:rPr>
              <w:t>2.075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886F8C" w14:textId="77777777" w:rsidR="00736E7E" w:rsidRDefault="00035BFF">
            <w:pPr>
              <w:pStyle w:val="Body"/>
              <w:spacing w:after="0" w:line="240" w:lineRule="auto"/>
              <w:jc w:val="right"/>
            </w:pPr>
            <w:r>
              <w:rPr>
                <w:sz w:val="22"/>
                <w:szCs w:val="22"/>
              </w:rPr>
              <w:t>0.641</w:t>
            </w:r>
          </w:p>
        </w:tc>
      </w:tr>
      <w:tr w:rsidR="00736E7E" w14:paraId="2E72FA52"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39320A"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41AD82" w14:textId="77777777" w:rsidR="00736E7E" w:rsidRDefault="00035BFF">
            <w:pPr>
              <w:pStyle w:val="Body"/>
              <w:spacing w:after="0" w:line="240" w:lineRule="auto"/>
              <w:jc w:val="right"/>
            </w:pPr>
            <w:r>
              <w:rPr>
                <w:sz w:val="22"/>
                <w:szCs w:val="22"/>
              </w:rPr>
              <w:t>-1.06434383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AA2213" w14:textId="77777777" w:rsidR="00736E7E" w:rsidRDefault="00035BFF">
            <w:pPr>
              <w:pStyle w:val="Body"/>
              <w:spacing w:after="0" w:line="240" w:lineRule="auto"/>
              <w:jc w:val="right"/>
            </w:pPr>
            <w:r>
              <w:rPr>
                <w:sz w:val="22"/>
                <w:szCs w:val="22"/>
              </w:rPr>
              <w:t>0.174502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EA288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2216DE" w14:textId="77777777" w:rsidR="00736E7E" w:rsidRDefault="00035BFF">
            <w:pPr>
              <w:pStyle w:val="Body"/>
              <w:spacing w:after="0" w:line="240" w:lineRule="auto"/>
              <w:jc w:val="right"/>
            </w:pPr>
            <w:r>
              <w:rPr>
                <w:sz w:val="22"/>
                <w:szCs w:val="22"/>
              </w:rPr>
              <w:t>-6.099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D4093B" w14:textId="77777777" w:rsidR="00736E7E" w:rsidRDefault="00035BFF">
            <w:pPr>
              <w:pStyle w:val="Body"/>
              <w:spacing w:after="0" w:line="240" w:lineRule="auto"/>
            </w:pPr>
            <w:proofErr w:type="gramStart"/>
            <w:r>
              <w:rPr>
                <w:sz w:val="22"/>
                <w:szCs w:val="22"/>
              </w:rPr>
              <w:t>&lt;.0001</w:t>
            </w:r>
            <w:proofErr w:type="gramEnd"/>
          </w:p>
        </w:tc>
      </w:tr>
      <w:tr w:rsidR="00736E7E" w14:paraId="51AC74FF"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F9E61F" w14:textId="77777777" w:rsidR="00736E7E" w:rsidRDefault="00035BFF">
            <w:pPr>
              <w:pStyle w:val="Body"/>
              <w:spacing w:after="0" w:line="240" w:lineRule="auto"/>
            </w:pPr>
            <w:proofErr w:type="spellStart"/>
            <w:proofErr w:type="gramStart"/>
            <w:r>
              <w:rPr>
                <w:sz w:val="22"/>
                <w:szCs w:val="22"/>
              </w:rPr>
              <w:t>annuals,AM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FDEDEF" w14:textId="77777777" w:rsidR="00736E7E" w:rsidRDefault="00035BFF">
            <w:pPr>
              <w:pStyle w:val="Body"/>
              <w:spacing w:after="0" w:line="240" w:lineRule="auto"/>
              <w:jc w:val="right"/>
            </w:pPr>
            <w:r>
              <w:rPr>
                <w:sz w:val="22"/>
                <w:szCs w:val="22"/>
              </w:rPr>
              <w:t>0.30677573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9DA5EC" w14:textId="77777777" w:rsidR="00736E7E" w:rsidRDefault="00035BFF">
            <w:pPr>
              <w:pStyle w:val="Body"/>
              <w:spacing w:after="0" w:line="240" w:lineRule="auto"/>
              <w:jc w:val="right"/>
            </w:pPr>
            <w:r>
              <w:rPr>
                <w:sz w:val="22"/>
                <w:szCs w:val="22"/>
              </w:rPr>
              <w:t>0.182551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F2F5C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B78C2" w14:textId="77777777" w:rsidR="00736E7E" w:rsidRDefault="00035BFF">
            <w:pPr>
              <w:pStyle w:val="Body"/>
              <w:spacing w:after="0" w:line="240" w:lineRule="auto"/>
              <w:jc w:val="right"/>
            </w:pPr>
            <w:r>
              <w:rPr>
                <w:sz w:val="22"/>
                <w:szCs w:val="22"/>
              </w:rPr>
              <w:t>1.68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E47D6C" w14:textId="77777777" w:rsidR="00736E7E" w:rsidRDefault="00035BFF">
            <w:pPr>
              <w:pStyle w:val="Body"/>
              <w:spacing w:after="0" w:line="240" w:lineRule="auto"/>
              <w:jc w:val="right"/>
            </w:pPr>
            <w:r>
              <w:rPr>
                <w:sz w:val="22"/>
                <w:szCs w:val="22"/>
              </w:rPr>
              <w:t>0.8774</w:t>
            </w:r>
          </w:p>
        </w:tc>
      </w:tr>
      <w:tr w:rsidR="00736E7E" w14:paraId="482CBDF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112F87"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-burrow,AM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594688" w14:textId="77777777" w:rsidR="00736E7E" w:rsidRDefault="00035BFF">
            <w:pPr>
              <w:pStyle w:val="Body"/>
              <w:spacing w:after="0" w:line="240" w:lineRule="auto"/>
              <w:jc w:val="right"/>
            </w:pPr>
            <w:r>
              <w:rPr>
                <w:sz w:val="22"/>
                <w:szCs w:val="22"/>
              </w:rPr>
              <w:t>-2.0372325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F385E2" w14:textId="77777777" w:rsidR="00736E7E" w:rsidRDefault="00035BFF">
            <w:pPr>
              <w:pStyle w:val="Body"/>
              <w:spacing w:after="0" w:line="240" w:lineRule="auto"/>
              <w:jc w:val="right"/>
            </w:pPr>
            <w:r>
              <w:rPr>
                <w:sz w:val="22"/>
                <w:szCs w:val="22"/>
              </w:rPr>
              <w:t>0.138864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63E49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45B5F3" w14:textId="77777777" w:rsidR="00736E7E" w:rsidRDefault="00035BFF">
            <w:pPr>
              <w:pStyle w:val="Body"/>
              <w:spacing w:after="0" w:line="240" w:lineRule="auto"/>
              <w:jc w:val="right"/>
            </w:pPr>
            <w:r>
              <w:rPr>
                <w:sz w:val="22"/>
                <w:szCs w:val="22"/>
              </w:rPr>
              <w:t>-14.671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61E21F" w14:textId="77777777" w:rsidR="00736E7E" w:rsidRDefault="00035BFF">
            <w:pPr>
              <w:pStyle w:val="Body"/>
              <w:spacing w:after="0" w:line="240" w:lineRule="auto"/>
            </w:pPr>
            <w:proofErr w:type="gramStart"/>
            <w:r>
              <w:rPr>
                <w:sz w:val="22"/>
                <w:szCs w:val="22"/>
              </w:rPr>
              <w:t>&lt;.0001</w:t>
            </w:r>
            <w:proofErr w:type="gramEnd"/>
          </w:p>
        </w:tc>
      </w:tr>
      <w:tr w:rsidR="00736E7E" w14:paraId="1EA09F1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8097F3"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-road,AM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5242B6" w14:textId="77777777" w:rsidR="00736E7E" w:rsidRDefault="00035BFF">
            <w:pPr>
              <w:pStyle w:val="Body"/>
              <w:spacing w:after="0" w:line="240" w:lineRule="auto"/>
              <w:jc w:val="right"/>
            </w:pPr>
            <w:r>
              <w:rPr>
                <w:sz w:val="22"/>
                <w:szCs w:val="22"/>
              </w:rPr>
              <w:t>0.83129752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D5F64A" w14:textId="77777777" w:rsidR="00736E7E" w:rsidRDefault="00035BFF">
            <w:pPr>
              <w:pStyle w:val="Body"/>
              <w:spacing w:after="0" w:line="240" w:lineRule="auto"/>
              <w:jc w:val="right"/>
            </w:pPr>
            <w:r>
              <w:rPr>
                <w:sz w:val="22"/>
                <w:szCs w:val="22"/>
              </w:rPr>
              <w:t>0.315376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565B3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F6EB49" w14:textId="77777777" w:rsidR="00736E7E" w:rsidRDefault="00035BFF">
            <w:pPr>
              <w:pStyle w:val="Body"/>
              <w:spacing w:after="0" w:line="240" w:lineRule="auto"/>
              <w:jc w:val="right"/>
            </w:pPr>
            <w:r>
              <w:rPr>
                <w:sz w:val="22"/>
                <w:szCs w:val="22"/>
              </w:rPr>
              <w:t>2.636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AD04DF" w14:textId="77777777" w:rsidR="00736E7E" w:rsidRDefault="00035BFF">
            <w:pPr>
              <w:pStyle w:val="Body"/>
              <w:spacing w:after="0" w:line="240" w:lineRule="auto"/>
              <w:jc w:val="right"/>
            </w:pPr>
            <w:r>
              <w:rPr>
                <w:sz w:val="22"/>
                <w:szCs w:val="22"/>
              </w:rPr>
              <w:t>0.2594</w:t>
            </w:r>
          </w:p>
        </w:tc>
      </w:tr>
      <w:tr w:rsidR="00736E7E" w14:paraId="701A3FD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03815C"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-shrub,AM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8657A7" w14:textId="77777777" w:rsidR="00736E7E" w:rsidRDefault="00035BFF">
            <w:pPr>
              <w:pStyle w:val="Body"/>
              <w:spacing w:after="0" w:line="240" w:lineRule="auto"/>
              <w:jc w:val="right"/>
            </w:pPr>
            <w:r>
              <w:rPr>
                <w:sz w:val="22"/>
                <w:szCs w:val="22"/>
              </w:rPr>
              <w:t>-0.70914752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DD621C" w14:textId="77777777" w:rsidR="00736E7E" w:rsidRDefault="00035BFF">
            <w:pPr>
              <w:pStyle w:val="Body"/>
              <w:spacing w:after="0" w:line="240" w:lineRule="auto"/>
              <w:jc w:val="right"/>
            </w:pPr>
            <w:r>
              <w:rPr>
                <w:sz w:val="22"/>
                <w:szCs w:val="22"/>
              </w:rPr>
              <w:t>0.167432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0987B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A94702" w14:textId="77777777" w:rsidR="00736E7E" w:rsidRDefault="00035BFF">
            <w:pPr>
              <w:pStyle w:val="Body"/>
              <w:spacing w:after="0" w:line="240" w:lineRule="auto"/>
              <w:jc w:val="right"/>
            </w:pPr>
            <w:r>
              <w:rPr>
                <w:sz w:val="22"/>
                <w:szCs w:val="22"/>
              </w:rPr>
              <w:t>-4.235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160067" w14:textId="77777777" w:rsidR="00736E7E" w:rsidRDefault="00035BFF">
            <w:pPr>
              <w:pStyle w:val="Body"/>
              <w:spacing w:after="0" w:line="240" w:lineRule="auto"/>
              <w:jc w:val="right"/>
            </w:pPr>
            <w:r>
              <w:rPr>
                <w:sz w:val="22"/>
                <w:szCs w:val="22"/>
              </w:rPr>
              <w:t>0.0014</w:t>
            </w:r>
          </w:p>
        </w:tc>
      </w:tr>
      <w:tr w:rsidR="00736E7E" w14:paraId="709AD1A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0F0AF2"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-wash,AM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23AD78" w14:textId="77777777" w:rsidR="00736E7E" w:rsidRDefault="00035BFF">
            <w:pPr>
              <w:pStyle w:val="Body"/>
              <w:spacing w:after="0" w:line="240" w:lineRule="auto"/>
              <w:jc w:val="right"/>
            </w:pPr>
            <w:r>
              <w:rPr>
                <w:sz w:val="22"/>
                <w:szCs w:val="22"/>
              </w:rPr>
              <w:t>0.54361545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C2C057" w14:textId="77777777" w:rsidR="00736E7E" w:rsidRDefault="00035BFF">
            <w:pPr>
              <w:pStyle w:val="Body"/>
              <w:spacing w:after="0" w:line="240" w:lineRule="auto"/>
              <w:jc w:val="right"/>
            </w:pPr>
            <w:r>
              <w:rPr>
                <w:sz w:val="22"/>
                <w:szCs w:val="22"/>
              </w:rPr>
              <w:t>0.22769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59AB3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0B10A2" w14:textId="77777777" w:rsidR="00736E7E" w:rsidRDefault="00035BFF">
            <w:pPr>
              <w:pStyle w:val="Body"/>
              <w:spacing w:after="0" w:line="240" w:lineRule="auto"/>
              <w:jc w:val="right"/>
            </w:pPr>
            <w:r>
              <w:rPr>
                <w:sz w:val="22"/>
                <w:szCs w:val="22"/>
              </w:rPr>
              <w:t>2.388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8A1029" w14:textId="77777777" w:rsidR="00736E7E" w:rsidRDefault="00035BFF">
            <w:pPr>
              <w:pStyle w:val="Body"/>
              <w:spacing w:after="0" w:line="240" w:lineRule="auto"/>
              <w:jc w:val="right"/>
            </w:pPr>
            <w:r>
              <w:rPr>
                <w:sz w:val="22"/>
                <w:szCs w:val="22"/>
              </w:rPr>
              <w:t>0.4145</w:t>
            </w:r>
          </w:p>
        </w:tc>
      </w:tr>
      <w:tr w:rsidR="00736E7E" w14:paraId="14D9991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69EEEC"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-annuals,PM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0FFCC4B" w14:textId="77777777" w:rsidR="00736E7E" w:rsidRDefault="00035BFF">
            <w:pPr>
              <w:pStyle w:val="Body"/>
              <w:spacing w:after="0" w:line="240" w:lineRule="auto"/>
              <w:jc w:val="right"/>
            </w:pPr>
            <w:r>
              <w:rPr>
                <w:sz w:val="22"/>
                <w:szCs w:val="22"/>
              </w:rPr>
              <w:t>0.36129389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4D3D20" w14:textId="77777777" w:rsidR="00736E7E" w:rsidRDefault="00035BFF">
            <w:pPr>
              <w:pStyle w:val="Body"/>
              <w:spacing w:after="0" w:line="240" w:lineRule="auto"/>
              <w:jc w:val="right"/>
            </w:pPr>
            <w:r>
              <w:rPr>
                <w:sz w:val="22"/>
                <w:szCs w:val="22"/>
              </w:rPr>
              <w:t>0.240407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2ED35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6E5480" w14:textId="77777777" w:rsidR="00736E7E" w:rsidRDefault="00035BFF">
            <w:pPr>
              <w:pStyle w:val="Body"/>
              <w:spacing w:after="0" w:line="240" w:lineRule="auto"/>
              <w:jc w:val="right"/>
            </w:pPr>
            <w:r>
              <w:rPr>
                <w:sz w:val="22"/>
                <w:szCs w:val="22"/>
              </w:rPr>
              <w:t>1.503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AC6633" w14:textId="77777777" w:rsidR="00736E7E" w:rsidRDefault="00035BFF">
            <w:pPr>
              <w:pStyle w:val="Body"/>
              <w:spacing w:after="0" w:line="240" w:lineRule="auto"/>
              <w:jc w:val="right"/>
            </w:pPr>
            <w:r>
              <w:rPr>
                <w:sz w:val="22"/>
                <w:szCs w:val="22"/>
              </w:rPr>
              <w:t>0.9403</w:t>
            </w:r>
          </w:p>
        </w:tc>
      </w:tr>
      <w:tr w:rsidR="00736E7E" w14:paraId="1F241BFC"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D36DE8"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-bare,PM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2C59F7" w14:textId="77777777" w:rsidR="00736E7E" w:rsidRDefault="00035BFF">
            <w:pPr>
              <w:pStyle w:val="Body"/>
              <w:spacing w:after="0" w:line="240" w:lineRule="auto"/>
              <w:jc w:val="right"/>
            </w:pPr>
            <w:r>
              <w:rPr>
                <w:sz w:val="22"/>
                <w:szCs w:val="22"/>
              </w:rPr>
              <w:t>0.725937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8415CB" w14:textId="77777777" w:rsidR="00736E7E" w:rsidRDefault="00035BFF">
            <w:pPr>
              <w:pStyle w:val="Body"/>
              <w:spacing w:after="0" w:line="240" w:lineRule="auto"/>
              <w:jc w:val="right"/>
            </w:pPr>
            <w:r>
              <w:rPr>
                <w:sz w:val="22"/>
                <w:szCs w:val="22"/>
              </w:rPr>
              <w:t>0.257155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450E60"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4535A4" w14:textId="77777777" w:rsidR="00736E7E" w:rsidRDefault="00035BFF">
            <w:pPr>
              <w:pStyle w:val="Body"/>
              <w:spacing w:after="0" w:line="240" w:lineRule="auto"/>
              <w:jc w:val="right"/>
            </w:pPr>
            <w:r>
              <w:rPr>
                <w:sz w:val="22"/>
                <w:szCs w:val="22"/>
              </w:rPr>
              <w:t>2.823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27BA55" w14:textId="77777777" w:rsidR="00736E7E" w:rsidRDefault="00035BFF">
            <w:pPr>
              <w:pStyle w:val="Body"/>
              <w:spacing w:after="0" w:line="240" w:lineRule="auto"/>
              <w:jc w:val="right"/>
            </w:pPr>
            <w:r>
              <w:rPr>
                <w:sz w:val="22"/>
                <w:szCs w:val="22"/>
              </w:rPr>
              <w:t>0.1702</w:t>
            </w:r>
          </w:p>
        </w:tc>
      </w:tr>
      <w:tr w:rsidR="00736E7E" w14:paraId="0C0F779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524280"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E0BEE" w14:textId="77777777" w:rsidR="00736E7E" w:rsidRDefault="00035BFF">
            <w:pPr>
              <w:pStyle w:val="Body"/>
              <w:spacing w:after="0" w:line="240" w:lineRule="auto"/>
              <w:jc w:val="right"/>
            </w:pPr>
            <w:r>
              <w:rPr>
                <w:sz w:val="22"/>
                <w:szCs w:val="22"/>
              </w:rPr>
              <w:t>-1.81828622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AC84BA" w14:textId="77777777" w:rsidR="00736E7E" w:rsidRDefault="00035BFF">
            <w:pPr>
              <w:pStyle w:val="Body"/>
              <w:spacing w:after="0" w:line="240" w:lineRule="auto"/>
              <w:jc w:val="right"/>
            </w:pPr>
            <w:r>
              <w:rPr>
                <w:sz w:val="22"/>
                <w:szCs w:val="22"/>
              </w:rPr>
              <w:t>0.136917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6C902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E45942" w14:textId="77777777" w:rsidR="00736E7E" w:rsidRDefault="00035BFF">
            <w:pPr>
              <w:pStyle w:val="Body"/>
              <w:spacing w:after="0" w:line="240" w:lineRule="auto"/>
              <w:jc w:val="right"/>
            </w:pPr>
            <w:r>
              <w:rPr>
                <w:sz w:val="22"/>
                <w:szCs w:val="22"/>
              </w:rPr>
              <w:t>-13.28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40E7F5" w14:textId="77777777" w:rsidR="00736E7E" w:rsidRDefault="00035BFF">
            <w:pPr>
              <w:pStyle w:val="Body"/>
              <w:spacing w:after="0" w:line="240" w:lineRule="auto"/>
            </w:pPr>
            <w:proofErr w:type="gramStart"/>
            <w:r>
              <w:rPr>
                <w:sz w:val="22"/>
                <w:szCs w:val="22"/>
              </w:rPr>
              <w:t>&lt;.0001</w:t>
            </w:r>
            <w:proofErr w:type="gramEnd"/>
          </w:p>
        </w:tc>
      </w:tr>
      <w:tr w:rsidR="00736E7E" w14:paraId="6BEF7D8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6B0683"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E5ADB3" w14:textId="77777777" w:rsidR="00736E7E" w:rsidRDefault="00035BFF">
            <w:pPr>
              <w:pStyle w:val="Body"/>
              <w:spacing w:after="0" w:line="240" w:lineRule="auto"/>
              <w:jc w:val="right"/>
            </w:pPr>
            <w:r>
              <w:rPr>
                <w:sz w:val="22"/>
                <w:szCs w:val="22"/>
              </w:rPr>
              <w:t>0.22516172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458B43" w14:textId="77777777" w:rsidR="00736E7E" w:rsidRDefault="00035BFF">
            <w:pPr>
              <w:pStyle w:val="Body"/>
              <w:spacing w:after="0" w:line="240" w:lineRule="auto"/>
              <w:jc w:val="right"/>
            </w:pPr>
            <w:r>
              <w:rPr>
                <w:sz w:val="22"/>
                <w:szCs w:val="22"/>
              </w:rPr>
              <w:t>0.24816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FC5E02"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AF564E" w14:textId="77777777" w:rsidR="00736E7E" w:rsidRDefault="00035BFF">
            <w:pPr>
              <w:pStyle w:val="Body"/>
              <w:spacing w:after="0" w:line="240" w:lineRule="auto"/>
              <w:jc w:val="right"/>
            </w:pPr>
            <w:r>
              <w:rPr>
                <w:sz w:val="22"/>
                <w:szCs w:val="22"/>
              </w:rPr>
              <w:t>0.907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8ED788" w14:textId="77777777" w:rsidR="00736E7E" w:rsidRDefault="00035BFF">
            <w:pPr>
              <w:pStyle w:val="Body"/>
              <w:spacing w:after="0" w:line="240" w:lineRule="auto"/>
              <w:jc w:val="right"/>
            </w:pPr>
            <w:r>
              <w:rPr>
                <w:sz w:val="22"/>
                <w:szCs w:val="22"/>
              </w:rPr>
              <w:t>0.9991</w:t>
            </w:r>
          </w:p>
        </w:tc>
      </w:tr>
      <w:tr w:rsidR="00736E7E" w14:paraId="2E40A858"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AEBCDE"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9065FF" w14:textId="77777777" w:rsidR="00736E7E" w:rsidRDefault="00035BFF">
            <w:pPr>
              <w:pStyle w:val="Body"/>
              <w:spacing w:after="0" w:line="240" w:lineRule="auto"/>
              <w:jc w:val="right"/>
            </w:pPr>
            <w:r>
              <w:rPr>
                <w:sz w:val="22"/>
                <w:szCs w:val="22"/>
              </w:rPr>
              <w:t>-1.37514371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A596D8" w14:textId="77777777" w:rsidR="00736E7E" w:rsidRDefault="00035BFF">
            <w:pPr>
              <w:pStyle w:val="Body"/>
              <w:spacing w:after="0" w:line="240" w:lineRule="auto"/>
              <w:jc w:val="right"/>
            </w:pPr>
            <w:r>
              <w:rPr>
                <w:sz w:val="22"/>
                <w:szCs w:val="22"/>
              </w:rPr>
              <w:t>0.159069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98A094"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552BE0" w14:textId="77777777" w:rsidR="00736E7E" w:rsidRDefault="00035BFF">
            <w:pPr>
              <w:pStyle w:val="Body"/>
              <w:spacing w:after="0" w:line="240" w:lineRule="auto"/>
              <w:jc w:val="right"/>
            </w:pPr>
            <w:r>
              <w:rPr>
                <w:sz w:val="22"/>
                <w:szCs w:val="22"/>
              </w:rPr>
              <w:t>-8.645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810F9B" w14:textId="77777777" w:rsidR="00736E7E" w:rsidRDefault="00035BFF">
            <w:pPr>
              <w:pStyle w:val="Body"/>
              <w:spacing w:after="0" w:line="240" w:lineRule="auto"/>
            </w:pPr>
            <w:proofErr w:type="gramStart"/>
            <w:r>
              <w:rPr>
                <w:sz w:val="22"/>
                <w:szCs w:val="22"/>
              </w:rPr>
              <w:t>&lt;.0001</w:t>
            </w:r>
            <w:proofErr w:type="gramEnd"/>
          </w:p>
        </w:tc>
      </w:tr>
      <w:tr w:rsidR="00736E7E" w14:paraId="15589D06"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86F557" w14:textId="77777777" w:rsidR="00736E7E" w:rsidRDefault="00035BFF">
            <w:pPr>
              <w:pStyle w:val="Body"/>
              <w:spacing w:after="0" w:line="240" w:lineRule="auto"/>
            </w:pPr>
            <w:proofErr w:type="spellStart"/>
            <w:proofErr w:type="gramStart"/>
            <w:r>
              <w:rPr>
                <w:sz w:val="22"/>
                <w:szCs w:val="22"/>
              </w:rPr>
              <w:t>bare,AM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7EB504" w14:textId="77777777" w:rsidR="00736E7E" w:rsidRDefault="00035BFF">
            <w:pPr>
              <w:pStyle w:val="Body"/>
              <w:spacing w:after="0" w:line="240" w:lineRule="auto"/>
              <w:jc w:val="right"/>
            </w:pPr>
            <w:r>
              <w:rPr>
                <w:sz w:val="22"/>
                <w:szCs w:val="22"/>
              </w:rPr>
              <w:t>-0.00402415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F32CF3" w14:textId="77777777" w:rsidR="00736E7E" w:rsidRDefault="00035BFF">
            <w:pPr>
              <w:pStyle w:val="Body"/>
              <w:spacing w:after="0" w:line="240" w:lineRule="auto"/>
              <w:jc w:val="right"/>
            </w:pPr>
            <w:r>
              <w:rPr>
                <w:sz w:val="22"/>
                <w:szCs w:val="22"/>
              </w:rPr>
              <w:t>0.16786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104B1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1DAD96" w14:textId="77777777" w:rsidR="00736E7E" w:rsidRDefault="00035BFF">
            <w:pPr>
              <w:pStyle w:val="Body"/>
              <w:spacing w:after="0" w:line="240" w:lineRule="auto"/>
              <w:jc w:val="right"/>
            </w:pPr>
            <w:r>
              <w:rPr>
                <w:sz w:val="22"/>
                <w:szCs w:val="22"/>
              </w:rPr>
              <w:t>-0.024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99337A" w14:textId="77777777" w:rsidR="00736E7E" w:rsidRDefault="00035BFF">
            <w:pPr>
              <w:pStyle w:val="Body"/>
              <w:spacing w:after="0" w:line="240" w:lineRule="auto"/>
              <w:jc w:val="right"/>
            </w:pPr>
            <w:r>
              <w:rPr>
                <w:sz w:val="22"/>
                <w:szCs w:val="22"/>
              </w:rPr>
              <w:t>1</w:t>
            </w:r>
          </w:p>
        </w:tc>
      </w:tr>
      <w:tr w:rsidR="00736E7E" w14:paraId="1BFE473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8CB085"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-road,AM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5CA0C7" w14:textId="77777777" w:rsidR="00736E7E" w:rsidRDefault="00035BFF">
            <w:pPr>
              <w:pStyle w:val="Body"/>
              <w:spacing w:after="0" w:line="240" w:lineRule="auto"/>
              <w:jc w:val="right"/>
            </w:pPr>
            <w:r>
              <w:rPr>
                <w:sz w:val="22"/>
                <w:szCs w:val="22"/>
              </w:rPr>
              <w:t>2.86853002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90D08D" w14:textId="77777777" w:rsidR="00736E7E" w:rsidRDefault="00035BFF">
            <w:pPr>
              <w:pStyle w:val="Body"/>
              <w:spacing w:after="0" w:line="240" w:lineRule="auto"/>
              <w:jc w:val="right"/>
            </w:pPr>
            <w:r>
              <w:rPr>
                <w:sz w:val="22"/>
                <w:szCs w:val="22"/>
              </w:rPr>
              <w:t>0.294088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9D9E6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D2551E" w14:textId="77777777" w:rsidR="00736E7E" w:rsidRDefault="00035BFF">
            <w:pPr>
              <w:pStyle w:val="Body"/>
              <w:spacing w:after="0" w:line="240" w:lineRule="auto"/>
              <w:jc w:val="right"/>
            </w:pPr>
            <w:r>
              <w:rPr>
                <w:sz w:val="22"/>
                <w:szCs w:val="22"/>
              </w:rPr>
              <w:t>9.754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184439" w14:textId="77777777" w:rsidR="00736E7E" w:rsidRDefault="00035BFF">
            <w:pPr>
              <w:pStyle w:val="Body"/>
              <w:spacing w:after="0" w:line="240" w:lineRule="auto"/>
            </w:pPr>
            <w:proofErr w:type="gramStart"/>
            <w:r>
              <w:rPr>
                <w:sz w:val="22"/>
                <w:szCs w:val="22"/>
              </w:rPr>
              <w:t>&lt;.0001</w:t>
            </w:r>
            <w:proofErr w:type="gramEnd"/>
          </w:p>
        </w:tc>
      </w:tr>
      <w:tr w:rsidR="00736E7E" w14:paraId="62AAB84A"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FF541D"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-shrub,AM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4AA06B" w14:textId="77777777" w:rsidR="00736E7E" w:rsidRDefault="00035BFF">
            <w:pPr>
              <w:pStyle w:val="Body"/>
              <w:spacing w:after="0" w:line="240" w:lineRule="auto"/>
              <w:jc w:val="right"/>
            </w:pPr>
            <w:r>
              <w:rPr>
                <w:sz w:val="22"/>
                <w:szCs w:val="22"/>
              </w:rPr>
              <w:t>1.32808498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F91871" w14:textId="77777777" w:rsidR="00736E7E" w:rsidRDefault="00035BFF">
            <w:pPr>
              <w:pStyle w:val="Body"/>
              <w:spacing w:after="0" w:line="240" w:lineRule="auto"/>
              <w:jc w:val="right"/>
            </w:pPr>
            <w:r>
              <w:rPr>
                <w:sz w:val="22"/>
                <w:szCs w:val="22"/>
              </w:rPr>
              <w:t>0.122716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2B6C4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E60010" w14:textId="77777777" w:rsidR="00736E7E" w:rsidRDefault="00035BFF">
            <w:pPr>
              <w:pStyle w:val="Body"/>
              <w:spacing w:after="0" w:line="240" w:lineRule="auto"/>
              <w:jc w:val="right"/>
            </w:pPr>
            <w:r>
              <w:rPr>
                <w:sz w:val="22"/>
                <w:szCs w:val="22"/>
              </w:rPr>
              <w:t>10.822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9D53F5" w14:textId="77777777" w:rsidR="00736E7E" w:rsidRDefault="00035BFF">
            <w:pPr>
              <w:pStyle w:val="Body"/>
              <w:spacing w:after="0" w:line="240" w:lineRule="auto"/>
            </w:pPr>
            <w:proofErr w:type="gramStart"/>
            <w:r>
              <w:rPr>
                <w:sz w:val="22"/>
                <w:szCs w:val="22"/>
              </w:rPr>
              <w:t>&lt;.0001</w:t>
            </w:r>
            <w:proofErr w:type="gramEnd"/>
          </w:p>
        </w:tc>
      </w:tr>
      <w:tr w:rsidR="00736E7E" w14:paraId="670AF7A9"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6CEA5D" w14:textId="77777777" w:rsidR="00736E7E" w:rsidRDefault="00035BFF">
            <w:pPr>
              <w:pStyle w:val="Body"/>
              <w:spacing w:after="0" w:line="240" w:lineRule="auto"/>
            </w:pPr>
            <w:proofErr w:type="spellStart"/>
            <w:proofErr w:type="gramStart"/>
            <w:r>
              <w:rPr>
                <w:sz w:val="22"/>
                <w:szCs w:val="22"/>
              </w:rPr>
              <w:lastRenderedPageBreak/>
              <w:t>burrow,AM</w:t>
            </w:r>
            <w:proofErr w:type="gramEnd"/>
            <w:r>
              <w:rPr>
                <w:sz w:val="22"/>
                <w:szCs w:val="22"/>
              </w:rPr>
              <w:t>-wash,AM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67D8D0" w14:textId="77777777" w:rsidR="00736E7E" w:rsidRDefault="00035BFF">
            <w:pPr>
              <w:pStyle w:val="Body"/>
              <w:spacing w:after="0" w:line="240" w:lineRule="auto"/>
              <w:jc w:val="right"/>
            </w:pPr>
            <w:r>
              <w:rPr>
                <w:sz w:val="22"/>
                <w:szCs w:val="22"/>
              </w:rPr>
              <w:t>2.58084794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F57409" w14:textId="77777777" w:rsidR="00736E7E" w:rsidRDefault="00035BFF">
            <w:pPr>
              <w:pStyle w:val="Body"/>
              <w:spacing w:after="0" w:line="240" w:lineRule="auto"/>
              <w:jc w:val="right"/>
            </w:pPr>
            <w:r>
              <w:rPr>
                <w:sz w:val="22"/>
                <w:szCs w:val="22"/>
              </w:rPr>
              <w:t>0.197152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715A42"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A0596A" w14:textId="77777777" w:rsidR="00736E7E" w:rsidRDefault="00035BFF">
            <w:pPr>
              <w:pStyle w:val="Body"/>
              <w:spacing w:after="0" w:line="240" w:lineRule="auto"/>
              <w:jc w:val="right"/>
            </w:pPr>
            <w:r>
              <w:rPr>
                <w:sz w:val="22"/>
                <w:szCs w:val="22"/>
              </w:rPr>
              <w:t>13.091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92FD45" w14:textId="77777777" w:rsidR="00736E7E" w:rsidRDefault="00035BFF">
            <w:pPr>
              <w:pStyle w:val="Body"/>
              <w:spacing w:after="0" w:line="240" w:lineRule="auto"/>
            </w:pPr>
            <w:proofErr w:type="gramStart"/>
            <w:r>
              <w:rPr>
                <w:sz w:val="22"/>
                <w:szCs w:val="22"/>
              </w:rPr>
              <w:t>&lt;.0001</w:t>
            </w:r>
            <w:proofErr w:type="gramEnd"/>
          </w:p>
        </w:tc>
      </w:tr>
      <w:tr w:rsidR="00736E7E" w14:paraId="5B2883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CC060E"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-annuals,PM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1123FF" w14:textId="77777777" w:rsidR="00736E7E" w:rsidRDefault="00035BFF">
            <w:pPr>
              <w:pStyle w:val="Body"/>
              <w:spacing w:after="0" w:line="240" w:lineRule="auto"/>
              <w:jc w:val="right"/>
            </w:pPr>
            <w:r>
              <w:rPr>
                <w:sz w:val="22"/>
                <w:szCs w:val="22"/>
              </w:rPr>
              <w:t>2.39852639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9ED077" w14:textId="77777777" w:rsidR="00736E7E" w:rsidRDefault="00035BFF">
            <w:pPr>
              <w:pStyle w:val="Body"/>
              <w:spacing w:after="0" w:line="240" w:lineRule="auto"/>
              <w:jc w:val="right"/>
            </w:pPr>
            <w:r>
              <w:rPr>
                <w:sz w:val="22"/>
                <w:szCs w:val="22"/>
              </w:rPr>
              <w:t>0.21171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B0558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CEC06A" w14:textId="77777777" w:rsidR="00736E7E" w:rsidRDefault="00035BFF">
            <w:pPr>
              <w:pStyle w:val="Body"/>
              <w:spacing w:after="0" w:line="240" w:lineRule="auto"/>
              <w:jc w:val="right"/>
            </w:pPr>
            <w:r>
              <w:rPr>
                <w:sz w:val="22"/>
                <w:szCs w:val="22"/>
              </w:rPr>
              <w:t>11.329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B87335" w14:textId="77777777" w:rsidR="00736E7E" w:rsidRDefault="00035BFF">
            <w:pPr>
              <w:pStyle w:val="Body"/>
              <w:spacing w:after="0" w:line="240" w:lineRule="auto"/>
            </w:pPr>
            <w:proofErr w:type="gramStart"/>
            <w:r>
              <w:rPr>
                <w:sz w:val="22"/>
                <w:szCs w:val="22"/>
              </w:rPr>
              <w:t>&lt;.0001</w:t>
            </w:r>
            <w:proofErr w:type="gramEnd"/>
          </w:p>
        </w:tc>
      </w:tr>
      <w:tr w:rsidR="00736E7E" w14:paraId="3CAA6D02"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546D18"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-bare,PM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E9F89B" w14:textId="77777777" w:rsidR="00736E7E" w:rsidRDefault="00035BFF">
            <w:pPr>
              <w:pStyle w:val="Body"/>
              <w:spacing w:after="0" w:line="240" w:lineRule="auto"/>
              <w:jc w:val="right"/>
            </w:pPr>
            <w:r>
              <w:rPr>
                <w:sz w:val="22"/>
                <w:szCs w:val="22"/>
              </w:rPr>
              <w:t>2.7631695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F2FF57" w14:textId="77777777" w:rsidR="00736E7E" w:rsidRDefault="00035BFF">
            <w:pPr>
              <w:pStyle w:val="Body"/>
              <w:spacing w:after="0" w:line="240" w:lineRule="auto"/>
              <w:jc w:val="right"/>
            </w:pPr>
            <w:r>
              <w:rPr>
                <w:sz w:val="22"/>
                <w:szCs w:val="22"/>
              </w:rPr>
              <w:t>0.230553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3A8CC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38EA17" w14:textId="77777777" w:rsidR="00736E7E" w:rsidRDefault="00035BFF">
            <w:pPr>
              <w:pStyle w:val="Body"/>
              <w:spacing w:after="0" w:line="240" w:lineRule="auto"/>
              <w:jc w:val="right"/>
            </w:pPr>
            <w:r>
              <w:rPr>
                <w:sz w:val="22"/>
                <w:szCs w:val="22"/>
              </w:rPr>
              <w:t>11.985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796F2A" w14:textId="77777777" w:rsidR="00736E7E" w:rsidRDefault="00035BFF">
            <w:pPr>
              <w:pStyle w:val="Body"/>
              <w:spacing w:after="0" w:line="240" w:lineRule="auto"/>
            </w:pPr>
            <w:proofErr w:type="gramStart"/>
            <w:r>
              <w:rPr>
                <w:sz w:val="22"/>
                <w:szCs w:val="22"/>
              </w:rPr>
              <w:t>&lt;.0001</w:t>
            </w:r>
            <w:proofErr w:type="gramEnd"/>
          </w:p>
        </w:tc>
      </w:tr>
      <w:tr w:rsidR="00736E7E" w14:paraId="1E0C9D35"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24BBE4"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4915B0" w14:textId="77777777" w:rsidR="00736E7E" w:rsidRDefault="00035BFF">
            <w:pPr>
              <w:pStyle w:val="Body"/>
              <w:spacing w:after="0" w:line="240" w:lineRule="auto"/>
              <w:jc w:val="right"/>
            </w:pPr>
            <w:r>
              <w:rPr>
                <w:sz w:val="22"/>
                <w:szCs w:val="22"/>
              </w:rPr>
              <w:t>0.21894627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D1BE27" w14:textId="77777777" w:rsidR="00736E7E" w:rsidRDefault="00035BFF">
            <w:pPr>
              <w:pStyle w:val="Body"/>
              <w:spacing w:after="0" w:line="240" w:lineRule="auto"/>
              <w:jc w:val="right"/>
            </w:pPr>
            <w:r>
              <w:rPr>
                <w:sz w:val="22"/>
                <w:szCs w:val="22"/>
              </w:rPr>
              <w:t>0.075975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78C75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853BE3" w14:textId="77777777" w:rsidR="00736E7E" w:rsidRDefault="00035BFF">
            <w:pPr>
              <w:pStyle w:val="Body"/>
              <w:spacing w:after="0" w:line="240" w:lineRule="auto"/>
              <w:jc w:val="right"/>
            </w:pPr>
            <w:r>
              <w:rPr>
                <w:sz w:val="22"/>
                <w:szCs w:val="22"/>
              </w:rPr>
              <w:t>2.882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574C08" w14:textId="77777777" w:rsidR="00736E7E" w:rsidRDefault="00035BFF">
            <w:pPr>
              <w:pStyle w:val="Body"/>
              <w:spacing w:after="0" w:line="240" w:lineRule="auto"/>
              <w:jc w:val="right"/>
            </w:pPr>
            <w:r>
              <w:rPr>
                <w:sz w:val="22"/>
                <w:szCs w:val="22"/>
              </w:rPr>
              <w:t>0.1473</w:t>
            </w:r>
          </w:p>
        </w:tc>
      </w:tr>
      <w:tr w:rsidR="00736E7E" w14:paraId="081EEFEB"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F7CCF9"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7F5AAE" w14:textId="77777777" w:rsidR="00736E7E" w:rsidRDefault="00035BFF">
            <w:pPr>
              <w:pStyle w:val="Body"/>
              <w:spacing w:after="0" w:line="240" w:lineRule="auto"/>
              <w:jc w:val="right"/>
            </w:pPr>
            <w:r>
              <w:rPr>
                <w:sz w:val="22"/>
                <w:szCs w:val="22"/>
              </w:rPr>
              <w:t>2.26239421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C6801A" w14:textId="77777777" w:rsidR="00736E7E" w:rsidRDefault="00035BFF">
            <w:pPr>
              <w:pStyle w:val="Body"/>
              <w:spacing w:after="0" w:line="240" w:lineRule="auto"/>
              <w:jc w:val="right"/>
            </w:pPr>
            <w:r>
              <w:rPr>
                <w:sz w:val="22"/>
                <w:szCs w:val="22"/>
              </w:rPr>
              <w:t>0.220475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2D5CCF"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4E323D" w14:textId="77777777" w:rsidR="00736E7E" w:rsidRDefault="00035BFF">
            <w:pPr>
              <w:pStyle w:val="Body"/>
              <w:spacing w:after="0" w:line="240" w:lineRule="auto"/>
              <w:jc w:val="right"/>
            </w:pPr>
            <w:r>
              <w:rPr>
                <w:sz w:val="22"/>
                <w:szCs w:val="22"/>
              </w:rPr>
              <w:t>10.261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EA1B1D" w14:textId="77777777" w:rsidR="00736E7E" w:rsidRDefault="00035BFF">
            <w:pPr>
              <w:pStyle w:val="Body"/>
              <w:spacing w:after="0" w:line="240" w:lineRule="auto"/>
            </w:pPr>
            <w:proofErr w:type="gramStart"/>
            <w:r>
              <w:rPr>
                <w:sz w:val="22"/>
                <w:szCs w:val="22"/>
              </w:rPr>
              <w:t>&lt;.0001</w:t>
            </w:r>
            <w:proofErr w:type="gramEnd"/>
          </w:p>
        </w:tc>
      </w:tr>
      <w:tr w:rsidR="00736E7E" w14:paraId="54A38732"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E6CFAF"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BA20BA" w14:textId="77777777" w:rsidR="00736E7E" w:rsidRDefault="00035BFF">
            <w:pPr>
              <w:pStyle w:val="Body"/>
              <w:spacing w:after="0" w:line="240" w:lineRule="auto"/>
              <w:jc w:val="right"/>
            </w:pPr>
            <w:r>
              <w:rPr>
                <w:sz w:val="22"/>
                <w:szCs w:val="22"/>
              </w:rPr>
              <w:t>0.66208878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86433B" w14:textId="77777777" w:rsidR="00736E7E" w:rsidRDefault="00035BFF">
            <w:pPr>
              <w:pStyle w:val="Body"/>
              <w:spacing w:after="0" w:line="240" w:lineRule="auto"/>
              <w:jc w:val="right"/>
            </w:pPr>
            <w:r>
              <w:rPr>
                <w:sz w:val="22"/>
                <w:szCs w:val="22"/>
              </w:rPr>
              <w:t>0.111036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CE091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3FD5AF" w14:textId="77777777" w:rsidR="00736E7E" w:rsidRDefault="00035BFF">
            <w:pPr>
              <w:pStyle w:val="Body"/>
              <w:spacing w:after="0" w:line="240" w:lineRule="auto"/>
              <w:jc w:val="right"/>
            </w:pPr>
            <w:r>
              <w:rPr>
                <w:sz w:val="22"/>
                <w:szCs w:val="22"/>
              </w:rPr>
              <w:t>5.963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F546A2" w14:textId="77777777" w:rsidR="00736E7E" w:rsidRDefault="00035BFF">
            <w:pPr>
              <w:pStyle w:val="Body"/>
              <w:spacing w:after="0" w:line="240" w:lineRule="auto"/>
            </w:pPr>
            <w:proofErr w:type="gramStart"/>
            <w:r>
              <w:rPr>
                <w:sz w:val="22"/>
                <w:szCs w:val="22"/>
              </w:rPr>
              <w:t>&lt;.0001</w:t>
            </w:r>
            <w:proofErr w:type="gramEnd"/>
          </w:p>
        </w:tc>
      </w:tr>
      <w:tr w:rsidR="00736E7E" w14:paraId="23C3F4B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867AE8" w14:textId="77777777" w:rsidR="00736E7E" w:rsidRDefault="00035BFF">
            <w:pPr>
              <w:pStyle w:val="Body"/>
              <w:spacing w:after="0" w:line="240" w:lineRule="auto"/>
            </w:pPr>
            <w:proofErr w:type="spellStart"/>
            <w:proofErr w:type="gramStart"/>
            <w:r>
              <w:rPr>
                <w:sz w:val="22"/>
                <w:szCs w:val="22"/>
              </w:rPr>
              <w:t>burrow,AM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25E5C7" w14:textId="77777777" w:rsidR="00736E7E" w:rsidRDefault="00035BFF">
            <w:pPr>
              <w:pStyle w:val="Body"/>
              <w:spacing w:after="0" w:line="240" w:lineRule="auto"/>
              <w:jc w:val="right"/>
            </w:pPr>
            <w:r>
              <w:rPr>
                <w:sz w:val="22"/>
                <w:szCs w:val="22"/>
              </w:rPr>
              <w:t>2.03320835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ECF8C7" w14:textId="77777777" w:rsidR="00736E7E" w:rsidRDefault="00035BFF">
            <w:pPr>
              <w:pStyle w:val="Body"/>
              <w:spacing w:after="0" w:line="240" w:lineRule="auto"/>
              <w:jc w:val="right"/>
            </w:pPr>
            <w:r>
              <w:rPr>
                <w:sz w:val="22"/>
                <w:szCs w:val="22"/>
              </w:rPr>
              <w:t>0.1233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10E34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ECE838" w14:textId="77777777" w:rsidR="00736E7E" w:rsidRDefault="00035BFF">
            <w:pPr>
              <w:pStyle w:val="Body"/>
              <w:spacing w:after="0" w:line="240" w:lineRule="auto"/>
              <w:jc w:val="right"/>
            </w:pPr>
            <w:r>
              <w:rPr>
                <w:sz w:val="22"/>
                <w:szCs w:val="22"/>
              </w:rPr>
              <w:t>16.49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95B815" w14:textId="77777777" w:rsidR="00736E7E" w:rsidRDefault="00035BFF">
            <w:pPr>
              <w:pStyle w:val="Body"/>
              <w:spacing w:after="0" w:line="240" w:lineRule="auto"/>
            </w:pPr>
            <w:proofErr w:type="gramStart"/>
            <w:r>
              <w:rPr>
                <w:sz w:val="22"/>
                <w:szCs w:val="22"/>
              </w:rPr>
              <w:t>&lt;.0001</w:t>
            </w:r>
            <w:proofErr w:type="gramEnd"/>
          </w:p>
        </w:tc>
      </w:tr>
      <w:tr w:rsidR="00736E7E" w14:paraId="0175126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8EF5E8"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-shrub,AM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7C8353" w14:textId="77777777" w:rsidR="00736E7E" w:rsidRDefault="00035BFF">
            <w:pPr>
              <w:pStyle w:val="Body"/>
              <w:spacing w:after="0" w:line="240" w:lineRule="auto"/>
              <w:jc w:val="right"/>
            </w:pPr>
            <w:r>
              <w:rPr>
                <w:sz w:val="22"/>
                <w:szCs w:val="22"/>
              </w:rPr>
              <w:t>-1.54044504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C6C9EA" w14:textId="77777777" w:rsidR="00736E7E" w:rsidRDefault="00035BFF">
            <w:pPr>
              <w:pStyle w:val="Body"/>
              <w:spacing w:after="0" w:line="240" w:lineRule="auto"/>
              <w:jc w:val="right"/>
            </w:pPr>
            <w:r>
              <w:rPr>
                <w:sz w:val="22"/>
                <w:szCs w:val="22"/>
              </w:rPr>
              <w:t>0.308607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3CE9C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E153FC" w14:textId="77777777" w:rsidR="00736E7E" w:rsidRDefault="00035BFF">
            <w:pPr>
              <w:pStyle w:val="Body"/>
              <w:spacing w:after="0" w:line="240" w:lineRule="auto"/>
              <w:jc w:val="right"/>
            </w:pPr>
            <w:r>
              <w:rPr>
                <w:sz w:val="22"/>
                <w:szCs w:val="22"/>
              </w:rPr>
              <w:t>-4.992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5F921C" w14:textId="77777777" w:rsidR="00736E7E" w:rsidRDefault="00035BFF">
            <w:pPr>
              <w:pStyle w:val="Body"/>
              <w:spacing w:after="0" w:line="240" w:lineRule="auto"/>
            </w:pPr>
            <w:proofErr w:type="gramStart"/>
            <w:r>
              <w:rPr>
                <w:sz w:val="22"/>
                <w:szCs w:val="22"/>
              </w:rPr>
              <w:t>&lt;.0001</w:t>
            </w:r>
            <w:proofErr w:type="gramEnd"/>
          </w:p>
        </w:tc>
      </w:tr>
      <w:tr w:rsidR="00736E7E" w14:paraId="4C3065A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5048F9"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-wash,AM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0C317B" w14:textId="77777777" w:rsidR="00736E7E" w:rsidRDefault="00035BFF">
            <w:pPr>
              <w:pStyle w:val="Body"/>
              <w:spacing w:after="0" w:line="240" w:lineRule="auto"/>
              <w:jc w:val="right"/>
            </w:pPr>
            <w:r>
              <w:rPr>
                <w:sz w:val="22"/>
                <w:szCs w:val="22"/>
              </w:rPr>
              <w:t>-0.28768207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D3036E" w14:textId="77777777" w:rsidR="00736E7E" w:rsidRDefault="00035BFF">
            <w:pPr>
              <w:pStyle w:val="Body"/>
              <w:spacing w:after="0" w:line="240" w:lineRule="auto"/>
              <w:jc w:val="right"/>
            </w:pPr>
            <w:r>
              <w:rPr>
                <w:sz w:val="22"/>
                <w:szCs w:val="22"/>
              </w:rPr>
              <w:t>0.345033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373F9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907420" w14:textId="77777777" w:rsidR="00736E7E" w:rsidRDefault="00035BFF">
            <w:pPr>
              <w:pStyle w:val="Body"/>
              <w:spacing w:after="0" w:line="240" w:lineRule="auto"/>
              <w:jc w:val="right"/>
            </w:pPr>
            <w:r>
              <w:rPr>
                <w:sz w:val="22"/>
                <w:szCs w:val="22"/>
              </w:rPr>
              <w:t>-0.834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C3F239" w14:textId="77777777" w:rsidR="00736E7E" w:rsidRDefault="00035BFF">
            <w:pPr>
              <w:pStyle w:val="Body"/>
              <w:spacing w:after="0" w:line="240" w:lineRule="auto"/>
              <w:jc w:val="right"/>
            </w:pPr>
            <w:r>
              <w:rPr>
                <w:sz w:val="22"/>
                <w:szCs w:val="22"/>
              </w:rPr>
              <w:t>0.9996</w:t>
            </w:r>
          </w:p>
        </w:tc>
      </w:tr>
      <w:tr w:rsidR="00736E7E" w14:paraId="09A3967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B77AB2"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-annuals,PM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EAFB1E" w14:textId="77777777" w:rsidR="00736E7E" w:rsidRDefault="00035BFF">
            <w:pPr>
              <w:pStyle w:val="Body"/>
              <w:spacing w:after="0" w:line="240" w:lineRule="auto"/>
              <w:jc w:val="right"/>
            </w:pPr>
            <w:r>
              <w:rPr>
                <w:sz w:val="22"/>
                <w:szCs w:val="22"/>
              </w:rPr>
              <w:t>-0.47000363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B0A2DC" w14:textId="77777777" w:rsidR="00736E7E" w:rsidRDefault="00035BFF">
            <w:pPr>
              <w:pStyle w:val="Body"/>
              <w:spacing w:after="0" w:line="240" w:lineRule="auto"/>
              <w:jc w:val="right"/>
            </w:pPr>
            <w:r>
              <w:rPr>
                <w:sz w:val="22"/>
                <w:szCs w:val="22"/>
              </w:rPr>
              <w:t>0.353553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64C08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3A65B0" w14:textId="77777777" w:rsidR="00736E7E" w:rsidRDefault="00035BFF">
            <w:pPr>
              <w:pStyle w:val="Body"/>
              <w:spacing w:after="0" w:line="240" w:lineRule="auto"/>
              <w:jc w:val="right"/>
            </w:pPr>
            <w:r>
              <w:rPr>
                <w:sz w:val="22"/>
                <w:szCs w:val="22"/>
              </w:rPr>
              <w:t>-1.329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5BF3C4" w14:textId="77777777" w:rsidR="00736E7E" w:rsidRDefault="00035BFF">
            <w:pPr>
              <w:pStyle w:val="Body"/>
              <w:spacing w:after="0" w:line="240" w:lineRule="auto"/>
              <w:jc w:val="right"/>
            </w:pPr>
            <w:r>
              <w:rPr>
                <w:sz w:val="22"/>
                <w:szCs w:val="22"/>
              </w:rPr>
              <w:t>0.9754</w:t>
            </w:r>
          </w:p>
        </w:tc>
      </w:tr>
      <w:tr w:rsidR="00736E7E" w14:paraId="0CAC0B52"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CF70FF"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-bare,PM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2EE1D2" w14:textId="77777777" w:rsidR="00736E7E" w:rsidRDefault="00035BFF">
            <w:pPr>
              <w:pStyle w:val="Body"/>
              <w:spacing w:after="0" w:line="240" w:lineRule="auto"/>
              <w:jc w:val="right"/>
            </w:pPr>
            <w:r>
              <w:rPr>
                <w:sz w:val="22"/>
                <w:szCs w:val="22"/>
              </w:rPr>
              <w:t>-0.10536052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9A0072" w14:textId="77777777" w:rsidR="00736E7E" w:rsidRDefault="00035BFF">
            <w:pPr>
              <w:pStyle w:val="Body"/>
              <w:spacing w:after="0" w:line="240" w:lineRule="auto"/>
              <w:jc w:val="right"/>
            </w:pPr>
            <w:r>
              <w:rPr>
                <w:sz w:val="22"/>
                <w:szCs w:val="22"/>
              </w:rPr>
              <w:t>0.365148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0FD00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ABB837" w14:textId="77777777" w:rsidR="00736E7E" w:rsidRDefault="00035BFF">
            <w:pPr>
              <w:pStyle w:val="Body"/>
              <w:spacing w:after="0" w:line="240" w:lineRule="auto"/>
              <w:jc w:val="right"/>
            </w:pPr>
            <w:r>
              <w:rPr>
                <w:sz w:val="22"/>
                <w:szCs w:val="22"/>
              </w:rPr>
              <w:t>-0.289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C6E780" w14:textId="77777777" w:rsidR="00736E7E" w:rsidRDefault="00035BFF">
            <w:pPr>
              <w:pStyle w:val="Body"/>
              <w:spacing w:after="0" w:line="240" w:lineRule="auto"/>
              <w:jc w:val="right"/>
            </w:pPr>
            <w:r>
              <w:rPr>
                <w:sz w:val="22"/>
                <w:szCs w:val="22"/>
              </w:rPr>
              <w:t>1</w:t>
            </w:r>
          </w:p>
        </w:tc>
      </w:tr>
      <w:tr w:rsidR="00736E7E" w14:paraId="5D4FE417"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3AF8F8"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6E1410" w14:textId="77777777" w:rsidR="00736E7E" w:rsidRDefault="00035BFF">
            <w:pPr>
              <w:pStyle w:val="Body"/>
              <w:spacing w:after="0" w:line="240" w:lineRule="auto"/>
              <w:jc w:val="right"/>
            </w:pPr>
            <w:r>
              <w:rPr>
                <w:sz w:val="22"/>
                <w:szCs w:val="22"/>
              </w:rPr>
              <w:t>-2.64958374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049F14" w14:textId="77777777" w:rsidR="00736E7E" w:rsidRDefault="00035BFF">
            <w:pPr>
              <w:pStyle w:val="Body"/>
              <w:spacing w:after="0" w:line="240" w:lineRule="auto"/>
              <w:jc w:val="right"/>
            </w:pPr>
            <w:r>
              <w:rPr>
                <w:sz w:val="22"/>
                <w:szCs w:val="22"/>
              </w:rPr>
              <w:t>0.293174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578002"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D699FA" w14:textId="77777777" w:rsidR="00736E7E" w:rsidRDefault="00035BFF">
            <w:pPr>
              <w:pStyle w:val="Body"/>
              <w:spacing w:after="0" w:line="240" w:lineRule="auto"/>
              <w:jc w:val="right"/>
            </w:pPr>
            <w:r>
              <w:rPr>
                <w:sz w:val="22"/>
                <w:szCs w:val="22"/>
              </w:rPr>
              <w:t>-9.038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DDF014" w14:textId="77777777" w:rsidR="00736E7E" w:rsidRDefault="00035BFF">
            <w:pPr>
              <w:pStyle w:val="Body"/>
              <w:spacing w:after="0" w:line="240" w:lineRule="auto"/>
            </w:pPr>
            <w:proofErr w:type="gramStart"/>
            <w:r>
              <w:rPr>
                <w:sz w:val="22"/>
                <w:szCs w:val="22"/>
              </w:rPr>
              <w:t>&lt;.0001</w:t>
            </w:r>
            <w:proofErr w:type="gramEnd"/>
          </w:p>
        </w:tc>
      </w:tr>
      <w:tr w:rsidR="00736E7E" w14:paraId="01AE8E4C"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EE225E"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A9578D" w14:textId="77777777" w:rsidR="00736E7E" w:rsidRDefault="00035BFF">
            <w:pPr>
              <w:pStyle w:val="Body"/>
              <w:spacing w:after="0" w:line="240" w:lineRule="auto"/>
              <w:jc w:val="right"/>
            </w:pPr>
            <w:r>
              <w:rPr>
                <w:sz w:val="22"/>
                <w:szCs w:val="22"/>
              </w:rPr>
              <w:t>-0.6061358</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90892D" w14:textId="77777777" w:rsidR="00736E7E" w:rsidRDefault="00035BFF">
            <w:pPr>
              <w:pStyle w:val="Body"/>
              <w:spacing w:after="0" w:line="240" w:lineRule="auto"/>
              <w:jc w:val="right"/>
            </w:pPr>
            <w:r>
              <w:rPr>
                <w:sz w:val="22"/>
                <w:szCs w:val="22"/>
              </w:rPr>
              <w:t>0.35887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EB4BB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C50A3E" w14:textId="77777777" w:rsidR="00736E7E" w:rsidRDefault="00035BFF">
            <w:pPr>
              <w:pStyle w:val="Body"/>
              <w:spacing w:after="0" w:line="240" w:lineRule="auto"/>
              <w:jc w:val="right"/>
            </w:pPr>
            <w:r>
              <w:rPr>
                <w:sz w:val="22"/>
                <w:szCs w:val="22"/>
              </w:rPr>
              <w:t>-1.689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26C70A" w14:textId="77777777" w:rsidR="00736E7E" w:rsidRDefault="00035BFF">
            <w:pPr>
              <w:pStyle w:val="Body"/>
              <w:spacing w:after="0" w:line="240" w:lineRule="auto"/>
              <w:jc w:val="right"/>
            </w:pPr>
            <w:r>
              <w:rPr>
                <w:sz w:val="22"/>
                <w:szCs w:val="22"/>
              </w:rPr>
              <w:t>0.8737</w:t>
            </w:r>
          </w:p>
        </w:tc>
      </w:tr>
      <w:tr w:rsidR="00736E7E" w14:paraId="2245A0C1"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95ADEA"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3DAC3E" w14:textId="77777777" w:rsidR="00736E7E" w:rsidRDefault="00035BFF">
            <w:pPr>
              <w:pStyle w:val="Body"/>
              <w:spacing w:after="0" w:line="240" w:lineRule="auto"/>
              <w:jc w:val="right"/>
            </w:pPr>
            <w:r>
              <w:rPr>
                <w:sz w:val="22"/>
                <w:szCs w:val="22"/>
              </w:rPr>
              <w:t>-2.20644123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05883C" w14:textId="77777777" w:rsidR="00736E7E" w:rsidRDefault="00035BFF">
            <w:pPr>
              <w:pStyle w:val="Body"/>
              <w:spacing w:after="0" w:line="240" w:lineRule="auto"/>
              <w:jc w:val="right"/>
            </w:pPr>
            <w:r>
              <w:rPr>
                <w:sz w:val="22"/>
                <w:szCs w:val="22"/>
              </w:rPr>
              <w:t>0.304151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484B1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75EE19" w14:textId="77777777" w:rsidR="00736E7E" w:rsidRDefault="00035BFF">
            <w:pPr>
              <w:pStyle w:val="Body"/>
              <w:spacing w:after="0" w:line="240" w:lineRule="auto"/>
              <w:jc w:val="right"/>
            </w:pPr>
            <w:r>
              <w:rPr>
                <w:sz w:val="22"/>
                <w:szCs w:val="22"/>
              </w:rPr>
              <w:t>-7.254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3C2433" w14:textId="77777777" w:rsidR="00736E7E" w:rsidRDefault="00035BFF">
            <w:pPr>
              <w:pStyle w:val="Body"/>
              <w:spacing w:after="0" w:line="240" w:lineRule="auto"/>
            </w:pPr>
            <w:proofErr w:type="gramStart"/>
            <w:r>
              <w:rPr>
                <w:sz w:val="22"/>
                <w:szCs w:val="22"/>
              </w:rPr>
              <w:t>&lt;.0001</w:t>
            </w:r>
            <w:proofErr w:type="gramEnd"/>
          </w:p>
        </w:tc>
      </w:tr>
      <w:tr w:rsidR="00736E7E" w14:paraId="2A91E25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34D8FD" w14:textId="77777777" w:rsidR="00736E7E" w:rsidRDefault="00035BFF">
            <w:pPr>
              <w:pStyle w:val="Body"/>
              <w:spacing w:after="0" w:line="240" w:lineRule="auto"/>
            </w:pPr>
            <w:proofErr w:type="spellStart"/>
            <w:proofErr w:type="gramStart"/>
            <w:r>
              <w:rPr>
                <w:sz w:val="22"/>
                <w:szCs w:val="22"/>
              </w:rPr>
              <w:t>road,AM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7549AF" w14:textId="77777777" w:rsidR="00736E7E" w:rsidRDefault="00035BFF">
            <w:pPr>
              <w:pStyle w:val="Body"/>
              <w:spacing w:after="0" w:line="240" w:lineRule="auto"/>
              <w:jc w:val="right"/>
            </w:pPr>
            <w:r>
              <w:rPr>
                <w:sz w:val="22"/>
                <w:szCs w:val="22"/>
              </w:rPr>
              <w:t>-0.83532167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98AE5E" w14:textId="77777777" w:rsidR="00736E7E" w:rsidRDefault="00035BFF">
            <w:pPr>
              <w:pStyle w:val="Body"/>
              <w:spacing w:after="0" w:line="240" w:lineRule="auto"/>
              <w:jc w:val="right"/>
            </w:pPr>
            <w:r>
              <w:rPr>
                <w:sz w:val="22"/>
                <w:szCs w:val="22"/>
              </w:rPr>
              <w:t>0.308839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66264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D7AC10" w14:textId="77777777" w:rsidR="00736E7E" w:rsidRDefault="00035BFF">
            <w:pPr>
              <w:pStyle w:val="Body"/>
              <w:spacing w:after="0" w:line="240" w:lineRule="auto"/>
              <w:jc w:val="right"/>
            </w:pPr>
            <w:r>
              <w:rPr>
                <w:sz w:val="22"/>
                <w:szCs w:val="22"/>
              </w:rPr>
              <w:t>-2.705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F0D115" w14:textId="77777777" w:rsidR="00736E7E" w:rsidRDefault="00035BFF">
            <w:pPr>
              <w:pStyle w:val="Body"/>
              <w:spacing w:after="0" w:line="240" w:lineRule="auto"/>
              <w:jc w:val="right"/>
            </w:pPr>
            <w:r>
              <w:rPr>
                <w:sz w:val="22"/>
                <w:szCs w:val="22"/>
              </w:rPr>
              <w:t>0.2236</w:t>
            </w:r>
          </w:p>
        </w:tc>
      </w:tr>
      <w:tr w:rsidR="00736E7E" w14:paraId="3E9D6AC8"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A57ABA"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-wash,AM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61F7DB" w14:textId="77777777" w:rsidR="00736E7E" w:rsidRDefault="00035BFF">
            <w:pPr>
              <w:pStyle w:val="Body"/>
              <w:spacing w:after="0" w:line="240" w:lineRule="auto"/>
              <w:jc w:val="right"/>
            </w:pPr>
            <w:r>
              <w:rPr>
                <w:sz w:val="22"/>
                <w:szCs w:val="22"/>
              </w:rPr>
              <w:t>1.25276297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6E4E91" w14:textId="77777777" w:rsidR="00736E7E" w:rsidRDefault="00035BFF">
            <w:pPr>
              <w:pStyle w:val="Body"/>
              <w:spacing w:after="0" w:line="240" w:lineRule="auto"/>
              <w:jc w:val="right"/>
            </w:pPr>
            <w:r>
              <w:rPr>
                <w:sz w:val="22"/>
                <w:szCs w:val="22"/>
              </w:rPr>
              <w:t>0.218218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C911D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BEB7BA" w14:textId="77777777" w:rsidR="00736E7E" w:rsidRDefault="00035BFF">
            <w:pPr>
              <w:pStyle w:val="Body"/>
              <w:spacing w:after="0" w:line="240" w:lineRule="auto"/>
              <w:jc w:val="right"/>
            </w:pPr>
            <w:r>
              <w:rPr>
                <w:sz w:val="22"/>
                <w:szCs w:val="22"/>
              </w:rPr>
              <w:t>5.741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9B4B1C" w14:textId="77777777" w:rsidR="00736E7E" w:rsidRDefault="00035BFF">
            <w:pPr>
              <w:pStyle w:val="Body"/>
              <w:spacing w:after="0" w:line="240" w:lineRule="auto"/>
            </w:pPr>
            <w:proofErr w:type="gramStart"/>
            <w:r>
              <w:rPr>
                <w:sz w:val="22"/>
                <w:szCs w:val="22"/>
              </w:rPr>
              <w:t>&lt;.0001</w:t>
            </w:r>
            <w:proofErr w:type="gramEnd"/>
          </w:p>
        </w:tc>
      </w:tr>
      <w:tr w:rsidR="00736E7E" w14:paraId="5088693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164D01"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-annuals,PM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94EABE" w14:textId="77777777" w:rsidR="00736E7E" w:rsidRDefault="00035BFF">
            <w:pPr>
              <w:pStyle w:val="Body"/>
              <w:spacing w:after="0" w:line="240" w:lineRule="auto"/>
              <w:jc w:val="right"/>
            </w:pPr>
            <w:r>
              <w:rPr>
                <w:sz w:val="22"/>
                <w:szCs w:val="22"/>
              </w:rPr>
              <w:t>1.07044141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FE4A86" w14:textId="77777777" w:rsidR="00736E7E" w:rsidRDefault="00035BFF">
            <w:pPr>
              <w:pStyle w:val="Body"/>
              <w:spacing w:after="0" w:line="240" w:lineRule="auto"/>
              <w:jc w:val="right"/>
            </w:pPr>
            <w:r>
              <w:rPr>
                <w:sz w:val="22"/>
                <w:szCs w:val="22"/>
              </w:rPr>
              <w:t>0.231455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7DC5C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1A427C" w14:textId="77777777" w:rsidR="00736E7E" w:rsidRDefault="00035BFF">
            <w:pPr>
              <w:pStyle w:val="Body"/>
              <w:spacing w:after="0" w:line="240" w:lineRule="auto"/>
              <w:jc w:val="right"/>
            </w:pPr>
            <w:r>
              <w:rPr>
                <w:sz w:val="22"/>
                <w:szCs w:val="22"/>
              </w:rPr>
              <w:t>4.625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754FF0" w14:textId="77777777" w:rsidR="00736E7E" w:rsidRDefault="00035BFF">
            <w:pPr>
              <w:pStyle w:val="Body"/>
              <w:spacing w:after="0" w:line="240" w:lineRule="auto"/>
              <w:jc w:val="right"/>
            </w:pPr>
            <w:r>
              <w:rPr>
                <w:sz w:val="22"/>
                <w:szCs w:val="22"/>
              </w:rPr>
              <w:t>0.0002</w:t>
            </w:r>
          </w:p>
        </w:tc>
      </w:tr>
      <w:tr w:rsidR="00736E7E" w14:paraId="40755896"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38C084"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-bare,PM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3E4C83" w14:textId="77777777" w:rsidR="00736E7E" w:rsidRDefault="00035BFF">
            <w:pPr>
              <w:pStyle w:val="Body"/>
              <w:spacing w:after="0" w:line="240" w:lineRule="auto"/>
              <w:jc w:val="right"/>
            </w:pPr>
            <w:r>
              <w:rPr>
                <w:sz w:val="22"/>
                <w:szCs w:val="22"/>
              </w:rPr>
              <w:t>1.43508453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0A1F26" w14:textId="77777777" w:rsidR="00736E7E" w:rsidRDefault="00035BFF">
            <w:pPr>
              <w:pStyle w:val="Body"/>
              <w:spacing w:after="0" w:line="240" w:lineRule="auto"/>
              <w:jc w:val="right"/>
            </w:pPr>
            <w:r>
              <w:rPr>
                <w:sz w:val="22"/>
                <w:szCs w:val="22"/>
              </w:rPr>
              <w:t>0.248807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59BB50"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73C2FA" w14:textId="77777777" w:rsidR="00736E7E" w:rsidRDefault="00035BFF">
            <w:pPr>
              <w:pStyle w:val="Body"/>
              <w:spacing w:after="0" w:line="240" w:lineRule="auto"/>
              <w:jc w:val="right"/>
            </w:pPr>
            <w:r>
              <w:rPr>
                <w:sz w:val="22"/>
                <w:szCs w:val="22"/>
              </w:rPr>
              <w:t>5.768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0BE5A3" w14:textId="77777777" w:rsidR="00736E7E" w:rsidRDefault="00035BFF">
            <w:pPr>
              <w:pStyle w:val="Body"/>
              <w:spacing w:after="0" w:line="240" w:lineRule="auto"/>
            </w:pPr>
            <w:proofErr w:type="gramStart"/>
            <w:r>
              <w:rPr>
                <w:sz w:val="22"/>
                <w:szCs w:val="22"/>
              </w:rPr>
              <w:t>&lt;.0001</w:t>
            </w:r>
            <w:proofErr w:type="gramEnd"/>
          </w:p>
        </w:tc>
      </w:tr>
      <w:tr w:rsidR="00736E7E" w14:paraId="5547504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D43913"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9E7741" w14:textId="77777777" w:rsidR="00736E7E" w:rsidRDefault="00035BFF">
            <w:pPr>
              <w:pStyle w:val="Body"/>
              <w:spacing w:after="0" w:line="240" w:lineRule="auto"/>
              <w:jc w:val="right"/>
            </w:pPr>
            <w:r>
              <w:rPr>
                <w:sz w:val="22"/>
                <w:szCs w:val="22"/>
              </w:rPr>
              <w:t>-1.1091387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51BB14" w14:textId="77777777" w:rsidR="00736E7E" w:rsidRDefault="00035BFF">
            <w:pPr>
              <w:pStyle w:val="Body"/>
              <w:spacing w:after="0" w:line="240" w:lineRule="auto"/>
              <w:jc w:val="right"/>
            </w:pPr>
            <w:r>
              <w:rPr>
                <w:sz w:val="22"/>
                <w:szCs w:val="22"/>
              </w:rPr>
              <w:t>0.120509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82A62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2D6012" w14:textId="77777777" w:rsidR="00736E7E" w:rsidRDefault="00035BFF">
            <w:pPr>
              <w:pStyle w:val="Body"/>
              <w:spacing w:after="0" w:line="240" w:lineRule="auto"/>
              <w:jc w:val="right"/>
            </w:pPr>
            <w:r>
              <w:rPr>
                <w:sz w:val="22"/>
                <w:szCs w:val="22"/>
              </w:rPr>
              <w:t>-9.204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CB3899" w14:textId="77777777" w:rsidR="00736E7E" w:rsidRDefault="00035BFF">
            <w:pPr>
              <w:pStyle w:val="Body"/>
              <w:spacing w:after="0" w:line="240" w:lineRule="auto"/>
            </w:pPr>
            <w:proofErr w:type="gramStart"/>
            <w:r>
              <w:rPr>
                <w:sz w:val="22"/>
                <w:szCs w:val="22"/>
              </w:rPr>
              <w:t>&lt;.0001</w:t>
            </w:r>
            <w:proofErr w:type="gramEnd"/>
          </w:p>
        </w:tc>
      </w:tr>
      <w:tr w:rsidR="00736E7E" w14:paraId="1349CE6C"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DF8697"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3B1DAE" w14:textId="77777777" w:rsidR="00736E7E" w:rsidRDefault="00035BFF">
            <w:pPr>
              <w:pStyle w:val="Body"/>
              <w:spacing w:after="0" w:line="240" w:lineRule="auto"/>
              <w:jc w:val="right"/>
            </w:pPr>
            <w:r>
              <w:rPr>
                <w:sz w:val="22"/>
                <w:szCs w:val="22"/>
              </w:rPr>
              <w:t>0.93430924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EE7959" w14:textId="77777777" w:rsidR="00736E7E" w:rsidRDefault="00035BFF">
            <w:pPr>
              <w:pStyle w:val="Body"/>
              <w:spacing w:after="0" w:line="240" w:lineRule="auto"/>
              <w:jc w:val="right"/>
            </w:pPr>
            <w:r>
              <w:rPr>
                <w:sz w:val="22"/>
                <w:szCs w:val="22"/>
              </w:rPr>
              <w:t>0.239498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B21CB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040946" w14:textId="77777777" w:rsidR="00736E7E" w:rsidRDefault="00035BFF">
            <w:pPr>
              <w:pStyle w:val="Body"/>
              <w:spacing w:after="0" w:line="240" w:lineRule="auto"/>
              <w:jc w:val="right"/>
            </w:pPr>
            <w:r>
              <w:rPr>
                <w:sz w:val="22"/>
                <w:szCs w:val="22"/>
              </w:rPr>
              <w:t>3.901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E47AD9" w14:textId="77777777" w:rsidR="00736E7E" w:rsidRDefault="00035BFF">
            <w:pPr>
              <w:pStyle w:val="Body"/>
              <w:spacing w:after="0" w:line="240" w:lineRule="auto"/>
              <w:jc w:val="right"/>
            </w:pPr>
            <w:r>
              <w:rPr>
                <w:sz w:val="22"/>
                <w:szCs w:val="22"/>
              </w:rPr>
              <w:t>0.0054</w:t>
            </w:r>
          </w:p>
        </w:tc>
      </w:tr>
      <w:tr w:rsidR="00736E7E" w14:paraId="75CFE9FC"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80B4D1"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A57684" w14:textId="77777777" w:rsidR="00736E7E" w:rsidRDefault="00035BFF">
            <w:pPr>
              <w:pStyle w:val="Body"/>
              <w:spacing w:after="0" w:line="240" w:lineRule="auto"/>
              <w:jc w:val="right"/>
            </w:pPr>
            <w:r>
              <w:rPr>
                <w:sz w:val="22"/>
                <w:szCs w:val="22"/>
              </w:rPr>
              <w:t>-0.66599619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C06F76" w14:textId="77777777" w:rsidR="00736E7E" w:rsidRDefault="00035BFF">
            <w:pPr>
              <w:pStyle w:val="Body"/>
              <w:spacing w:after="0" w:line="240" w:lineRule="auto"/>
              <w:jc w:val="right"/>
            </w:pPr>
            <w:r>
              <w:rPr>
                <w:sz w:val="22"/>
                <w:szCs w:val="22"/>
              </w:rPr>
              <w:t>0.145186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80BC9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D09618" w14:textId="77777777" w:rsidR="00736E7E" w:rsidRDefault="00035BFF">
            <w:pPr>
              <w:pStyle w:val="Body"/>
              <w:spacing w:after="0" w:line="240" w:lineRule="auto"/>
              <w:jc w:val="right"/>
            </w:pPr>
            <w:r>
              <w:rPr>
                <w:sz w:val="22"/>
                <w:szCs w:val="22"/>
              </w:rPr>
              <w:t>-4.587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1B065D" w14:textId="77777777" w:rsidR="00736E7E" w:rsidRDefault="00035BFF">
            <w:pPr>
              <w:pStyle w:val="Body"/>
              <w:spacing w:after="0" w:line="240" w:lineRule="auto"/>
              <w:jc w:val="right"/>
            </w:pPr>
            <w:r>
              <w:rPr>
                <w:sz w:val="22"/>
                <w:szCs w:val="22"/>
              </w:rPr>
              <w:t>0.0003</w:t>
            </w:r>
          </w:p>
        </w:tc>
      </w:tr>
      <w:tr w:rsidR="00736E7E" w14:paraId="4444ED87"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505E56" w14:textId="77777777" w:rsidR="00736E7E" w:rsidRDefault="00035BFF">
            <w:pPr>
              <w:pStyle w:val="Body"/>
              <w:spacing w:after="0" w:line="240" w:lineRule="auto"/>
            </w:pPr>
            <w:proofErr w:type="spellStart"/>
            <w:proofErr w:type="gramStart"/>
            <w:r>
              <w:rPr>
                <w:sz w:val="22"/>
                <w:szCs w:val="22"/>
              </w:rPr>
              <w:t>shrub,AM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3FD166" w14:textId="77777777" w:rsidR="00736E7E" w:rsidRDefault="00035BFF">
            <w:pPr>
              <w:pStyle w:val="Body"/>
              <w:spacing w:after="0" w:line="240" w:lineRule="auto"/>
              <w:jc w:val="right"/>
            </w:pPr>
            <w:r>
              <w:rPr>
                <w:sz w:val="22"/>
                <w:szCs w:val="22"/>
              </w:rPr>
              <w:t>0.70512337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510CD2" w14:textId="77777777" w:rsidR="00736E7E" w:rsidRDefault="00035BFF">
            <w:pPr>
              <w:pStyle w:val="Body"/>
              <w:spacing w:after="0" w:line="240" w:lineRule="auto"/>
              <w:jc w:val="right"/>
            </w:pPr>
            <w:r>
              <w:rPr>
                <w:sz w:val="22"/>
                <w:szCs w:val="22"/>
              </w:rPr>
              <w:t>0.154767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65BB2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CA2329" w14:textId="77777777" w:rsidR="00736E7E" w:rsidRDefault="00035BFF">
            <w:pPr>
              <w:pStyle w:val="Body"/>
              <w:spacing w:after="0" w:line="240" w:lineRule="auto"/>
              <w:jc w:val="right"/>
            </w:pPr>
            <w:r>
              <w:rPr>
                <w:sz w:val="22"/>
                <w:szCs w:val="22"/>
              </w:rPr>
              <w:t>4.556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B39AC2" w14:textId="77777777" w:rsidR="00736E7E" w:rsidRDefault="00035BFF">
            <w:pPr>
              <w:pStyle w:val="Body"/>
              <w:spacing w:after="0" w:line="240" w:lineRule="auto"/>
              <w:jc w:val="right"/>
            </w:pPr>
            <w:r>
              <w:rPr>
                <w:sz w:val="22"/>
                <w:szCs w:val="22"/>
              </w:rPr>
              <w:t>0.0003</w:t>
            </w:r>
          </w:p>
        </w:tc>
      </w:tr>
      <w:tr w:rsidR="00736E7E" w14:paraId="5B1F887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5920D9" w14:textId="77777777" w:rsidR="00736E7E" w:rsidRDefault="00035BFF">
            <w:pPr>
              <w:pStyle w:val="Body"/>
              <w:spacing w:after="0" w:line="240" w:lineRule="auto"/>
            </w:pPr>
            <w:proofErr w:type="spellStart"/>
            <w:proofErr w:type="gramStart"/>
            <w:r>
              <w:rPr>
                <w:sz w:val="22"/>
                <w:szCs w:val="22"/>
              </w:rPr>
              <w:t>wash,AM</w:t>
            </w:r>
            <w:proofErr w:type="gramEnd"/>
            <w:r>
              <w:rPr>
                <w:sz w:val="22"/>
                <w:szCs w:val="22"/>
              </w:rPr>
              <w:t>-annuals,PM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D4DDF47" w14:textId="77777777" w:rsidR="00736E7E" w:rsidRDefault="00035BFF">
            <w:pPr>
              <w:pStyle w:val="Body"/>
              <w:spacing w:after="0" w:line="240" w:lineRule="auto"/>
              <w:jc w:val="right"/>
            </w:pPr>
            <w:r>
              <w:rPr>
                <w:sz w:val="22"/>
                <w:szCs w:val="22"/>
              </w:rPr>
              <w:t>-0.18232156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F7B7459" w14:textId="77777777" w:rsidR="00736E7E" w:rsidRDefault="00035BFF">
            <w:pPr>
              <w:pStyle w:val="Body"/>
              <w:spacing w:after="0" w:line="240" w:lineRule="auto"/>
              <w:jc w:val="right"/>
            </w:pPr>
            <w:r>
              <w:rPr>
                <w:sz w:val="22"/>
                <w:szCs w:val="22"/>
              </w:rPr>
              <w:t>0.278174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2B2DB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865000" w14:textId="77777777" w:rsidR="00736E7E" w:rsidRDefault="00035BFF">
            <w:pPr>
              <w:pStyle w:val="Body"/>
              <w:spacing w:after="0" w:line="240" w:lineRule="auto"/>
              <w:jc w:val="right"/>
            </w:pPr>
            <w:r>
              <w:rPr>
                <w:sz w:val="22"/>
                <w:szCs w:val="22"/>
              </w:rPr>
              <w:t>-0.655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B7ED82" w14:textId="77777777" w:rsidR="00736E7E" w:rsidRDefault="00035BFF">
            <w:pPr>
              <w:pStyle w:val="Body"/>
              <w:spacing w:after="0" w:line="240" w:lineRule="auto"/>
              <w:jc w:val="right"/>
            </w:pPr>
            <w:r>
              <w:rPr>
                <w:sz w:val="22"/>
                <w:szCs w:val="22"/>
              </w:rPr>
              <w:t>1</w:t>
            </w:r>
          </w:p>
        </w:tc>
      </w:tr>
      <w:tr w:rsidR="00736E7E" w14:paraId="789DF8E3"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C22666" w14:textId="77777777" w:rsidR="00736E7E" w:rsidRDefault="00035BFF">
            <w:pPr>
              <w:pStyle w:val="Body"/>
              <w:spacing w:after="0" w:line="240" w:lineRule="auto"/>
            </w:pPr>
            <w:proofErr w:type="spellStart"/>
            <w:proofErr w:type="gramStart"/>
            <w:r>
              <w:rPr>
                <w:sz w:val="22"/>
                <w:szCs w:val="22"/>
              </w:rPr>
              <w:t>wash,AM</w:t>
            </w:r>
            <w:proofErr w:type="gramEnd"/>
            <w:r>
              <w:rPr>
                <w:sz w:val="22"/>
                <w:szCs w:val="22"/>
              </w:rPr>
              <w:t>-bare,PM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47FE9B" w14:textId="77777777" w:rsidR="00736E7E" w:rsidRDefault="00035BFF">
            <w:pPr>
              <w:pStyle w:val="Body"/>
              <w:spacing w:after="0" w:line="240" w:lineRule="auto"/>
              <w:jc w:val="right"/>
            </w:pPr>
            <w:r>
              <w:rPr>
                <w:sz w:val="22"/>
                <w:szCs w:val="22"/>
              </w:rPr>
              <w:t>0.18232156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FF5B33" w14:textId="77777777" w:rsidR="00736E7E" w:rsidRDefault="00035BFF">
            <w:pPr>
              <w:pStyle w:val="Body"/>
              <w:spacing w:after="0" w:line="240" w:lineRule="auto"/>
              <w:jc w:val="right"/>
            </w:pPr>
            <w:r>
              <w:rPr>
                <w:sz w:val="22"/>
                <w:szCs w:val="22"/>
              </w:rPr>
              <w:t>0.29277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D5A73AB"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142D2F" w14:textId="77777777" w:rsidR="00736E7E" w:rsidRDefault="00035BFF">
            <w:pPr>
              <w:pStyle w:val="Body"/>
              <w:spacing w:after="0" w:line="240" w:lineRule="auto"/>
              <w:jc w:val="right"/>
            </w:pPr>
            <w:r>
              <w:rPr>
                <w:sz w:val="22"/>
                <w:szCs w:val="22"/>
              </w:rPr>
              <w:t>0.623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16112E" w14:textId="77777777" w:rsidR="00736E7E" w:rsidRDefault="00035BFF">
            <w:pPr>
              <w:pStyle w:val="Body"/>
              <w:spacing w:after="0" w:line="240" w:lineRule="auto"/>
              <w:jc w:val="right"/>
            </w:pPr>
            <w:r>
              <w:rPr>
                <w:sz w:val="22"/>
                <w:szCs w:val="22"/>
              </w:rPr>
              <w:t>1</w:t>
            </w:r>
          </w:p>
        </w:tc>
      </w:tr>
      <w:tr w:rsidR="00736E7E" w14:paraId="6943F19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6211E0" w14:textId="77777777" w:rsidR="00736E7E" w:rsidRDefault="00035BFF">
            <w:pPr>
              <w:pStyle w:val="Body"/>
              <w:spacing w:after="0" w:line="240" w:lineRule="auto"/>
            </w:pPr>
            <w:proofErr w:type="spellStart"/>
            <w:proofErr w:type="gramStart"/>
            <w:r>
              <w:rPr>
                <w:sz w:val="22"/>
                <w:szCs w:val="22"/>
              </w:rPr>
              <w:lastRenderedPageBreak/>
              <w:t>wash,AM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54B07D" w14:textId="77777777" w:rsidR="00736E7E" w:rsidRDefault="00035BFF">
            <w:pPr>
              <w:pStyle w:val="Body"/>
              <w:spacing w:after="0" w:line="240" w:lineRule="auto"/>
              <w:jc w:val="right"/>
            </w:pPr>
            <w:r>
              <w:rPr>
                <w:sz w:val="22"/>
                <w:szCs w:val="22"/>
              </w:rPr>
              <w:t>-2.36190167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039DC0" w14:textId="77777777" w:rsidR="00736E7E" w:rsidRDefault="00035BFF">
            <w:pPr>
              <w:pStyle w:val="Body"/>
              <w:spacing w:after="0" w:line="240" w:lineRule="auto"/>
              <w:jc w:val="right"/>
            </w:pPr>
            <w:r>
              <w:rPr>
                <w:sz w:val="22"/>
                <w:szCs w:val="22"/>
              </w:rPr>
              <w:t>0.195786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C7AFA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A9AE5F" w14:textId="77777777" w:rsidR="00736E7E" w:rsidRDefault="00035BFF">
            <w:pPr>
              <w:pStyle w:val="Body"/>
              <w:spacing w:after="0" w:line="240" w:lineRule="auto"/>
              <w:jc w:val="right"/>
            </w:pPr>
            <w:r>
              <w:rPr>
                <w:sz w:val="22"/>
                <w:szCs w:val="22"/>
              </w:rPr>
              <w:t>-12.064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934827" w14:textId="77777777" w:rsidR="00736E7E" w:rsidRDefault="00035BFF">
            <w:pPr>
              <w:pStyle w:val="Body"/>
              <w:spacing w:after="0" w:line="240" w:lineRule="auto"/>
            </w:pPr>
            <w:proofErr w:type="gramStart"/>
            <w:r>
              <w:rPr>
                <w:sz w:val="22"/>
                <w:szCs w:val="22"/>
              </w:rPr>
              <w:t>&lt;.0001</w:t>
            </w:r>
            <w:proofErr w:type="gramEnd"/>
          </w:p>
        </w:tc>
      </w:tr>
      <w:tr w:rsidR="00736E7E" w14:paraId="22CEB357"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98C7CF" w14:textId="77777777" w:rsidR="00736E7E" w:rsidRDefault="00035BFF">
            <w:pPr>
              <w:pStyle w:val="Body"/>
              <w:spacing w:after="0" w:line="240" w:lineRule="auto"/>
            </w:pPr>
            <w:proofErr w:type="spellStart"/>
            <w:proofErr w:type="gramStart"/>
            <w:r>
              <w:rPr>
                <w:sz w:val="22"/>
                <w:szCs w:val="22"/>
              </w:rPr>
              <w:t>wash,AM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363DBE" w14:textId="77777777" w:rsidR="00736E7E" w:rsidRDefault="00035BFF">
            <w:pPr>
              <w:pStyle w:val="Body"/>
              <w:spacing w:after="0" w:line="240" w:lineRule="auto"/>
              <w:jc w:val="right"/>
            </w:pPr>
            <w:r>
              <w:rPr>
                <w:sz w:val="22"/>
                <w:szCs w:val="22"/>
              </w:rPr>
              <w:t>-0.31845373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EB9172" w14:textId="77777777" w:rsidR="00736E7E" w:rsidRDefault="00035BFF">
            <w:pPr>
              <w:pStyle w:val="Body"/>
              <w:spacing w:after="0" w:line="240" w:lineRule="auto"/>
              <w:jc w:val="right"/>
            </w:pPr>
            <w:r>
              <w:rPr>
                <w:sz w:val="22"/>
                <w:szCs w:val="22"/>
              </w:rPr>
              <w:t>0.284901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3779C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47F6C6" w14:textId="77777777" w:rsidR="00736E7E" w:rsidRDefault="00035BFF">
            <w:pPr>
              <w:pStyle w:val="Body"/>
              <w:spacing w:after="0" w:line="240" w:lineRule="auto"/>
              <w:jc w:val="right"/>
            </w:pPr>
            <w:r>
              <w:rPr>
                <w:sz w:val="22"/>
                <w:szCs w:val="22"/>
              </w:rPr>
              <w:t>-1.118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D2F35A" w14:textId="77777777" w:rsidR="00736E7E" w:rsidRDefault="00035BFF">
            <w:pPr>
              <w:pStyle w:val="Body"/>
              <w:spacing w:after="0" w:line="240" w:lineRule="auto"/>
              <w:jc w:val="right"/>
            </w:pPr>
            <w:r>
              <w:rPr>
                <w:sz w:val="22"/>
                <w:szCs w:val="22"/>
              </w:rPr>
              <w:t>0.994</w:t>
            </w:r>
          </w:p>
        </w:tc>
      </w:tr>
      <w:tr w:rsidR="00736E7E" w14:paraId="5C5EDC20"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C2DCCE" w14:textId="77777777" w:rsidR="00736E7E" w:rsidRDefault="00035BFF">
            <w:pPr>
              <w:pStyle w:val="Body"/>
              <w:spacing w:after="0" w:line="240" w:lineRule="auto"/>
            </w:pPr>
            <w:proofErr w:type="spellStart"/>
            <w:proofErr w:type="gramStart"/>
            <w:r>
              <w:rPr>
                <w:sz w:val="22"/>
                <w:szCs w:val="22"/>
              </w:rPr>
              <w:t>wash,AM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9DC0A0" w14:textId="77777777" w:rsidR="00736E7E" w:rsidRDefault="00035BFF">
            <w:pPr>
              <w:pStyle w:val="Body"/>
              <w:spacing w:after="0" w:line="240" w:lineRule="auto"/>
              <w:jc w:val="right"/>
            </w:pPr>
            <w:r>
              <w:rPr>
                <w:sz w:val="22"/>
                <w:szCs w:val="22"/>
              </w:rPr>
              <w:t>-1.91875916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F38247" w14:textId="77777777" w:rsidR="00736E7E" w:rsidRDefault="00035BFF">
            <w:pPr>
              <w:pStyle w:val="Body"/>
              <w:spacing w:after="0" w:line="240" w:lineRule="auto"/>
              <w:jc w:val="right"/>
            </w:pPr>
            <w:r>
              <w:rPr>
                <w:sz w:val="22"/>
                <w:szCs w:val="22"/>
              </w:rPr>
              <w:t>0.211869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D9DAE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B076C2" w14:textId="77777777" w:rsidR="00736E7E" w:rsidRDefault="00035BFF">
            <w:pPr>
              <w:pStyle w:val="Body"/>
              <w:spacing w:after="0" w:line="240" w:lineRule="auto"/>
              <w:jc w:val="right"/>
            </w:pPr>
            <w:r>
              <w:rPr>
                <w:sz w:val="22"/>
                <w:szCs w:val="22"/>
              </w:rPr>
              <w:t>-9.056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C8E750" w14:textId="77777777" w:rsidR="00736E7E" w:rsidRDefault="00035BFF">
            <w:pPr>
              <w:pStyle w:val="Body"/>
              <w:spacing w:after="0" w:line="240" w:lineRule="auto"/>
            </w:pPr>
            <w:proofErr w:type="gramStart"/>
            <w:r>
              <w:rPr>
                <w:sz w:val="22"/>
                <w:szCs w:val="22"/>
              </w:rPr>
              <w:t>&lt;.0001</w:t>
            </w:r>
            <w:proofErr w:type="gramEnd"/>
          </w:p>
        </w:tc>
      </w:tr>
      <w:tr w:rsidR="00736E7E" w14:paraId="3D7AC97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2F9F54" w14:textId="77777777" w:rsidR="00736E7E" w:rsidRDefault="00035BFF">
            <w:pPr>
              <w:pStyle w:val="Body"/>
              <w:spacing w:after="0" w:line="240" w:lineRule="auto"/>
            </w:pPr>
            <w:proofErr w:type="spellStart"/>
            <w:proofErr w:type="gramStart"/>
            <w:r>
              <w:rPr>
                <w:sz w:val="22"/>
                <w:szCs w:val="22"/>
              </w:rPr>
              <w:t>wash,AM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001BFA" w14:textId="77777777" w:rsidR="00736E7E" w:rsidRDefault="00035BFF">
            <w:pPr>
              <w:pStyle w:val="Body"/>
              <w:spacing w:after="0" w:line="240" w:lineRule="auto"/>
              <w:jc w:val="right"/>
            </w:pPr>
            <w:r>
              <w:rPr>
                <w:sz w:val="22"/>
                <w:szCs w:val="22"/>
              </w:rPr>
              <w:t>-0.5476396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3E2414" w14:textId="77777777" w:rsidR="00736E7E" w:rsidRDefault="00035BFF">
            <w:pPr>
              <w:pStyle w:val="Body"/>
              <w:spacing w:after="0" w:line="240" w:lineRule="auto"/>
              <w:jc w:val="right"/>
            </w:pPr>
            <w:r>
              <w:rPr>
                <w:sz w:val="22"/>
                <w:szCs w:val="22"/>
              </w:rPr>
              <w:t>0.218546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FB0070"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4C951D" w14:textId="77777777" w:rsidR="00736E7E" w:rsidRDefault="00035BFF">
            <w:pPr>
              <w:pStyle w:val="Body"/>
              <w:spacing w:after="0" w:line="240" w:lineRule="auto"/>
              <w:jc w:val="right"/>
            </w:pPr>
            <w:r>
              <w:rPr>
                <w:sz w:val="22"/>
                <w:szCs w:val="22"/>
              </w:rPr>
              <w:t>-2.506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015DDD" w14:textId="77777777" w:rsidR="00736E7E" w:rsidRDefault="00035BFF">
            <w:pPr>
              <w:pStyle w:val="Body"/>
              <w:spacing w:after="0" w:line="240" w:lineRule="auto"/>
              <w:jc w:val="right"/>
            </w:pPr>
            <w:r>
              <w:rPr>
                <w:sz w:val="22"/>
                <w:szCs w:val="22"/>
              </w:rPr>
              <w:t>0.336</w:t>
            </w:r>
          </w:p>
        </w:tc>
      </w:tr>
      <w:tr w:rsidR="00736E7E" w14:paraId="0266DF80"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8ECBF1" w14:textId="77777777" w:rsidR="00736E7E" w:rsidRDefault="00035BFF">
            <w:pPr>
              <w:pStyle w:val="Body"/>
              <w:spacing w:after="0" w:line="240" w:lineRule="auto"/>
            </w:pPr>
            <w:proofErr w:type="spellStart"/>
            <w:proofErr w:type="gramStart"/>
            <w:r>
              <w:rPr>
                <w:sz w:val="22"/>
                <w:szCs w:val="22"/>
              </w:rPr>
              <w:t>annuals,PM</w:t>
            </w:r>
            <w:proofErr w:type="gramEnd"/>
            <w:r>
              <w:rPr>
                <w:sz w:val="22"/>
                <w:szCs w:val="22"/>
              </w:rPr>
              <w:t>-bare,PM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32B8DD" w14:textId="77777777" w:rsidR="00736E7E" w:rsidRDefault="00035BFF">
            <w:pPr>
              <w:pStyle w:val="Body"/>
              <w:spacing w:after="0" w:line="240" w:lineRule="auto"/>
              <w:jc w:val="right"/>
            </w:pPr>
            <w:r>
              <w:rPr>
                <w:sz w:val="22"/>
                <w:szCs w:val="22"/>
              </w:rPr>
              <w:t>0.36464311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EAC7BC" w14:textId="77777777" w:rsidR="00736E7E" w:rsidRDefault="00035BFF">
            <w:pPr>
              <w:pStyle w:val="Body"/>
              <w:spacing w:after="0" w:line="240" w:lineRule="auto"/>
              <w:jc w:val="right"/>
            </w:pPr>
            <w:r>
              <w:rPr>
                <w:sz w:val="22"/>
                <w:szCs w:val="22"/>
              </w:rPr>
              <w:t>0.302765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FD3BC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EB423F" w14:textId="77777777" w:rsidR="00736E7E" w:rsidRDefault="00035BFF">
            <w:pPr>
              <w:pStyle w:val="Body"/>
              <w:spacing w:after="0" w:line="240" w:lineRule="auto"/>
              <w:jc w:val="right"/>
            </w:pPr>
            <w:r>
              <w:rPr>
                <w:sz w:val="22"/>
                <w:szCs w:val="22"/>
              </w:rPr>
              <w:t>1.204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593585" w14:textId="77777777" w:rsidR="00736E7E" w:rsidRDefault="00035BFF">
            <w:pPr>
              <w:pStyle w:val="Body"/>
              <w:spacing w:after="0" w:line="240" w:lineRule="auto"/>
              <w:jc w:val="right"/>
            </w:pPr>
            <w:r>
              <w:rPr>
                <w:sz w:val="22"/>
                <w:szCs w:val="22"/>
              </w:rPr>
              <w:t>0.9888</w:t>
            </w:r>
          </w:p>
        </w:tc>
      </w:tr>
      <w:tr w:rsidR="00736E7E" w14:paraId="410DFAB9"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98DD1C" w14:textId="77777777" w:rsidR="00736E7E" w:rsidRDefault="00035BFF">
            <w:pPr>
              <w:pStyle w:val="Body"/>
              <w:spacing w:after="0" w:line="240" w:lineRule="auto"/>
            </w:pPr>
            <w:proofErr w:type="spellStart"/>
            <w:proofErr w:type="gramStart"/>
            <w:r>
              <w:rPr>
                <w:sz w:val="22"/>
                <w:szCs w:val="22"/>
              </w:rPr>
              <w:t>annuals,PM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674A12" w14:textId="77777777" w:rsidR="00736E7E" w:rsidRDefault="00035BFF">
            <w:pPr>
              <w:pStyle w:val="Body"/>
              <w:spacing w:after="0" w:line="240" w:lineRule="auto"/>
              <w:jc w:val="right"/>
            </w:pPr>
            <w:r>
              <w:rPr>
                <w:sz w:val="22"/>
                <w:szCs w:val="22"/>
              </w:rPr>
              <w:t>-2.17958011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918FA6" w14:textId="77777777" w:rsidR="00736E7E" w:rsidRDefault="00035BFF">
            <w:pPr>
              <w:pStyle w:val="Body"/>
              <w:spacing w:after="0" w:line="240" w:lineRule="auto"/>
              <w:jc w:val="right"/>
            </w:pPr>
            <w:r>
              <w:rPr>
                <w:sz w:val="22"/>
                <w:szCs w:val="22"/>
              </w:rPr>
              <w:t>0.210439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40977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007B7E" w14:textId="77777777" w:rsidR="00736E7E" w:rsidRDefault="00035BFF">
            <w:pPr>
              <w:pStyle w:val="Body"/>
              <w:spacing w:after="0" w:line="240" w:lineRule="auto"/>
              <w:jc w:val="right"/>
            </w:pPr>
            <w:r>
              <w:rPr>
                <w:sz w:val="22"/>
                <w:szCs w:val="22"/>
              </w:rPr>
              <w:t>-10.357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8E4585" w14:textId="77777777" w:rsidR="00736E7E" w:rsidRDefault="00035BFF">
            <w:pPr>
              <w:pStyle w:val="Body"/>
              <w:spacing w:after="0" w:line="240" w:lineRule="auto"/>
            </w:pPr>
            <w:proofErr w:type="gramStart"/>
            <w:r>
              <w:rPr>
                <w:sz w:val="22"/>
                <w:szCs w:val="22"/>
              </w:rPr>
              <w:t>&lt;.0001</w:t>
            </w:r>
            <w:proofErr w:type="gramEnd"/>
          </w:p>
        </w:tc>
      </w:tr>
      <w:tr w:rsidR="00736E7E" w14:paraId="4D84F33D"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586B44" w14:textId="77777777" w:rsidR="00736E7E" w:rsidRDefault="00035BFF">
            <w:pPr>
              <w:pStyle w:val="Body"/>
              <w:spacing w:after="0" w:line="240" w:lineRule="auto"/>
            </w:pPr>
            <w:proofErr w:type="spellStart"/>
            <w:proofErr w:type="gramStart"/>
            <w:r>
              <w:rPr>
                <w:sz w:val="22"/>
                <w:szCs w:val="22"/>
              </w:rPr>
              <w:t>annuals,PM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17E44B" w14:textId="77777777" w:rsidR="00736E7E" w:rsidRDefault="00035BFF">
            <w:pPr>
              <w:pStyle w:val="Body"/>
              <w:spacing w:after="0" w:line="240" w:lineRule="auto"/>
              <w:jc w:val="right"/>
            </w:pPr>
            <w:r>
              <w:rPr>
                <w:sz w:val="22"/>
                <w:szCs w:val="22"/>
              </w:rPr>
              <w:t>-0.13613217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9E1439" w14:textId="77777777" w:rsidR="00736E7E" w:rsidRDefault="00035BFF">
            <w:pPr>
              <w:pStyle w:val="Body"/>
              <w:spacing w:after="0" w:line="240" w:lineRule="auto"/>
              <w:jc w:val="right"/>
            </w:pPr>
            <w:r>
              <w:rPr>
                <w:sz w:val="22"/>
                <w:szCs w:val="22"/>
              </w:rPr>
              <w:t>0.295163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7A95A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CC751F" w14:textId="77777777" w:rsidR="00736E7E" w:rsidRDefault="00035BFF">
            <w:pPr>
              <w:pStyle w:val="Body"/>
              <w:spacing w:after="0" w:line="240" w:lineRule="auto"/>
              <w:jc w:val="right"/>
            </w:pPr>
            <w:r>
              <w:rPr>
                <w:sz w:val="22"/>
                <w:szCs w:val="22"/>
              </w:rPr>
              <w:t>-0.461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B60259" w14:textId="77777777" w:rsidR="00736E7E" w:rsidRDefault="00035BFF">
            <w:pPr>
              <w:pStyle w:val="Body"/>
              <w:spacing w:after="0" w:line="240" w:lineRule="auto"/>
              <w:jc w:val="right"/>
            </w:pPr>
            <w:r>
              <w:rPr>
                <w:sz w:val="22"/>
                <w:szCs w:val="22"/>
              </w:rPr>
              <w:t>1</w:t>
            </w:r>
          </w:p>
        </w:tc>
      </w:tr>
      <w:tr w:rsidR="00736E7E" w14:paraId="4B071161"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743C03" w14:textId="77777777" w:rsidR="00736E7E" w:rsidRDefault="00035BFF">
            <w:pPr>
              <w:pStyle w:val="Body"/>
              <w:spacing w:after="0" w:line="240" w:lineRule="auto"/>
            </w:pPr>
            <w:proofErr w:type="spellStart"/>
            <w:proofErr w:type="gramStart"/>
            <w:r>
              <w:rPr>
                <w:sz w:val="22"/>
                <w:szCs w:val="22"/>
              </w:rPr>
              <w:t>annuals,PM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2EF232" w14:textId="77777777" w:rsidR="00736E7E" w:rsidRDefault="00035BFF">
            <w:pPr>
              <w:pStyle w:val="Body"/>
              <w:spacing w:after="0" w:line="240" w:lineRule="auto"/>
              <w:jc w:val="right"/>
            </w:pPr>
            <w:r>
              <w:rPr>
                <w:sz w:val="22"/>
                <w:szCs w:val="22"/>
              </w:rPr>
              <w:t>-1.7364376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0E16FF" w14:textId="77777777" w:rsidR="00736E7E" w:rsidRDefault="00035BFF">
            <w:pPr>
              <w:pStyle w:val="Body"/>
              <w:spacing w:after="0" w:line="240" w:lineRule="auto"/>
              <w:jc w:val="right"/>
            </w:pPr>
            <w:r>
              <w:rPr>
                <w:sz w:val="22"/>
                <w:szCs w:val="22"/>
              </w:rPr>
              <w:t>0.225479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9507C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57BD99" w14:textId="77777777" w:rsidR="00736E7E" w:rsidRDefault="00035BFF">
            <w:pPr>
              <w:pStyle w:val="Body"/>
              <w:spacing w:after="0" w:line="240" w:lineRule="auto"/>
              <w:jc w:val="right"/>
            </w:pPr>
            <w:r>
              <w:rPr>
                <w:sz w:val="22"/>
                <w:szCs w:val="22"/>
              </w:rPr>
              <w:t>-7.701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1176CB" w14:textId="77777777" w:rsidR="00736E7E" w:rsidRDefault="00035BFF">
            <w:pPr>
              <w:pStyle w:val="Body"/>
              <w:spacing w:after="0" w:line="240" w:lineRule="auto"/>
            </w:pPr>
            <w:proofErr w:type="gramStart"/>
            <w:r>
              <w:rPr>
                <w:sz w:val="22"/>
                <w:szCs w:val="22"/>
              </w:rPr>
              <w:t>&lt;.0001</w:t>
            </w:r>
            <w:proofErr w:type="gramEnd"/>
          </w:p>
        </w:tc>
      </w:tr>
      <w:tr w:rsidR="00736E7E" w14:paraId="46A03E65"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328297" w14:textId="77777777" w:rsidR="00736E7E" w:rsidRDefault="00035BFF">
            <w:pPr>
              <w:pStyle w:val="Body"/>
              <w:spacing w:after="0" w:line="240" w:lineRule="auto"/>
            </w:pPr>
            <w:proofErr w:type="spellStart"/>
            <w:proofErr w:type="gramStart"/>
            <w:r>
              <w:rPr>
                <w:sz w:val="22"/>
                <w:szCs w:val="22"/>
              </w:rPr>
              <w:t>annuals,PM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C8B837" w14:textId="77777777" w:rsidR="00736E7E" w:rsidRDefault="00035BFF">
            <w:pPr>
              <w:pStyle w:val="Body"/>
              <w:spacing w:after="0" w:line="240" w:lineRule="auto"/>
              <w:jc w:val="right"/>
            </w:pPr>
            <w:r>
              <w:rPr>
                <w:sz w:val="22"/>
                <w:szCs w:val="22"/>
              </w:rPr>
              <w:t>-0.36531804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4FFC43" w14:textId="77777777" w:rsidR="00736E7E" w:rsidRDefault="00035BFF">
            <w:pPr>
              <w:pStyle w:val="Body"/>
              <w:spacing w:after="0" w:line="240" w:lineRule="auto"/>
              <w:jc w:val="right"/>
            </w:pPr>
            <w:r>
              <w:rPr>
                <w:sz w:val="22"/>
                <w:szCs w:val="22"/>
              </w:rPr>
              <w:t>0.231765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8D477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FC8C9C" w14:textId="77777777" w:rsidR="00736E7E" w:rsidRDefault="00035BFF">
            <w:pPr>
              <w:pStyle w:val="Body"/>
              <w:spacing w:after="0" w:line="240" w:lineRule="auto"/>
              <w:jc w:val="right"/>
            </w:pPr>
            <w:r>
              <w:rPr>
                <w:sz w:val="22"/>
                <w:szCs w:val="22"/>
              </w:rPr>
              <w:t>-1.576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AAFC5C" w14:textId="77777777" w:rsidR="00736E7E" w:rsidRDefault="00035BFF">
            <w:pPr>
              <w:pStyle w:val="Body"/>
              <w:spacing w:after="0" w:line="240" w:lineRule="auto"/>
              <w:jc w:val="right"/>
            </w:pPr>
            <w:r>
              <w:rPr>
                <w:sz w:val="22"/>
                <w:szCs w:val="22"/>
              </w:rPr>
              <w:t>0.9179</w:t>
            </w:r>
          </w:p>
        </w:tc>
      </w:tr>
      <w:tr w:rsidR="00736E7E" w14:paraId="0229C14F"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8694F7" w14:textId="77777777" w:rsidR="00736E7E" w:rsidRDefault="00035BFF">
            <w:pPr>
              <w:pStyle w:val="Body"/>
              <w:spacing w:after="0" w:line="240" w:lineRule="auto"/>
            </w:pPr>
            <w:proofErr w:type="spellStart"/>
            <w:proofErr w:type="gramStart"/>
            <w:r>
              <w:rPr>
                <w:sz w:val="22"/>
                <w:szCs w:val="22"/>
              </w:rPr>
              <w:t>bare,PM</w:t>
            </w:r>
            <w:proofErr w:type="gramEnd"/>
            <w:r>
              <w:rPr>
                <w:sz w:val="22"/>
                <w:szCs w:val="22"/>
              </w:rPr>
              <w:t>-burrow,PM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0D8D44" w14:textId="77777777" w:rsidR="00736E7E" w:rsidRDefault="00035BFF">
            <w:pPr>
              <w:pStyle w:val="Body"/>
              <w:spacing w:after="0" w:line="240" w:lineRule="auto"/>
              <w:jc w:val="right"/>
            </w:pPr>
            <w:r>
              <w:rPr>
                <w:sz w:val="22"/>
                <w:szCs w:val="22"/>
              </w:rPr>
              <w:t>-2.54422323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F132C1" w14:textId="77777777" w:rsidR="00736E7E" w:rsidRDefault="00035BFF">
            <w:pPr>
              <w:pStyle w:val="Body"/>
              <w:spacing w:after="0" w:line="240" w:lineRule="auto"/>
              <w:jc w:val="right"/>
            </w:pPr>
            <w:r>
              <w:rPr>
                <w:sz w:val="22"/>
                <w:szCs w:val="22"/>
              </w:rPr>
              <w:t>0.229385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351A23"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388CA7" w14:textId="77777777" w:rsidR="00736E7E" w:rsidRDefault="00035BFF">
            <w:pPr>
              <w:pStyle w:val="Body"/>
              <w:spacing w:after="0" w:line="240" w:lineRule="auto"/>
              <w:jc w:val="right"/>
            </w:pPr>
            <w:r>
              <w:rPr>
                <w:sz w:val="22"/>
                <w:szCs w:val="22"/>
              </w:rPr>
              <w:t>-11.091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78B7A4" w14:textId="77777777" w:rsidR="00736E7E" w:rsidRDefault="00035BFF">
            <w:pPr>
              <w:pStyle w:val="Body"/>
              <w:spacing w:after="0" w:line="240" w:lineRule="auto"/>
            </w:pPr>
            <w:proofErr w:type="gramStart"/>
            <w:r>
              <w:rPr>
                <w:sz w:val="22"/>
                <w:szCs w:val="22"/>
              </w:rPr>
              <w:t>&lt;.0001</w:t>
            </w:r>
            <w:proofErr w:type="gramEnd"/>
          </w:p>
        </w:tc>
      </w:tr>
      <w:tr w:rsidR="00736E7E" w14:paraId="3384EF9B"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E9A60E" w14:textId="77777777" w:rsidR="00736E7E" w:rsidRDefault="00035BFF">
            <w:pPr>
              <w:pStyle w:val="Body"/>
              <w:spacing w:after="0" w:line="240" w:lineRule="auto"/>
            </w:pPr>
            <w:proofErr w:type="spellStart"/>
            <w:proofErr w:type="gramStart"/>
            <w:r>
              <w:rPr>
                <w:sz w:val="22"/>
                <w:szCs w:val="22"/>
              </w:rPr>
              <w:t>bare,PM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941CF7" w14:textId="77777777" w:rsidR="00736E7E" w:rsidRDefault="00035BFF">
            <w:pPr>
              <w:pStyle w:val="Body"/>
              <w:spacing w:after="0" w:line="240" w:lineRule="auto"/>
              <w:jc w:val="right"/>
            </w:pPr>
            <w:r>
              <w:rPr>
                <w:sz w:val="22"/>
                <w:szCs w:val="22"/>
              </w:rPr>
              <w:t>-0.50077529</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27EAD9" w14:textId="77777777" w:rsidR="00736E7E" w:rsidRDefault="00035BFF">
            <w:pPr>
              <w:pStyle w:val="Body"/>
              <w:spacing w:after="0" w:line="240" w:lineRule="auto"/>
              <w:jc w:val="right"/>
            </w:pPr>
            <w:r>
              <w:rPr>
                <w:sz w:val="22"/>
                <w:szCs w:val="22"/>
              </w:rPr>
              <w:t>0.308957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696CBD"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7D4355" w14:textId="77777777" w:rsidR="00736E7E" w:rsidRDefault="00035BFF">
            <w:pPr>
              <w:pStyle w:val="Body"/>
              <w:spacing w:after="0" w:line="240" w:lineRule="auto"/>
              <w:jc w:val="right"/>
            </w:pPr>
            <w:r>
              <w:rPr>
                <w:sz w:val="22"/>
                <w:szCs w:val="22"/>
              </w:rPr>
              <w:t>-1.621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8D0851" w14:textId="77777777" w:rsidR="00736E7E" w:rsidRDefault="00035BFF">
            <w:pPr>
              <w:pStyle w:val="Body"/>
              <w:spacing w:after="0" w:line="240" w:lineRule="auto"/>
              <w:jc w:val="right"/>
            </w:pPr>
            <w:r>
              <w:rPr>
                <w:sz w:val="22"/>
                <w:szCs w:val="22"/>
              </w:rPr>
              <w:t>0.9018</w:t>
            </w:r>
          </w:p>
        </w:tc>
      </w:tr>
      <w:tr w:rsidR="00736E7E" w14:paraId="0E1EEF88"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E8E19B" w14:textId="77777777" w:rsidR="00736E7E" w:rsidRDefault="00035BFF">
            <w:pPr>
              <w:pStyle w:val="Body"/>
              <w:spacing w:after="0" w:line="240" w:lineRule="auto"/>
            </w:pPr>
            <w:proofErr w:type="spellStart"/>
            <w:proofErr w:type="gramStart"/>
            <w:r>
              <w:rPr>
                <w:sz w:val="22"/>
                <w:szCs w:val="22"/>
              </w:rPr>
              <w:t>bare,PM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23B80C" w14:textId="77777777" w:rsidR="00736E7E" w:rsidRDefault="00035BFF">
            <w:pPr>
              <w:pStyle w:val="Body"/>
              <w:spacing w:after="0" w:line="240" w:lineRule="auto"/>
              <w:jc w:val="right"/>
            </w:pPr>
            <w:r>
              <w:rPr>
                <w:sz w:val="22"/>
                <w:szCs w:val="22"/>
              </w:rPr>
              <w:t>-2.10108072</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587BCE" w14:textId="77777777" w:rsidR="00736E7E" w:rsidRDefault="00035BFF">
            <w:pPr>
              <w:pStyle w:val="Body"/>
              <w:spacing w:after="0" w:line="240" w:lineRule="auto"/>
              <w:jc w:val="right"/>
            </w:pPr>
            <w:r>
              <w:rPr>
                <w:sz w:val="22"/>
                <w:szCs w:val="22"/>
              </w:rPr>
              <w:t>0.243258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924056"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BB0D6A" w14:textId="77777777" w:rsidR="00736E7E" w:rsidRDefault="00035BFF">
            <w:pPr>
              <w:pStyle w:val="Body"/>
              <w:spacing w:after="0" w:line="240" w:lineRule="auto"/>
              <w:jc w:val="right"/>
            </w:pPr>
            <w:r>
              <w:rPr>
                <w:sz w:val="22"/>
                <w:szCs w:val="22"/>
              </w:rPr>
              <w:t>-8.637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FE841C" w14:textId="77777777" w:rsidR="00736E7E" w:rsidRDefault="00035BFF">
            <w:pPr>
              <w:pStyle w:val="Body"/>
              <w:spacing w:after="0" w:line="240" w:lineRule="auto"/>
            </w:pPr>
            <w:proofErr w:type="gramStart"/>
            <w:r>
              <w:rPr>
                <w:sz w:val="22"/>
                <w:szCs w:val="22"/>
              </w:rPr>
              <w:t>&lt;.0001</w:t>
            </w:r>
            <w:proofErr w:type="gramEnd"/>
          </w:p>
        </w:tc>
      </w:tr>
      <w:tr w:rsidR="00736E7E" w14:paraId="0E837F9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D7E136" w14:textId="77777777" w:rsidR="00736E7E" w:rsidRDefault="00035BFF">
            <w:pPr>
              <w:pStyle w:val="Body"/>
              <w:spacing w:after="0" w:line="240" w:lineRule="auto"/>
            </w:pPr>
            <w:proofErr w:type="spellStart"/>
            <w:proofErr w:type="gramStart"/>
            <w:r>
              <w:rPr>
                <w:sz w:val="22"/>
                <w:szCs w:val="22"/>
              </w:rPr>
              <w:t>bare,PM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E7C649" w14:textId="77777777" w:rsidR="00736E7E" w:rsidRDefault="00035BFF">
            <w:pPr>
              <w:pStyle w:val="Body"/>
              <w:spacing w:after="0" w:line="240" w:lineRule="auto"/>
              <w:jc w:val="right"/>
            </w:pPr>
            <w:r>
              <w:rPr>
                <w:sz w:val="22"/>
                <w:szCs w:val="22"/>
              </w:rPr>
              <w:t>-0.72996115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AEA70D" w14:textId="77777777" w:rsidR="00736E7E" w:rsidRDefault="00035BFF">
            <w:pPr>
              <w:pStyle w:val="Body"/>
              <w:spacing w:after="0" w:line="240" w:lineRule="auto"/>
              <w:jc w:val="right"/>
            </w:pPr>
            <w:r>
              <w:rPr>
                <w:sz w:val="22"/>
                <w:szCs w:val="22"/>
              </w:rPr>
              <w:t>0.249095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4B70F8"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39AC5E" w14:textId="77777777" w:rsidR="00736E7E" w:rsidRDefault="00035BFF">
            <w:pPr>
              <w:pStyle w:val="Body"/>
              <w:spacing w:after="0" w:line="240" w:lineRule="auto"/>
              <w:jc w:val="right"/>
            </w:pPr>
            <w:r>
              <w:rPr>
                <w:sz w:val="22"/>
                <w:szCs w:val="22"/>
              </w:rPr>
              <w:t>-2.93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96568E" w14:textId="77777777" w:rsidR="00736E7E" w:rsidRDefault="00035BFF">
            <w:pPr>
              <w:pStyle w:val="Body"/>
              <w:spacing w:after="0" w:line="240" w:lineRule="auto"/>
              <w:jc w:val="right"/>
            </w:pPr>
            <w:r>
              <w:rPr>
                <w:sz w:val="22"/>
                <w:szCs w:val="22"/>
              </w:rPr>
              <w:t>0.1301</w:t>
            </w:r>
          </w:p>
        </w:tc>
      </w:tr>
      <w:tr w:rsidR="00736E7E" w14:paraId="09EE6C5D"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C1D2C9" w14:textId="77777777" w:rsidR="00736E7E" w:rsidRDefault="00035BFF">
            <w:pPr>
              <w:pStyle w:val="Body"/>
              <w:spacing w:after="0" w:line="240" w:lineRule="auto"/>
            </w:pPr>
            <w:proofErr w:type="spellStart"/>
            <w:proofErr w:type="gramStart"/>
            <w:r>
              <w:rPr>
                <w:sz w:val="22"/>
                <w:szCs w:val="22"/>
              </w:rPr>
              <w:t>burrow,PM</w:t>
            </w:r>
            <w:proofErr w:type="gramEnd"/>
            <w:r>
              <w:rPr>
                <w:sz w:val="22"/>
                <w:szCs w:val="22"/>
              </w:rPr>
              <w:t>-road,PM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C0658D" w14:textId="77777777" w:rsidR="00736E7E" w:rsidRDefault="00035BFF">
            <w:pPr>
              <w:pStyle w:val="Body"/>
              <w:spacing w:after="0" w:line="240" w:lineRule="auto"/>
              <w:jc w:val="right"/>
            </w:pPr>
            <w:r>
              <w:rPr>
                <w:sz w:val="22"/>
                <w:szCs w:val="22"/>
              </w:rPr>
              <w:t>2.04344794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04A7B8" w14:textId="77777777" w:rsidR="00736E7E" w:rsidRDefault="00035BFF">
            <w:pPr>
              <w:pStyle w:val="Body"/>
              <w:spacing w:after="0" w:line="240" w:lineRule="auto"/>
              <w:jc w:val="right"/>
            </w:pPr>
            <w:r>
              <w:rPr>
                <w:sz w:val="22"/>
                <w:szCs w:val="22"/>
              </w:rPr>
              <w:t>0.219254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A2FAFC"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8377C8" w14:textId="77777777" w:rsidR="00736E7E" w:rsidRDefault="00035BFF">
            <w:pPr>
              <w:pStyle w:val="Body"/>
              <w:spacing w:after="0" w:line="240" w:lineRule="auto"/>
              <w:jc w:val="right"/>
            </w:pPr>
            <w:r>
              <w:rPr>
                <w:sz w:val="22"/>
                <w:szCs w:val="22"/>
              </w:rPr>
              <w:t>9.32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96EC28" w14:textId="77777777" w:rsidR="00736E7E" w:rsidRDefault="00035BFF">
            <w:pPr>
              <w:pStyle w:val="Body"/>
              <w:spacing w:after="0" w:line="240" w:lineRule="auto"/>
            </w:pPr>
            <w:proofErr w:type="gramStart"/>
            <w:r>
              <w:rPr>
                <w:sz w:val="22"/>
                <w:szCs w:val="22"/>
              </w:rPr>
              <w:t>&lt;.0001</w:t>
            </w:r>
            <w:proofErr w:type="gramEnd"/>
          </w:p>
        </w:tc>
      </w:tr>
      <w:tr w:rsidR="00736E7E" w14:paraId="1E18F54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BFD73F" w14:textId="77777777" w:rsidR="00736E7E" w:rsidRDefault="00035BFF">
            <w:pPr>
              <w:pStyle w:val="Body"/>
              <w:spacing w:after="0" w:line="240" w:lineRule="auto"/>
            </w:pPr>
            <w:proofErr w:type="spellStart"/>
            <w:proofErr w:type="gramStart"/>
            <w:r>
              <w:rPr>
                <w:sz w:val="22"/>
                <w:szCs w:val="22"/>
              </w:rPr>
              <w:t>burrow,PM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B14CD9" w14:textId="77777777" w:rsidR="00736E7E" w:rsidRDefault="00035BFF">
            <w:pPr>
              <w:pStyle w:val="Body"/>
              <w:spacing w:after="0" w:line="240" w:lineRule="auto"/>
              <w:jc w:val="right"/>
            </w:pPr>
            <w:r>
              <w:rPr>
                <w:sz w:val="22"/>
                <w:szCs w:val="22"/>
              </w:rPr>
              <w:t>0.44314251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DE0D2E" w14:textId="77777777" w:rsidR="00736E7E" w:rsidRDefault="00035BFF">
            <w:pPr>
              <w:pStyle w:val="Body"/>
              <w:spacing w:after="0" w:line="240" w:lineRule="auto"/>
              <w:jc w:val="right"/>
            </w:pPr>
            <w:r>
              <w:rPr>
                <w:sz w:val="22"/>
                <w:szCs w:val="22"/>
              </w:rPr>
              <w:t>0.108591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AC6A37"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7384EA" w14:textId="77777777" w:rsidR="00736E7E" w:rsidRDefault="00035BFF">
            <w:pPr>
              <w:pStyle w:val="Body"/>
              <w:spacing w:after="0" w:line="240" w:lineRule="auto"/>
              <w:jc w:val="right"/>
            </w:pPr>
            <w:r>
              <w:rPr>
                <w:sz w:val="22"/>
                <w:szCs w:val="22"/>
              </w:rPr>
              <w:t>4.081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BEE30C" w14:textId="77777777" w:rsidR="00736E7E" w:rsidRDefault="00035BFF">
            <w:pPr>
              <w:pStyle w:val="Body"/>
              <w:spacing w:after="0" w:line="240" w:lineRule="auto"/>
              <w:jc w:val="right"/>
            </w:pPr>
            <w:r>
              <w:rPr>
                <w:sz w:val="22"/>
                <w:szCs w:val="22"/>
              </w:rPr>
              <w:t>0.0026</w:t>
            </w:r>
          </w:p>
        </w:tc>
      </w:tr>
      <w:tr w:rsidR="00736E7E" w14:paraId="0EDF4794"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85E421" w14:textId="77777777" w:rsidR="00736E7E" w:rsidRDefault="00035BFF">
            <w:pPr>
              <w:pStyle w:val="Body"/>
              <w:spacing w:after="0" w:line="240" w:lineRule="auto"/>
            </w:pPr>
            <w:proofErr w:type="spellStart"/>
            <w:proofErr w:type="gramStart"/>
            <w:r>
              <w:rPr>
                <w:sz w:val="22"/>
                <w:szCs w:val="22"/>
              </w:rPr>
              <w:t>burrow,PM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8DA932" w14:textId="77777777" w:rsidR="00736E7E" w:rsidRDefault="00035BFF">
            <w:pPr>
              <w:pStyle w:val="Body"/>
              <w:spacing w:after="0" w:line="240" w:lineRule="auto"/>
              <w:jc w:val="right"/>
            </w:pPr>
            <w:r>
              <w:rPr>
                <w:sz w:val="22"/>
                <w:szCs w:val="22"/>
              </w:rPr>
              <w:t>1.81426207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A0A986" w14:textId="77777777" w:rsidR="00736E7E" w:rsidRDefault="00035BFF">
            <w:pPr>
              <w:pStyle w:val="Body"/>
              <w:spacing w:after="0" w:line="240" w:lineRule="auto"/>
              <w:jc w:val="right"/>
            </w:pPr>
            <w:r>
              <w:rPr>
                <w:sz w:val="22"/>
                <w:szCs w:val="22"/>
              </w:rPr>
              <w:t>0.121103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9442AA"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CE2416" w14:textId="77777777" w:rsidR="00736E7E" w:rsidRDefault="00035BFF">
            <w:pPr>
              <w:pStyle w:val="Body"/>
              <w:spacing w:after="0" w:line="240" w:lineRule="auto"/>
              <w:jc w:val="right"/>
            </w:pPr>
            <w:r>
              <w:rPr>
                <w:sz w:val="22"/>
                <w:szCs w:val="22"/>
              </w:rPr>
              <w:t>14.981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4B3FE7" w14:textId="77777777" w:rsidR="00736E7E" w:rsidRDefault="00035BFF">
            <w:pPr>
              <w:pStyle w:val="Body"/>
              <w:spacing w:after="0" w:line="240" w:lineRule="auto"/>
            </w:pPr>
            <w:proofErr w:type="gramStart"/>
            <w:r>
              <w:rPr>
                <w:sz w:val="22"/>
                <w:szCs w:val="22"/>
              </w:rPr>
              <w:t>&lt;.0001</w:t>
            </w:r>
            <w:proofErr w:type="gramEnd"/>
          </w:p>
        </w:tc>
      </w:tr>
      <w:tr w:rsidR="00736E7E" w14:paraId="62979101"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C9B742" w14:textId="77777777" w:rsidR="00736E7E" w:rsidRDefault="00035BFF">
            <w:pPr>
              <w:pStyle w:val="Body"/>
              <w:spacing w:after="0" w:line="240" w:lineRule="auto"/>
            </w:pPr>
            <w:proofErr w:type="spellStart"/>
            <w:proofErr w:type="gramStart"/>
            <w:r>
              <w:rPr>
                <w:sz w:val="22"/>
                <w:szCs w:val="22"/>
              </w:rPr>
              <w:t>road,PM</w:t>
            </w:r>
            <w:proofErr w:type="gramEnd"/>
            <w:r>
              <w:rPr>
                <w:sz w:val="22"/>
                <w:szCs w:val="22"/>
              </w:rPr>
              <w:t>-shrub,PM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882530" w14:textId="77777777" w:rsidR="00736E7E" w:rsidRDefault="00035BFF">
            <w:pPr>
              <w:pStyle w:val="Body"/>
              <w:spacing w:after="0" w:line="240" w:lineRule="auto"/>
              <w:jc w:val="right"/>
            </w:pPr>
            <w:r>
              <w:rPr>
                <w:sz w:val="22"/>
                <w:szCs w:val="22"/>
              </w:rPr>
              <w:t>-1.60030543</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075D7B" w14:textId="77777777" w:rsidR="00736E7E" w:rsidRDefault="00035BFF">
            <w:pPr>
              <w:pStyle w:val="Body"/>
              <w:spacing w:after="0" w:line="240" w:lineRule="auto"/>
              <w:jc w:val="right"/>
            </w:pPr>
            <w:r>
              <w:rPr>
                <w:sz w:val="22"/>
                <w:szCs w:val="22"/>
              </w:rPr>
              <w:t>0.233728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9A169E"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628A8F" w14:textId="77777777" w:rsidR="00736E7E" w:rsidRDefault="00035BFF">
            <w:pPr>
              <w:pStyle w:val="Body"/>
              <w:spacing w:after="0" w:line="240" w:lineRule="auto"/>
              <w:jc w:val="right"/>
            </w:pPr>
            <w:r>
              <w:rPr>
                <w:sz w:val="22"/>
                <w:szCs w:val="22"/>
              </w:rPr>
              <w:t>-6.847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6A5DA6" w14:textId="77777777" w:rsidR="00736E7E" w:rsidRDefault="00035BFF">
            <w:pPr>
              <w:pStyle w:val="Body"/>
              <w:spacing w:after="0" w:line="240" w:lineRule="auto"/>
            </w:pPr>
            <w:proofErr w:type="gramStart"/>
            <w:r>
              <w:rPr>
                <w:sz w:val="22"/>
                <w:szCs w:val="22"/>
              </w:rPr>
              <w:t>&lt;.0001</w:t>
            </w:r>
            <w:proofErr w:type="gramEnd"/>
          </w:p>
        </w:tc>
      </w:tr>
      <w:tr w:rsidR="00736E7E" w14:paraId="7CEBFFF3" w14:textId="77777777">
        <w:trPr>
          <w:trHeight w:val="48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A2BC30" w14:textId="77777777" w:rsidR="00736E7E" w:rsidRDefault="00035BFF">
            <w:pPr>
              <w:pStyle w:val="Body"/>
              <w:spacing w:after="0" w:line="240" w:lineRule="auto"/>
            </w:pPr>
            <w:proofErr w:type="spellStart"/>
            <w:proofErr w:type="gramStart"/>
            <w:r>
              <w:rPr>
                <w:sz w:val="22"/>
                <w:szCs w:val="22"/>
              </w:rPr>
              <w:t>road,PM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1A5BB2" w14:textId="77777777" w:rsidR="00736E7E" w:rsidRDefault="00035BFF">
            <w:pPr>
              <w:pStyle w:val="Body"/>
              <w:spacing w:after="0" w:line="240" w:lineRule="auto"/>
              <w:jc w:val="right"/>
            </w:pPr>
            <w:r>
              <w:rPr>
                <w:sz w:val="22"/>
                <w:szCs w:val="22"/>
              </w:rPr>
              <w:t>-0.22918587</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3CA8FC" w14:textId="77777777" w:rsidR="00736E7E" w:rsidRDefault="00035BFF">
            <w:pPr>
              <w:pStyle w:val="Body"/>
              <w:spacing w:after="0" w:line="240" w:lineRule="auto"/>
              <w:jc w:val="right"/>
            </w:pPr>
            <w:r>
              <w:rPr>
                <w:sz w:val="22"/>
                <w:szCs w:val="22"/>
              </w:rPr>
              <w:t>0.239797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2BA5E9"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88B7BC" w14:textId="77777777" w:rsidR="00736E7E" w:rsidRDefault="00035BFF">
            <w:pPr>
              <w:pStyle w:val="Body"/>
              <w:spacing w:after="0" w:line="240" w:lineRule="auto"/>
              <w:jc w:val="right"/>
            </w:pPr>
            <w:r>
              <w:rPr>
                <w:sz w:val="22"/>
                <w:szCs w:val="22"/>
              </w:rPr>
              <w:t>-0.956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FD63D6" w14:textId="77777777" w:rsidR="00736E7E" w:rsidRDefault="00035BFF">
            <w:pPr>
              <w:pStyle w:val="Body"/>
              <w:spacing w:after="0" w:line="240" w:lineRule="auto"/>
              <w:jc w:val="right"/>
            </w:pPr>
            <w:r>
              <w:rPr>
                <w:sz w:val="22"/>
                <w:szCs w:val="22"/>
              </w:rPr>
              <w:t>0.9985</w:t>
            </w:r>
          </w:p>
        </w:tc>
      </w:tr>
      <w:tr w:rsidR="00736E7E" w14:paraId="3F318B9F" w14:textId="77777777">
        <w:trPr>
          <w:trHeight w:val="241"/>
        </w:trPr>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C70D2F" w14:textId="77777777" w:rsidR="00736E7E" w:rsidRDefault="00035BFF">
            <w:pPr>
              <w:pStyle w:val="Body"/>
              <w:spacing w:after="0" w:line="240" w:lineRule="auto"/>
            </w:pPr>
            <w:proofErr w:type="spellStart"/>
            <w:proofErr w:type="gramStart"/>
            <w:r>
              <w:rPr>
                <w:sz w:val="22"/>
                <w:szCs w:val="22"/>
              </w:rPr>
              <w:t>shrub,PM</w:t>
            </w:r>
            <w:proofErr w:type="gramEnd"/>
            <w:r>
              <w:rPr>
                <w:sz w:val="22"/>
                <w:szCs w:val="22"/>
              </w:rPr>
              <w:t>-wash,PM</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5179F2" w14:textId="77777777" w:rsidR="00736E7E" w:rsidRDefault="00035BFF">
            <w:pPr>
              <w:pStyle w:val="Body"/>
              <w:spacing w:after="0" w:line="240" w:lineRule="auto"/>
              <w:jc w:val="right"/>
            </w:pPr>
            <w:r>
              <w:rPr>
                <w:sz w:val="22"/>
                <w:szCs w:val="22"/>
              </w:rPr>
              <w:t>1.37111956</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C029C2" w14:textId="77777777" w:rsidR="00736E7E" w:rsidRDefault="00035BFF">
            <w:pPr>
              <w:pStyle w:val="Body"/>
              <w:spacing w:after="0" w:line="240" w:lineRule="auto"/>
              <w:jc w:val="right"/>
            </w:pPr>
            <w:r>
              <w:rPr>
                <w:sz w:val="22"/>
                <w:szCs w:val="22"/>
              </w:rPr>
              <w:t>0.145679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0EC015" w14:textId="77777777" w:rsidR="00736E7E" w:rsidRDefault="00035BFF">
            <w:pPr>
              <w:pStyle w:val="Body"/>
              <w:spacing w:after="0" w:line="240" w:lineRule="auto"/>
            </w:pPr>
            <w:r>
              <w:rPr>
                <w:sz w:val="22"/>
                <w:szCs w:val="22"/>
              </w:rPr>
              <w:t>NA</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EBBFD7" w14:textId="77777777" w:rsidR="00736E7E" w:rsidRDefault="00035BFF">
            <w:pPr>
              <w:pStyle w:val="Body"/>
              <w:spacing w:after="0" w:line="240" w:lineRule="auto"/>
              <w:jc w:val="right"/>
            </w:pPr>
            <w:r>
              <w:rPr>
                <w:sz w:val="22"/>
                <w:szCs w:val="22"/>
              </w:rPr>
              <w:t>9.412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2B8F9F" w14:textId="77777777" w:rsidR="00736E7E" w:rsidRDefault="00035BFF">
            <w:pPr>
              <w:pStyle w:val="Body"/>
              <w:spacing w:after="0" w:line="240" w:lineRule="auto"/>
            </w:pPr>
            <w:proofErr w:type="gramStart"/>
            <w:r>
              <w:rPr>
                <w:sz w:val="22"/>
                <w:szCs w:val="22"/>
              </w:rPr>
              <w:t>&lt;.0001</w:t>
            </w:r>
            <w:proofErr w:type="gramEnd"/>
          </w:p>
        </w:tc>
      </w:tr>
    </w:tbl>
    <w:p w14:paraId="6AC629D3" w14:textId="77777777" w:rsidR="00736E7E" w:rsidRDefault="00736E7E">
      <w:pPr>
        <w:pStyle w:val="Body"/>
        <w:widowControl w:val="0"/>
        <w:spacing w:line="240" w:lineRule="auto"/>
        <w:rPr>
          <w:sz w:val="22"/>
          <w:szCs w:val="22"/>
        </w:rPr>
      </w:pPr>
    </w:p>
    <w:p w14:paraId="4F3F8667" w14:textId="77777777" w:rsidR="00736E7E" w:rsidRDefault="00736E7E">
      <w:pPr>
        <w:pStyle w:val="Body"/>
        <w:rPr>
          <w:sz w:val="22"/>
          <w:szCs w:val="22"/>
        </w:rPr>
      </w:pPr>
    </w:p>
    <w:p w14:paraId="5313F5E8" w14:textId="77777777" w:rsidR="00736E7E" w:rsidRDefault="00736E7E">
      <w:pPr>
        <w:pStyle w:val="Body"/>
        <w:rPr>
          <w:b/>
          <w:bCs/>
          <w:sz w:val="22"/>
          <w:szCs w:val="22"/>
        </w:rPr>
      </w:pPr>
    </w:p>
    <w:p w14:paraId="3FCDB2FA" w14:textId="77777777" w:rsidR="00736E7E" w:rsidRDefault="00736E7E">
      <w:pPr>
        <w:pStyle w:val="Body"/>
        <w:rPr>
          <w:b/>
          <w:bCs/>
          <w:sz w:val="22"/>
          <w:szCs w:val="22"/>
        </w:rPr>
      </w:pPr>
    </w:p>
    <w:p w14:paraId="5157F7A9" w14:textId="77777777" w:rsidR="00736E7E" w:rsidRDefault="00736E7E">
      <w:pPr>
        <w:pStyle w:val="Body"/>
        <w:rPr>
          <w:b/>
          <w:bCs/>
          <w:sz w:val="22"/>
          <w:szCs w:val="22"/>
        </w:rPr>
      </w:pPr>
    </w:p>
    <w:p w14:paraId="36C4FC3E" w14:textId="77777777" w:rsidR="00736E7E" w:rsidRDefault="00736E7E">
      <w:pPr>
        <w:pStyle w:val="Body"/>
        <w:rPr>
          <w:b/>
          <w:bCs/>
          <w:sz w:val="22"/>
          <w:szCs w:val="22"/>
        </w:rPr>
      </w:pPr>
    </w:p>
    <w:p w14:paraId="3E0D94F0" w14:textId="77777777" w:rsidR="00736E7E" w:rsidRDefault="00736E7E">
      <w:pPr>
        <w:pStyle w:val="Body"/>
        <w:rPr>
          <w:b/>
          <w:bCs/>
          <w:sz w:val="22"/>
          <w:szCs w:val="22"/>
        </w:rPr>
      </w:pPr>
    </w:p>
    <w:p w14:paraId="2A17A0CB" w14:textId="77777777" w:rsidR="00736E7E" w:rsidRDefault="00736E7E">
      <w:pPr>
        <w:pStyle w:val="Body"/>
        <w:rPr>
          <w:b/>
          <w:bCs/>
          <w:sz w:val="22"/>
          <w:szCs w:val="22"/>
        </w:rPr>
      </w:pPr>
    </w:p>
    <w:p w14:paraId="67804AE9" w14:textId="77777777" w:rsidR="00736E7E" w:rsidRDefault="00736E7E">
      <w:pPr>
        <w:pStyle w:val="Body"/>
        <w:rPr>
          <w:b/>
          <w:bCs/>
          <w:sz w:val="22"/>
          <w:szCs w:val="22"/>
        </w:rPr>
      </w:pPr>
    </w:p>
    <w:p w14:paraId="3FC6AB34" w14:textId="77777777" w:rsidR="00736E7E" w:rsidRDefault="00736E7E">
      <w:pPr>
        <w:pStyle w:val="Body"/>
        <w:rPr>
          <w:b/>
          <w:bCs/>
          <w:sz w:val="22"/>
          <w:szCs w:val="22"/>
        </w:rPr>
      </w:pPr>
    </w:p>
    <w:p w14:paraId="43A2CC92" w14:textId="77777777" w:rsidR="00736E7E" w:rsidRDefault="00736E7E">
      <w:pPr>
        <w:pStyle w:val="Body"/>
        <w:rPr>
          <w:b/>
          <w:bCs/>
          <w:sz w:val="22"/>
          <w:szCs w:val="22"/>
        </w:rPr>
      </w:pPr>
    </w:p>
    <w:p w14:paraId="578EDF58" w14:textId="77777777" w:rsidR="00736E7E" w:rsidRDefault="00736E7E">
      <w:pPr>
        <w:pStyle w:val="Body"/>
        <w:rPr>
          <w:b/>
          <w:bCs/>
          <w:sz w:val="22"/>
          <w:szCs w:val="22"/>
        </w:rPr>
      </w:pPr>
    </w:p>
    <w:p w14:paraId="1F1B18CC" w14:textId="77777777" w:rsidR="00736E7E" w:rsidRDefault="00736E7E">
      <w:pPr>
        <w:pStyle w:val="Body"/>
        <w:rPr>
          <w:b/>
          <w:bCs/>
          <w:sz w:val="22"/>
          <w:szCs w:val="22"/>
        </w:rPr>
      </w:pPr>
    </w:p>
    <w:p w14:paraId="6D931E2D" w14:textId="77777777" w:rsidR="00736E7E" w:rsidRDefault="00736E7E">
      <w:pPr>
        <w:pStyle w:val="Body"/>
        <w:rPr>
          <w:b/>
          <w:bCs/>
          <w:sz w:val="22"/>
          <w:szCs w:val="22"/>
        </w:rPr>
      </w:pPr>
    </w:p>
    <w:p w14:paraId="3FF99CE8" w14:textId="77777777" w:rsidR="00736E7E" w:rsidRDefault="00736E7E">
      <w:pPr>
        <w:pStyle w:val="Body"/>
        <w:rPr>
          <w:b/>
          <w:bCs/>
          <w:sz w:val="22"/>
          <w:szCs w:val="22"/>
        </w:rPr>
      </w:pPr>
    </w:p>
    <w:p w14:paraId="66055429" w14:textId="77777777" w:rsidR="00736E7E" w:rsidRDefault="00736E7E">
      <w:pPr>
        <w:pStyle w:val="Body"/>
        <w:rPr>
          <w:b/>
          <w:bCs/>
          <w:sz w:val="22"/>
          <w:szCs w:val="22"/>
        </w:rPr>
      </w:pPr>
    </w:p>
    <w:p w14:paraId="757A879A" w14:textId="77777777" w:rsidR="00736E7E" w:rsidRDefault="00736E7E">
      <w:pPr>
        <w:pStyle w:val="Body"/>
      </w:pPr>
    </w:p>
    <w:sectPr w:rsidR="00736E7E" w:rsidSect="00ED08EB">
      <w:headerReference w:type="default" r:id="rId15"/>
      <w:footerReference w:type="default" r:id="rId16"/>
      <w:type w:val="continuous"/>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cott Butterfield" w:date="2017-11-07T09:00:00Z" w:initials="SB">
    <w:p w14:paraId="21419B8F" w14:textId="1E70A1B9" w:rsidR="00DE1276" w:rsidRDefault="00DE1276">
      <w:pPr>
        <w:pStyle w:val="CommentText"/>
      </w:pPr>
      <w:r>
        <w:rPr>
          <w:rStyle w:val="CommentReference"/>
        </w:rPr>
        <w:annotationRef/>
      </w:r>
      <w:r>
        <w:t xml:space="preserve">This more general statement needs to be better supported in the paper. Yes, you showed this for BNLL and Ephedra. Can you make a broader connection? It would strengthen the paper a bunch. </w:t>
      </w:r>
    </w:p>
  </w:comment>
  <w:comment w:id="42" w:author="Scott Butterfield" w:date="2017-11-07T07:35:00Z" w:initials="SB">
    <w:p w14:paraId="40C6EFC3" w14:textId="109FF097" w:rsidR="00DE1276" w:rsidRDefault="00DE1276">
      <w:pPr>
        <w:pStyle w:val="CommentText"/>
      </w:pPr>
      <w:r>
        <w:rPr>
          <w:rStyle w:val="CommentReference"/>
        </w:rPr>
        <w:annotationRef/>
      </w:r>
      <w:r>
        <w:t xml:space="preserve">Do you do enough here to explain why G </w:t>
      </w:r>
      <w:proofErr w:type="spellStart"/>
      <w:r>
        <w:t>sila</w:t>
      </w:r>
      <w:proofErr w:type="spellEnd"/>
      <w:r>
        <w:t xml:space="preserve">? You are striving to make this paper applicable more broadly to desert communities and desert species at risk. But do not make the connection here and in intro for why these particular species and how this species is connected to other desert species at risk. </w:t>
      </w:r>
    </w:p>
    <w:p w14:paraId="62DD96C3" w14:textId="575F8C33" w:rsidR="00DE1276" w:rsidRDefault="00DE1276">
      <w:pPr>
        <w:pStyle w:val="CommentText"/>
      </w:pPr>
    </w:p>
    <w:p w14:paraId="07926AC8" w14:textId="3C616752" w:rsidR="00DE1276" w:rsidRDefault="00DE1276">
      <w:pPr>
        <w:pStyle w:val="CommentText"/>
      </w:pPr>
      <w:r>
        <w:t xml:space="preserve">In the intro, it is basically stated that you are focused here to continue in same system as </w:t>
      </w:r>
      <w:proofErr w:type="spellStart"/>
      <w:r>
        <w:t>Filazzola</w:t>
      </w:r>
      <w:proofErr w:type="spellEnd"/>
      <w:r>
        <w:t xml:space="preserve"> et al. previous work. If that, then I think you should make the connection here too. </w:t>
      </w:r>
    </w:p>
    <w:p w14:paraId="7FC594B2" w14:textId="0AB77DAF" w:rsidR="00DE1276" w:rsidRDefault="00DE1276">
      <w:pPr>
        <w:pStyle w:val="CommentText"/>
      </w:pPr>
    </w:p>
    <w:p w14:paraId="3C5D4C29" w14:textId="76E696EC" w:rsidR="00DE1276" w:rsidRDefault="00DE1276">
      <w:pPr>
        <w:pStyle w:val="CommentText"/>
      </w:pPr>
      <w:r>
        <w:t xml:space="preserve">I need something more here than we are doing this study and want you to publish it </w:t>
      </w:r>
      <w:proofErr w:type="spellStart"/>
      <w:r>
        <w:t>bc</w:t>
      </w:r>
      <w:proofErr w:type="spellEnd"/>
      <w:r>
        <w:t xml:space="preserve"> previous efforts have been ambiguous. Something more specific here. Something bigger. How does this work advance knowledge broadly and/or lead to conservation outcome for these or other species? </w:t>
      </w:r>
    </w:p>
  </w:comment>
  <w:comment w:id="66" w:author="Scott Butterfield" w:date="2017-11-07T08:09:00Z" w:initials="SB">
    <w:p w14:paraId="6E44F353" w14:textId="6297AAE9" w:rsidR="00DE1276" w:rsidRDefault="00DE1276">
      <w:pPr>
        <w:pStyle w:val="CommentText"/>
      </w:pPr>
      <w:r>
        <w:rPr>
          <w:rStyle w:val="CommentReference"/>
        </w:rPr>
        <w:annotationRef/>
      </w:r>
      <w:r>
        <w:t xml:space="preserve">Define? </w:t>
      </w:r>
    </w:p>
  </w:comment>
  <w:comment w:id="136" w:author="Scott Butterfield" w:date="2017-11-07T07:33:00Z" w:initials="SB">
    <w:p w14:paraId="411D96FD" w14:textId="13BF84B1" w:rsidR="00DE1276" w:rsidRDefault="00DE1276">
      <w:pPr>
        <w:pStyle w:val="CommentText"/>
      </w:pPr>
      <w:r>
        <w:rPr>
          <w:rStyle w:val="CommentReference"/>
        </w:rPr>
        <w:annotationRef/>
      </w:r>
      <w:r>
        <w:t xml:space="preserve">Great to include, but bothers me a bit here </w:t>
      </w:r>
      <w:proofErr w:type="spellStart"/>
      <w:r>
        <w:t>bc</w:t>
      </w:r>
      <w:proofErr w:type="spellEnd"/>
      <w:r>
        <w:t xml:space="preserve"> you lead with very general references and then close the paragraph with very specific San Joaquin Desert examples. I get that you are trying to make this paper applicable outside of the SJD. I think it make sense to track down some more general references here for shrub restoration. And for the shrub-</w:t>
      </w:r>
      <w:proofErr w:type="spellStart"/>
      <w:r>
        <w:t>ectotherm</w:t>
      </w:r>
      <w:proofErr w:type="spellEnd"/>
      <w:r>
        <w:t xml:space="preserve"> statement below. </w:t>
      </w:r>
    </w:p>
  </w:comment>
  <w:comment w:id="159" w:author="Scott Butterfield" w:date="2017-11-07T07:32:00Z" w:initials="SB">
    <w:p w14:paraId="75FFC696" w14:textId="53180CBA" w:rsidR="00DE1276" w:rsidRDefault="00DE1276">
      <w:pPr>
        <w:pStyle w:val="CommentText"/>
      </w:pPr>
      <w:r>
        <w:rPr>
          <w:rStyle w:val="CommentReference"/>
        </w:rPr>
        <w:annotationRef/>
      </w:r>
      <w:r>
        <w:t xml:space="preserve">Check journal guidelines. Maybe should be </w:t>
      </w:r>
      <w:proofErr w:type="spellStart"/>
      <w:r>
        <w:t>Filazzola</w:t>
      </w:r>
      <w:proofErr w:type="spellEnd"/>
      <w:r>
        <w:t xml:space="preserve"> et al. 2017. </w:t>
      </w:r>
    </w:p>
  </w:comment>
  <w:comment w:id="167" w:author="Scott Butterfield" w:date="2017-11-07T07:45:00Z" w:initials="SB">
    <w:p w14:paraId="0A87A5A2" w14:textId="38B19EF2" w:rsidR="00DE1276" w:rsidRDefault="00DE1276">
      <w:pPr>
        <w:pStyle w:val="CommentText"/>
      </w:pPr>
      <w:r>
        <w:rPr>
          <w:rStyle w:val="CommentReference"/>
        </w:rPr>
        <w:annotationRef/>
      </w:r>
      <w:r>
        <w:t xml:space="preserve">Is it one word or two? You do both in the paper. Edit for consistency and accuracy. </w:t>
      </w:r>
    </w:p>
  </w:comment>
  <w:comment w:id="175" w:author="Scott Butterfield" w:date="2017-11-07T07:44:00Z" w:initials="SB">
    <w:p w14:paraId="1B3F97C6" w14:textId="0B88AFEE" w:rsidR="00DE1276" w:rsidRDefault="00DE1276">
      <w:pPr>
        <w:pStyle w:val="CommentText"/>
      </w:pPr>
      <w:r>
        <w:rPr>
          <w:rStyle w:val="CommentReference"/>
        </w:rPr>
        <w:annotationRef/>
      </w:r>
      <w:r>
        <w:t xml:space="preserve">But different location. Southern extent of species range vs. north. </w:t>
      </w:r>
    </w:p>
  </w:comment>
  <w:comment w:id="188" w:author="Scott Butterfield" w:date="2017-11-07T07:38:00Z" w:initials="SB">
    <w:p w14:paraId="4A1A191D" w14:textId="380791EE" w:rsidR="00DE1276" w:rsidRDefault="00DE1276">
      <w:pPr>
        <w:pStyle w:val="CommentText"/>
      </w:pPr>
      <w:r>
        <w:rPr>
          <w:rStyle w:val="CommentReference"/>
        </w:rPr>
        <w:annotationRef/>
      </w:r>
      <w:r>
        <w:t xml:space="preserve">Confirm journal guidelines on citations. There are places where you have a “.” After “al” and then others without. </w:t>
      </w:r>
    </w:p>
  </w:comment>
  <w:comment w:id="200" w:author="Scott Butterfield" w:date="2017-11-07T07:39:00Z" w:initials="SB">
    <w:p w14:paraId="52DD1B35" w14:textId="4E9D32B5" w:rsidR="00DE1276" w:rsidRDefault="00DE1276">
      <w:pPr>
        <w:pStyle w:val="CommentText"/>
      </w:pPr>
      <w:r>
        <w:rPr>
          <w:rStyle w:val="CommentReference"/>
        </w:rPr>
        <w:annotationRef/>
      </w:r>
      <w:r>
        <w:t xml:space="preserve">I do not understand what this clause is doing here. You obviously are using to link to next clause, but I do not follow. </w:t>
      </w:r>
    </w:p>
    <w:p w14:paraId="7FAF3A11" w14:textId="0D362A1F" w:rsidR="00DE1276" w:rsidRDefault="00DE1276">
      <w:pPr>
        <w:pStyle w:val="CommentText"/>
      </w:pPr>
    </w:p>
    <w:p w14:paraId="71FA9C4F" w14:textId="6D39AE64" w:rsidR="00DE1276" w:rsidRDefault="00DE1276">
      <w:pPr>
        <w:pStyle w:val="CommentText"/>
      </w:pPr>
      <w:r>
        <w:t xml:space="preserve">I still feel like I need more here or elsewhere in the introduction about why the San Joaquin Desert is such a great place to do a study like this. To lead to your more general statements about applicability elsewhere. Otherwise, I do not think this will get in to a more general publication. </w:t>
      </w:r>
    </w:p>
    <w:p w14:paraId="58E416F5" w14:textId="374201A2" w:rsidR="00DE1276" w:rsidRDefault="00DE1276">
      <w:pPr>
        <w:pStyle w:val="CommentText"/>
      </w:pPr>
    </w:p>
    <w:p w14:paraId="7A458568" w14:textId="187A5D2A" w:rsidR="00DE1276" w:rsidRDefault="00DE1276">
      <w:pPr>
        <w:pStyle w:val="CommentText"/>
      </w:pPr>
      <w:r>
        <w:t xml:space="preserve">As is, this feels like a SJD-specific paper, which is fine. But you may need to re-think where it goes if you cannot make the connection more broadly to desert ecosystems. </w:t>
      </w:r>
    </w:p>
  </w:comment>
  <w:comment w:id="255" w:author="Scott Butterfield" w:date="2017-11-07T07:43:00Z" w:initials="SB">
    <w:p w14:paraId="7CC35E28" w14:textId="315B4F85" w:rsidR="00DE1276" w:rsidRDefault="00DE1276">
      <w:pPr>
        <w:pStyle w:val="CommentText"/>
      </w:pPr>
      <w:r>
        <w:rPr>
          <w:rStyle w:val="CommentReference"/>
        </w:rPr>
        <w:annotationRef/>
      </w:r>
      <w:r>
        <w:t xml:space="preserve">Not sure Joseph’s paper supports this 5% number. And his paper is not published. Should change cite to “in review”. </w:t>
      </w:r>
    </w:p>
  </w:comment>
  <w:comment w:id="271" w:author="Scott Butterfield" w:date="2017-11-07T07:53:00Z" w:initials="SB">
    <w:p w14:paraId="267E62AE" w14:textId="21139668" w:rsidR="00DE1276" w:rsidRDefault="00DE1276">
      <w:pPr>
        <w:pStyle w:val="CommentText"/>
      </w:pPr>
      <w:r>
        <w:rPr>
          <w:rStyle w:val="CommentReference"/>
        </w:rPr>
        <w:annotationRef/>
      </w:r>
      <w:r>
        <w:t xml:space="preserve">To be consistent with how you use throughout the </w:t>
      </w:r>
      <w:proofErr w:type="spellStart"/>
      <w:r>
        <w:t>ms</w:t>
      </w:r>
      <w:proofErr w:type="spellEnd"/>
      <w:r>
        <w:t xml:space="preserve">, I would change here to G. </w:t>
      </w:r>
      <w:proofErr w:type="spellStart"/>
      <w:r>
        <w:t>sila</w:t>
      </w:r>
      <w:proofErr w:type="spellEnd"/>
      <w:r>
        <w:t>.</w:t>
      </w:r>
    </w:p>
  </w:comment>
  <w:comment w:id="287" w:author="Scott Butterfield" w:date="2017-11-07T07:48:00Z" w:initials="SB">
    <w:p w14:paraId="404A2B9F" w14:textId="35891EF1" w:rsidR="00DE1276" w:rsidRDefault="00DE1276">
      <w:pPr>
        <w:pStyle w:val="CommentText"/>
      </w:pPr>
      <w:r>
        <w:rPr>
          <w:rStyle w:val="CommentReference"/>
        </w:rPr>
        <w:annotationRef/>
      </w:r>
      <w:r>
        <w:t>Need to define?</w:t>
      </w:r>
    </w:p>
    <w:p w14:paraId="6874D9A4" w14:textId="469D7654" w:rsidR="00DE1276" w:rsidRDefault="00DE1276">
      <w:pPr>
        <w:pStyle w:val="CommentText"/>
      </w:pPr>
    </w:p>
    <w:p w14:paraId="21D13D59" w14:textId="4A8E7CA2" w:rsidR="00DE1276" w:rsidRDefault="00DE1276">
      <w:pPr>
        <w:pStyle w:val="CommentText"/>
      </w:pPr>
      <w:r>
        <w:t xml:space="preserve">Microhabitat vs. </w:t>
      </w:r>
      <w:proofErr w:type="spellStart"/>
      <w:r>
        <w:t>Mesohabitat</w:t>
      </w:r>
      <w:proofErr w:type="spellEnd"/>
      <w:r>
        <w:t xml:space="preserve"> becomes a very big part of your paper organization, so I think it needs to be super clear up front what these words refer to for BNLL, whether they are commonly used elsewhere, or whether this is terminology that is relatively unique to the work/paper. </w:t>
      </w:r>
    </w:p>
  </w:comment>
  <w:comment w:id="303" w:author="Scott Butterfield" w:date="2017-11-07T07:49:00Z" w:initials="SB">
    <w:p w14:paraId="597B9324" w14:textId="507A8C62" w:rsidR="00DE1276" w:rsidRDefault="00DE1276">
      <w:pPr>
        <w:pStyle w:val="CommentText"/>
      </w:pPr>
      <w:r>
        <w:rPr>
          <w:rStyle w:val="CommentReference"/>
        </w:rPr>
        <w:annotationRef/>
      </w:r>
      <w:r>
        <w:t xml:space="preserve">Define? </w:t>
      </w:r>
    </w:p>
  </w:comment>
  <w:comment w:id="301" w:author="Scott Butterfield" w:date="2017-11-07T07:49:00Z" w:initials="SB">
    <w:p w14:paraId="57C51515" w14:textId="54E17538" w:rsidR="00DE1276" w:rsidRDefault="00DE1276">
      <w:pPr>
        <w:pStyle w:val="CommentText"/>
      </w:pPr>
      <w:r>
        <w:rPr>
          <w:rStyle w:val="CommentReference"/>
        </w:rPr>
        <w:annotationRef/>
      </w:r>
      <w:r>
        <w:t>Hard for me to understand what this means</w:t>
      </w:r>
    </w:p>
  </w:comment>
  <w:comment w:id="314" w:author="Scott Butterfield" w:date="2017-11-07T07:49:00Z" w:initials="SB">
    <w:p w14:paraId="1D25D0AD" w14:textId="469F731F" w:rsidR="00DE1276" w:rsidRDefault="00DE1276">
      <w:pPr>
        <w:pStyle w:val="CommentText"/>
      </w:pPr>
      <w:r>
        <w:rPr>
          <w:rStyle w:val="CommentReference"/>
        </w:rPr>
        <w:annotationRef/>
      </w:r>
      <w:r>
        <w:t xml:space="preserve">Such </w:t>
      </w:r>
      <w:proofErr w:type="gramStart"/>
      <w:r>
        <w:t>as…..?</w:t>
      </w:r>
      <w:proofErr w:type="gramEnd"/>
    </w:p>
  </w:comment>
  <w:comment w:id="322" w:author="Scott Butterfield" w:date="2017-11-07T07:51:00Z" w:initials="SB">
    <w:p w14:paraId="2D32B007" w14:textId="0A38AAB2" w:rsidR="00DE1276" w:rsidRDefault="00DE1276">
      <w:pPr>
        <w:pStyle w:val="CommentText"/>
      </w:pPr>
      <w:r>
        <w:rPr>
          <w:rStyle w:val="CommentReference"/>
        </w:rPr>
        <w:annotationRef/>
      </w:r>
      <w:r>
        <w:t xml:space="preserve">Be consistent with format. Period here after heading. Then </w:t>
      </w:r>
      <w:proofErr w:type="spellStart"/>
      <w:r>
        <w:t>dashehd</w:t>
      </w:r>
      <w:proofErr w:type="spellEnd"/>
      <w:r>
        <w:t xml:space="preserve"> line. Below you have a space, then a period, then a </w:t>
      </w:r>
      <w:proofErr w:type="spellStart"/>
      <w:r>
        <w:t>solild</w:t>
      </w:r>
      <w:proofErr w:type="spellEnd"/>
      <w:r>
        <w:t xml:space="preserve"> line. </w:t>
      </w:r>
    </w:p>
  </w:comment>
  <w:comment w:id="328" w:author="Scott Butterfield" w:date="2017-11-07T07:53:00Z" w:initials="SB">
    <w:p w14:paraId="7ABA1758" w14:textId="2C5847D4" w:rsidR="00DE1276" w:rsidRDefault="00DE1276">
      <w:pPr>
        <w:pStyle w:val="CommentText"/>
      </w:pPr>
      <w:r>
        <w:rPr>
          <w:rStyle w:val="CommentReference"/>
        </w:rPr>
        <w:annotationRef/>
      </w:r>
      <w:r>
        <w:t xml:space="preserve">Common names too? Again, for consistency, since you do it for the animals and shrubs. </w:t>
      </w:r>
    </w:p>
  </w:comment>
  <w:comment w:id="334" w:author="Scott Butterfield" w:date="2017-11-07T07:58:00Z" w:initials="SB">
    <w:p w14:paraId="42CA2E3C" w14:textId="7D611ED1" w:rsidR="00DE1276" w:rsidRDefault="00DE1276">
      <w:pPr>
        <w:pStyle w:val="CommentText"/>
      </w:pPr>
      <w:r>
        <w:rPr>
          <w:rStyle w:val="CommentReference"/>
        </w:rPr>
        <w:annotationRef/>
      </w:r>
      <w:r>
        <w:t xml:space="preserve">Changed here to be consistent. Whatever you chose style-wise, be consistent. Latin, followed by common name, followed by abbreviation, then back to Latin…seems off to me to jump between styles. </w:t>
      </w:r>
    </w:p>
  </w:comment>
  <w:comment w:id="329" w:author="Scott Butterfield" w:date="2017-11-07T07:55:00Z" w:initials="SB">
    <w:p w14:paraId="4559FDA1" w14:textId="77777777" w:rsidR="00DE1276" w:rsidRDefault="00DE1276">
      <w:pPr>
        <w:pStyle w:val="CommentText"/>
      </w:pPr>
      <w:r>
        <w:rPr>
          <w:rStyle w:val="CommentReference"/>
        </w:rPr>
        <w:annotationRef/>
      </w:r>
      <w:r>
        <w:t>Kind of odd sentence construction. These are dominant. But one of them is not at our site. Opens up possible reviewer comment about why we chose a site without one of the co-dominant shrubs. You could say something like “the dominant shrubs within this system are…</w:t>
      </w:r>
      <w:proofErr w:type="gramStart"/>
      <w:r>
        <w:t>.although</w:t>
      </w:r>
      <w:proofErr w:type="gramEnd"/>
      <w:r>
        <w:t xml:space="preserve"> at our study site Ephedra was the dominant…” </w:t>
      </w:r>
    </w:p>
    <w:p w14:paraId="77BBD67D" w14:textId="77777777" w:rsidR="00DE1276" w:rsidRDefault="00DE1276">
      <w:pPr>
        <w:pStyle w:val="CommentText"/>
      </w:pPr>
    </w:p>
    <w:p w14:paraId="7478E81A" w14:textId="167D69B0" w:rsidR="00DE1276" w:rsidRDefault="00DE1276">
      <w:pPr>
        <w:pStyle w:val="CommentText"/>
      </w:pPr>
      <w:r>
        <w:t xml:space="preserve">At this point in the story, it would make me as the reviewer want to know how generalizable these results are going to be. Is what we find for Ephedra applicable to </w:t>
      </w:r>
      <w:proofErr w:type="spellStart"/>
      <w:r>
        <w:t>Atriplex</w:t>
      </w:r>
      <w:proofErr w:type="spellEnd"/>
      <w:r>
        <w:t>? And more broadly for shrubs?</w:t>
      </w:r>
    </w:p>
  </w:comment>
  <w:comment w:id="339" w:author="Scott Butterfield" w:date="2017-11-07T07:57:00Z" w:initials="SB">
    <w:p w14:paraId="434421F9" w14:textId="2BC69744" w:rsidR="00DE1276" w:rsidRDefault="00DE1276">
      <w:pPr>
        <w:pStyle w:val="CommentText"/>
      </w:pPr>
      <w:r>
        <w:rPr>
          <w:rStyle w:val="CommentReference"/>
        </w:rPr>
        <w:annotationRef/>
      </w:r>
      <w:r>
        <w:t xml:space="preserve">Cite your paper? Joseph’s? Taylor’s? Build that credibility here. </w:t>
      </w:r>
    </w:p>
  </w:comment>
  <w:comment w:id="341" w:author="Scott Butterfield" w:date="2017-11-07T08:04:00Z" w:initials="SB">
    <w:p w14:paraId="2F69AB24" w14:textId="62F5F704" w:rsidR="00DE1276" w:rsidRDefault="00DE1276">
      <w:pPr>
        <w:pStyle w:val="CommentText"/>
      </w:pPr>
      <w:r>
        <w:rPr>
          <w:rStyle w:val="CommentReference"/>
        </w:rPr>
        <w:annotationRef/>
      </w:r>
      <w:r>
        <w:t xml:space="preserve">A lot of detail about BNLL here, but no real explanation about why they are a good study species – if indeed you are trying to make connection to other desert ecosystems and other lizard and shrub species. </w:t>
      </w:r>
    </w:p>
  </w:comment>
  <w:comment w:id="343" w:author="Scott Butterfield" w:date="2017-11-07T08:00:00Z" w:initials="SB">
    <w:p w14:paraId="7D6809B9" w14:textId="012EB22F" w:rsidR="00DE1276" w:rsidRDefault="00DE1276">
      <w:pPr>
        <w:pStyle w:val="CommentText"/>
      </w:pPr>
      <w:r>
        <w:rPr>
          <w:rStyle w:val="CommentReference"/>
        </w:rPr>
        <w:annotationRef/>
      </w:r>
      <w:r>
        <w:t xml:space="preserve">Desert? If not, may need to make explicit connection between what the San Joaquin Valley is vs. the San Joaquin Desert. May need this as an inset on one of the maps. </w:t>
      </w:r>
    </w:p>
  </w:comment>
  <w:comment w:id="346" w:author="Scott Butterfield" w:date="2017-11-07T08:03:00Z" w:initials="SB">
    <w:p w14:paraId="10526A1B" w14:textId="60EC4EEC" w:rsidR="00DE1276" w:rsidRDefault="00DE1276">
      <w:pPr>
        <w:pStyle w:val="CommentText"/>
      </w:pPr>
      <w:r>
        <w:rPr>
          <w:rStyle w:val="CommentReference"/>
        </w:rPr>
        <w:annotationRef/>
      </w:r>
      <w:r>
        <w:t xml:space="preserve">Feel free to ignore. I am editing this way to make it consistent throughout. </w:t>
      </w:r>
    </w:p>
  </w:comment>
  <w:comment w:id="374" w:author="Scott Butterfield" w:date="2017-11-07T08:24:00Z" w:initials="SB">
    <w:p w14:paraId="217A5E89" w14:textId="160FA16C" w:rsidR="00DE1276" w:rsidRDefault="00DE1276">
      <w:pPr>
        <w:pStyle w:val="CommentText"/>
      </w:pPr>
      <w:r>
        <w:rPr>
          <w:rStyle w:val="CommentReference"/>
        </w:rPr>
        <w:annotationRef/>
      </w:r>
      <w:r>
        <w:t>When did you do this study? Typical precipitation year? Or different? Seems important for broad applicability statements. And maybe something here about why they should publish a one-year study? Is that normal for radio telemetry work?</w:t>
      </w:r>
    </w:p>
  </w:comment>
  <w:comment w:id="393" w:author="Scott Butterfield" w:date="2017-11-07T08:14:00Z" w:initials="SB">
    <w:p w14:paraId="278866E8" w14:textId="36F1D6D7" w:rsidR="00DE1276" w:rsidRDefault="00DE1276">
      <w:pPr>
        <w:pStyle w:val="CommentText"/>
      </w:pPr>
      <w:r>
        <w:rPr>
          <w:rStyle w:val="CommentReference"/>
        </w:rPr>
        <w:annotationRef/>
      </w:r>
      <w:r>
        <w:t xml:space="preserve">This seems like a big deal. Either cite that this is standard practice or play it up more that this is better at what has been done. Especially if you are trying to say that what we did here is better than </w:t>
      </w:r>
      <w:proofErr w:type="spellStart"/>
      <w:r>
        <w:t>Rathbun</w:t>
      </w:r>
      <w:proofErr w:type="spellEnd"/>
      <w:r>
        <w:t>/</w:t>
      </w:r>
      <w:proofErr w:type="spellStart"/>
      <w:r>
        <w:t>Germano</w:t>
      </w:r>
      <w:proofErr w:type="spellEnd"/>
      <w:r>
        <w:t xml:space="preserve">. </w:t>
      </w:r>
    </w:p>
  </w:comment>
  <w:comment w:id="399" w:author="Scott Butterfield" w:date="2017-11-07T08:15:00Z" w:initials="SB">
    <w:p w14:paraId="7C270140" w14:textId="0BA3D006" w:rsidR="00DE1276" w:rsidRDefault="00DE1276">
      <w:pPr>
        <w:pStyle w:val="CommentText"/>
      </w:pPr>
      <w:r>
        <w:rPr>
          <w:rStyle w:val="CommentReference"/>
        </w:rPr>
        <w:annotationRef/>
      </w:r>
      <w:r>
        <w:t xml:space="preserve">If using lizard throughout, maybe make statement up front that “lizard” mean G. </w:t>
      </w:r>
      <w:proofErr w:type="spellStart"/>
      <w:r>
        <w:t>sila</w:t>
      </w:r>
      <w:proofErr w:type="spellEnd"/>
      <w:r>
        <w:t xml:space="preserve">. I will stop making that change throughout. </w:t>
      </w:r>
    </w:p>
  </w:comment>
  <w:comment w:id="410" w:author="Scott Butterfield" w:date="2017-11-07T08:17:00Z" w:initials="SB">
    <w:p w14:paraId="475FF3BB" w14:textId="2EA48CE7" w:rsidR="00DE1276" w:rsidRDefault="00DE1276">
      <w:pPr>
        <w:pStyle w:val="CommentText"/>
      </w:pPr>
      <w:r>
        <w:rPr>
          <w:rStyle w:val="CommentReference"/>
        </w:rPr>
        <w:annotationRef/>
      </w:r>
      <w:r>
        <w:t xml:space="preserve">Annual grasses? </w:t>
      </w:r>
    </w:p>
  </w:comment>
  <w:comment w:id="416" w:author="Scott Butterfield" w:date="2017-11-07T08:18:00Z" w:initials="SB">
    <w:p w14:paraId="3A46389F" w14:textId="22E70AFB" w:rsidR="00DE1276" w:rsidRDefault="00DE1276">
      <w:pPr>
        <w:pStyle w:val="CommentText"/>
      </w:pPr>
      <w:r>
        <w:rPr>
          <w:rStyle w:val="CommentReference"/>
        </w:rPr>
        <w:annotationRef/>
      </w:r>
      <w:r>
        <w:t>May need to elaborate on what this is</w:t>
      </w:r>
    </w:p>
  </w:comment>
  <w:comment w:id="422" w:author="Scott Butterfield" w:date="2017-11-07T08:21:00Z" w:initials="SB">
    <w:p w14:paraId="180FDC23" w14:textId="29DB5CBE" w:rsidR="00DE1276" w:rsidRDefault="00DE1276">
      <w:pPr>
        <w:pStyle w:val="CommentText"/>
      </w:pPr>
      <w:r>
        <w:rPr>
          <w:rStyle w:val="CommentReference"/>
        </w:rPr>
        <w:annotationRef/>
      </w:r>
      <w:r>
        <w:t xml:space="preserve">How does this compare to </w:t>
      </w:r>
      <w:proofErr w:type="spellStart"/>
      <w:r>
        <w:t>Germano</w:t>
      </w:r>
      <w:proofErr w:type="spellEnd"/>
      <w:r>
        <w:t>/</w:t>
      </w:r>
      <w:proofErr w:type="spellStart"/>
      <w:r>
        <w:t>Rathbun</w:t>
      </w:r>
      <w:proofErr w:type="spellEnd"/>
      <w:r>
        <w:t xml:space="preserve">? At this point, if I was a reviewer I would wonder whether the analyses you did here are unique or standard? The bottom half of this paragraph especially. Without citations it kind of feels like you did something unique, which is fine, just say that. </w:t>
      </w:r>
    </w:p>
  </w:comment>
  <w:comment w:id="439" w:author="Scott Butterfield" w:date="2017-11-07T08:27:00Z" w:initials="SB">
    <w:p w14:paraId="7C4096C5" w14:textId="33FB90E4" w:rsidR="00DE1276" w:rsidRDefault="00DE1276">
      <w:pPr>
        <w:pStyle w:val="CommentText"/>
      </w:pPr>
      <w:r>
        <w:rPr>
          <w:rStyle w:val="CommentReference"/>
        </w:rPr>
        <w:annotationRef/>
      </w:r>
      <w:r>
        <w:t xml:space="preserve">The period and dashed line set up seems odd to me. Confirm journal guidelines for headings. </w:t>
      </w:r>
    </w:p>
  </w:comment>
  <w:comment w:id="444" w:author="Scott Butterfield" w:date="2017-11-07T08:24:00Z" w:initials="SB">
    <w:p w14:paraId="460C5346" w14:textId="0F51E377" w:rsidR="00DE1276" w:rsidRDefault="00DE1276">
      <w:pPr>
        <w:pStyle w:val="CommentText"/>
      </w:pPr>
      <w:r>
        <w:rPr>
          <w:rStyle w:val="CommentReference"/>
        </w:rPr>
        <w:annotationRef/>
      </w:r>
      <w:r>
        <w:t xml:space="preserve">Methods? Not sure why this is a result. I wanted this and more description about climate of 2016 in methods. </w:t>
      </w:r>
    </w:p>
  </w:comment>
  <w:comment w:id="452" w:author="Scott Butterfield" w:date="2017-11-07T08:28:00Z" w:initials="SB">
    <w:p w14:paraId="24612BFF" w14:textId="33C8D11C" w:rsidR="00DE1276" w:rsidRDefault="00DE1276">
      <w:pPr>
        <w:pStyle w:val="CommentText"/>
      </w:pPr>
      <w:r>
        <w:rPr>
          <w:rStyle w:val="CommentReference"/>
        </w:rPr>
        <w:annotationRef/>
      </w:r>
      <w:r>
        <w:t xml:space="preserve">What does this mean? Why is 5 instances fully-tracked and 3 x daily not? Methods seemed to suggest 3 x daily was the standard. </w:t>
      </w:r>
    </w:p>
  </w:comment>
  <w:comment w:id="454" w:author="Scott Butterfield" w:date="2017-11-07T08:29:00Z" w:initials="SB">
    <w:p w14:paraId="45F85DEC" w14:textId="1EC12C1D" w:rsidR="00DE1276" w:rsidRDefault="00DE1276">
      <w:pPr>
        <w:pStyle w:val="CommentText"/>
      </w:pPr>
      <w:r>
        <w:rPr>
          <w:rStyle w:val="CommentReference"/>
        </w:rPr>
        <w:annotationRef/>
      </w:r>
      <w:r>
        <w:t xml:space="preserve">Need more description here about what the stat is? </w:t>
      </w:r>
    </w:p>
  </w:comment>
  <w:comment w:id="564" w:author="Scott Butterfield" w:date="2017-11-07T08:31:00Z" w:initials="SB">
    <w:p w14:paraId="37DEAEE7" w14:textId="566D43F1" w:rsidR="00DE1276" w:rsidRDefault="00DE1276">
      <w:pPr>
        <w:pStyle w:val="CommentText"/>
      </w:pPr>
      <w:r>
        <w:rPr>
          <w:rStyle w:val="CommentReference"/>
        </w:rPr>
        <w:annotationRef/>
      </w:r>
      <w:proofErr w:type="gramStart"/>
      <w:r>
        <w:t>awkward</w:t>
      </w:r>
      <w:proofErr w:type="gramEnd"/>
    </w:p>
  </w:comment>
  <w:comment w:id="565" w:author="Scott Butterfield" w:date="2017-11-07T08:31:00Z" w:initials="SB">
    <w:p w14:paraId="3D2773BB" w14:textId="58CA5789" w:rsidR="00DE1276" w:rsidRDefault="00DE1276">
      <w:pPr>
        <w:pStyle w:val="CommentText"/>
      </w:pPr>
      <w:r>
        <w:rPr>
          <w:rStyle w:val="CommentReference"/>
        </w:rPr>
        <w:annotationRef/>
      </w:r>
      <w:proofErr w:type="gramStart"/>
      <w:r>
        <w:t>grasses</w:t>
      </w:r>
      <w:proofErr w:type="gramEnd"/>
      <w:r>
        <w:t>? Grassland? Just in annuals seems odd to me</w:t>
      </w:r>
    </w:p>
  </w:comment>
  <w:comment w:id="610" w:author="Scott Butterfield" w:date="2017-11-07T08:36:00Z" w:initials="SB">
    <w:p w14:paraId="7325BF8E" w14:textId="77777777" w:rsidR="00DE1276" w:rsidRDefault="00DE1276">
      <w:pPr>
        <w:pStyle w:val="CommentText"/>
      </w:pPr>
      <w:r>
        <w:rPr>
          <w:rStyle w:val="CommentReference"/>
        </w:rPr>
        <w:annotationRef/>
      </w:r>
      <w:proofErr w:type="gramStart"/>
      <w:r>
        <w:t>seems</w:t>
      </w:r>
      <w:proofErr w:type="gramEnd"/>
      <w:r>
        <w:t xml:space="preserve"> redundant</w:t>
      </w:r>
    </w:p>
    <w:p w14:paraId="17143D1B" w14:textId="77777777" w:rsidR="00DE1276" w:rsidRDefault="00DE1276">
      <w:pPr>
        <w:pStyle w:val="CommentText"/>
      </w:pPr>
    </w:p>
    <w:p w14:paraId="0820490F" w14:textId="3ADBCA34" w:rsidR="00DE1276" w:rsidRDefault="00DE1276">
      <w:pPr>
        <w:pStyle w:val="CommentText"/>
      </w:pPr>
      <w:r>
        <w:t xml:space="preserve">Also, a one sentence paragraph here seems odd. Can you work this in to paragraph above? Not even sure it needs to be here. Pretty vague, secondary finding. </w:t>
      </w:r>
    </w:p>
  </w:comment>
  <w:comment w:id="688" w:author="Scott Butterfield" w:date="2017-11-07T08:41:00Z" w:initials="SB">
    <w:p w14:paraId="7D7B7AA7" w14:textId="7C008143" w:rsidR="00DE1276" w:rsidRDefault="00DE1276">
      <w:pPr>
        <w:pStyle w:val="CommentText"/>
      </w:pPr>
      <w:r>
        <w:rPr>
          <w:rStyle w:val="CommentReference"/>
        </w:rPr>
        <w:annotationRef/>
      </w:r>
      <w:r>
        <w:t xml:space="preserve">Need to triage here the 2 </w:t>
      </w:r>
      <w:proofErr w:type="spellStart"/>
      <w:r>
        <w:t>vs</w:t>
      </w:r>
      <w:proofErr w:type="spellEnd"/>
      <w:r>
        <w:t xml:space="preserve"> 1 year study statement? </w:t>
      </w:r>
    </w:p>
  </w:comment>
  <w:comment w:id="696" w:author="Scott Butterfield" w:date="2017-11-07T08:46:00Z" w:initials="SB">
    <w:p w14:paraId="129E33D8" w14:textId="6669354C" w:rsidR="00DE1276" w:rsidRDefault="00DE1276">
      <w:pPr>
        <w:pStyle w:val="CommentText"/>
      </w:pPr>
      <w:r>
        <w:rPr>
          <w:rStyle w:val="CommentReference"/>
        </w:rPr>
        <w:annotationRef/>
      </w:r>
      <w:r>
        <w:t xml:space="preserve">So, is this the unique contribution of this work? If so, you need to highlight that better. </w:t>
      </w:r>
    </w:p>
    <w:p w14:paraId="6D2EA329" w14:textId="07919D2A" w:rsidR="00DE1276" w:rsidRDefault="00DE1276">
      <w:pPr>
        <w:pStyle w:val="CommentText"/>
      </w:pPr>
    </w:p>
    <w:p w14:paraId="78470628" w14:textId="28BB34D6" w:rsidR="00DE1276" w:rsidRDefault="00DE1276">
      <w:pPr>
        <w:pStyle w:val="CommentText"/>
      </w:pPr>
      <w:r>
        <w:t xml:space="preserve">I am kind of left at the end of the Discussion feeling like these results are interesting, especially for the San Joaquin Desert and BNLL, but lack a big picture connection to other species and desert systems. </w:t>
      </w:r>
    </w:p>
  </w:comment>
  <w:comment w:id="712" w:author="Scott Butterfield" w:date="2017-11-07T08:49:00Z" w:initials="SB">
    <w:p w14:paraId="34B98125" w14:textId="0DB0A48D" w:rsidR="00DE1276" w:rsidRDefault="00DE1276">
      <w:pPr>
        <w:pStyle w:val="CommentText"/>
      </w:pPr>
      <w:r>
        <w:rPr>
          <w:rStyle w:val="CommentReference"/>
        </w:rPr>
        <w:annotationRef/>
      </w:r>
      <w:r>
        <w:t xml:space="preserve">Ok, so take home here is, shrubs can be important, and while we cannot say they are important for all lizards, they are definitely important for some (and may be increasingly so with climate change) so when restoring habitat we should include shrubs in the matrix of vegetation restoration options? Do you want to spell that out. Kind of gets lost to me. </w:t>
      </w:r>
    </w:p>
  </w:comment>
  <w:comment w:id="715" w:author="Scott Butterfield" w:date="2017-11-07T08:45:00Z" w:initials="SB">
    <w:p w14:paraId="6993FC39" w14:textId="163393D3" w:rsidR="00DE1276" w:rsidRDefault="00DE1276">
      <w:pPr>
        <w:pStyle w:val="CommentText"/>
      </w:pPr>
      <w:r>
        <w:rPr>
          <w:rStyle w:val="CommentReference"/>
        </w:rPr>
        <w:annotationRef/>
      </w:r>
      <w:r>
        <w:t xml:space="preserve">Not sure you need this here, unless you expand it within a statement about why what you found for BNLL in the SJD matters for other lizards and desert ecosystems – which I still contend JAE will want. </w:t>
      </w:r>
    </w:p>
  </w:comment>
  <w:comment w:id="722" w:author="Scott Butterfield" w:date="2017-11-07T08:51:00Z" w:initials="SB">
    <w:p w14:paraId="4FBD0A9E" w14:textId="6353830F" w:rsidR="00DE1276" w:rsidRDefault="00DE1276">
      <w:pPr>
        <w:pStyle w:val="CommentText"/>
      </w:pPr>
      <w:r>
        <w:rPr>
          <w:rStyle w:val="CommentReference"/>
        </w:rPr>
        <w:annotationRef/>
      </w:r>
      <w:r>
        <w:t xml:space="preserve">Yeah, left wondering this throughout the review. Think JAE will be ok with this statement as the “how does this apply to other systems”? I wonder if you have enough information that together with a citation or two you could attempt to build this connection in this paper. You guys know better than me whether this is enough for JAE. Just seems very lizard and shrub species specific. </w:t>
      </w:r>
    </w:p>
  </w:comment>
  <w:comment w:id="723" w:author="Scott Butterfield" w:date="2017-11-07T08:53:00Z" w:initials="SB">
    <w:p w14:paraId="2F92D917" w14:textId="2C04E482" w:rsidR="00DE1276" w:rsidRDefault="00DE1276">
      <w:pPr>
        <w:pStyle w:val="CommentText"/>
      </w:pPr>
      <w:r>
        <w:rPr>
          <w:rStyle w:val="CommentReference"/>
        </w:rPr>
        <w:annotationRef/>
      </w:r>
      <w:r>
        <w:t xml:space="preserve">Yes, I wanted this above. Simple, direct statement about why shrubs matter for protection/conservation. </w:t>
      </w:r>
    </w:p>
  </w:comment>
  <w:comment w:id="727" w:author="Scott Butterfield" w:date="2017-11-07T08:55:00Z" w:initials="SB">
    <w:p w14:paraId="60559BB6" w14:textId="7B205EAC" w:rsidR="00DE1276" w:rsidRDefault="00DE1276">
      <w:pPr>
        <w:pStyle w:val="CommentText"/>
      </w:pPr>
      <w:r>
        <w:rPr>
          <w:rStyle w:val="CommentReference"/>
        </w:rPr>
        <w:annotationRef/>
      </w:r>
      <w:r>
        <w:t xml:space="preserve">These are tiny. Can we separate and make bigger? I was left wanting some greater idea of where the San Joaquin Desert is vs. the San Joaquin Valley. Maybe as an inset in panel A. The home range images are too small to see. Maybe that does not matter. But if you want someone to see them, I would think they would need to be bigger.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19B8F" w15:done="0"/>
  <w15:commentEx w15:paraId="3C5D4C29" w15:done="0"/>
  <w15:commentEx w15:paraId="6E44F353" w15:done="0"/>
  <w15:commentEx w15:paraId="411D96FD" w15:done="0"/>
  <w15:commentEx w15:paraId="75FFC696" w15:done="0"/>
  <w15:commentEx w15:paraId="0A87A5A2" w15:done="0"/>
  <w15:commentEx w15:paraId="1B3F97C6" w15:done="0"/>
  <w15:commentEx w15:paraId="4A1A191D" w15:done="0"/>
  <w15:commentEx w15:paraId="7A458568" w15:done="0"/>
  <w15:commentEx w15:paraId="7CC35E28" w15:done="0"/>
  <w15:commentEx w15:paraId="267E62AE" w15:done="0"/>
  <w15:commentEx w15:paraId="21D13D59" w15:done="0"/>
  <w15:commentEx w15:paraId="597B9324" w15:done="0"/>
  <w15:commentEx w15:paraId="57C51515" w15:done="0"/>
  <w15:commentEx w15:paraId="1D25D0AD" w15:done="0"/>
  <w15:commentEx w15:paraId="2D32B007" w15:done="0"/>
  <w15:commentEx w15:paraId="7ABA1758" w15:done="0"/>
  <w15:commentEx w15:paraId="42CA2E3C" w15:done="0"/>
  <w15:commentEx w15:paraId="7478E81A" w15:done="0"/>
  <w15:commentEx w15:paraId="434421F9" w15:done="0"/>
  <w15:commentEx w15:paraId="2F69AB24" w15:done="0"/>
  <w15:commentEx w15:paraId="7D6809B9" w15:done="0"/>
  <w15:commentEx w15:paraId="10526A1B" w15:done="0"/>
  <w15:commentEx w15:paraId="217A5E89" w15:done="0"/>
  <w15:commentEx w15:paraId="278866E8" w15:done="0"/>
  <w15:commentEx w15:paraId="7C270140" w15:done="0"/>
  <w15:commentEx w15:paraId="475FF3BB" w15:done="0"/>
  <w15:commentEx w15:paraId="3A46389F" w15:done="0"/>
  <w15:commentEx w15:paraId="180FDC23" w15:done="0"/>
  <w15:commentEx w15:paraId="7C4096C5" w15:done="0"/>
  <w15:commentEx w15:paraId="460C5346" w15:done="0"/>
  <w15:commentEx w15:paraId="24612BFF" w15:done="0"/>
  <w15:commentEx w15:paraId="45F85DEC" w15:done="0"/>
  <w15:commentEx w15:paraId="37DEAEE7" w15:done="0"/>
  <w15:commentEx w15:paraId="3D2773BB" w15:done="0"/>
  <w15:commentEx w15:paraId="0820490F" w15:done="0"/>
  <w15:commentEx w15:paraId="7D7B7AA7" w15:done="0"/>
  <w15:commentEx w15:paraId="78470628" w15:done="0"/>
  <w15:commentEx w15:paraId="34B98125" w15:done="0"/>
  <w15:commentEx w15:paraId="6993FC39" w15:done="0"/>
  <w15:commentEx w15:paraId="4FBD0A9E" w15:done="0"/>
  <w15:commentEx w15:paraId="2F92D917" w15:done="0"/>
  <w15:commentEx w15:paraId="60559B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BF629" w14:textId="77777777" w:rsidR="00DE1276" w:rsidRDefault="00DE1276">
      <w:r>
        <w:separator/>
      </w:r>
    </w:p>
  </w:endnote>
  <w:endnote w:type="continuationSeparator" w:id="0">
    <w:p w14:paraId="59607779" w14:textId="77777777" w:rsidR="00DE1276" w:rsidRDefault="00DE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Arial"/>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dvTimes">
    <w:altName w:val="Hiragino Sans GB W3"/>
    <w:panose1 w:val="00000000000000000000"/>
    <w:charset w:val="80"/>
    <w:family w:val="auto"/>
    <w:notTrueType/>
    <w:pitch w:val="default"/>
    <w:sig w:usb0="00000003" w:usb1="08070000" w:usb2="00000010" w:usb3="00000000" w:csb0="0002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A81E0" w14:textId="77777777" w:rsidR="00DE1276" w:rsidRDefault="00DE127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BF7F0" w14:textId="77777777" w:rsidR="00DE1276" w:rsidRDefault="00DE1276">
      <w:r>
        <w:separator/>
      </w:r>
    </w:p>
  </w:footnote>
  <w:footnote w:type="continuationSeparator" w:id="0">
    <w:p w14:paraId="7A8CBB22" w14:textId="77777777" w:rsidR="00DE1276" w:rsidRDefault="00DE12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150D2" w14:textId="77777777" w:rsidR="00DE1276" w:rsidRDefault="00DE127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A45FE"/>
    <w:multiLevelType w:val="hybridMultilevel"/>
    <w:tmpl w:val="6DF4879C"/>
    <w:lvl w:ilvl="0" w:tplc="C5BC3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4F5664"/>
    <w:multiLevelType w:val="hybridMultilevel"/>
    <w:tmpl w:val="533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7E"/>
    <w:rsid w:val="000044BB"/>
    <w:rsid w:val="00020E87"/>
    <w:rsid w:val="00030AF2"/>
    <w:rsid w:val="00034662"/>
    <w:rsid w:val="00035BFF"/>
    <w:rsid w:val="0003740B"/>
    <w:rsid w:val="000563A9"/>
    <w:rsid w:val="00061085"/>
    <w:rsid w:val="0007198B"/>
    <w:rsid w:val="00074B7C"/>
    <w:rsid w:val="00075D91"/>
    <w:rsid w:val="00087E5A"/>
    <w:rsid w:val="000F7857"/>
    <w:rsid w:val="00123058"/>
    <w:rsid w:val="00141964"/>
    <w:rsid w:val="0014549A"/>
    <w:rsid w:val="00162C67"/>
    <w:rsid w:val="0017283A"/>
    <w:rsid w:val="00195AC0"/>
    <w:rsid w:val="0019706A"/>
    <w:rsid w:val="001A2AE2"/>
    <w:rsid w:val="001C690E"/>
    <w:rsid w:val="001D7A7D"/>
    <w:rsid w:val="001E148C"/>
    <w:rsid w:val="001E69E6"/>
    <w:rsid w:val="0022113A"/>
    <w:rsid w:val="00232080"/>
    <w:rsid w:val="00270E9F"/>
    <w:rsid w:val="002A1E22"/>
    <w:rsid w:val="002A1F4B"/>
    <w:rsid w:val="002B1638"/>
    <w:rsid w:val="002C0B3D"/>
    <w:rsid w:val="002C1BEA"/>
    <w:rsid w:val="002E4570"/>
    <w:rsid w:val="002E5613"/>
    <w:rsid w:val="002F362D"/>
    <w:rsid w:val="002F52B6"/>
    <w:rsid w:val="002F7EAC"/>
    <w:rsid w:val="00307EA0"/>
    <w:rsid w:val="003331D9"/>
    <w:rsid w:val="00340A9C"/>
    <w:rsid w:val="0034657B"/>
    <w:rsid w:val="0035054D"/>
    <w:rsid w:val="00362238"/>
    <w:rsid w:val="0039435D"/>
    <w:rsid w:val="003B5C6A"/>
    <w:rsid w:val="004202A3"/>
    <w:rsid w:val="004279D6"/>
    <w:rsid w:val="00450EEB"/>
    <w:rsid w:val="004737D0"/>
    <w:rsid w:val="004769D7"/>
    <w:rsid w:val="004C08C5"/>
    <w:rsid w:val="004E377F"/>
    <w:rsid w:val="005040DD"/>
    <w:rsid w:val="00504832"/>
    <w:rsid w:val="00511311"/>
    <w:rsid w:val="005274B0"/>
    <w:rsid w:val="0057147D"/>
    <w:rsid w:val="00575F43"/>
    <w:rsid w:val="00577BC5"/>
    <w:rsid w:val="0058388E"/>
    <w:rsid w:val="0058734D"/>
    <w:rsid w:val="005A7403"/>
    <w:rsid w:val="005B030D"/>
    <w:rsid w:val="005B46DE"/>
    <w:rsid w:val="005C2B6A"/>
    <w:rsid w:val="005D1D38"/>
    <w:rsid w:val="005F16DF"/>
    <w:rsid w:val="005F6F3B"/>
    <w:rsid w:val="005F75F9"/>
    <w:rsid w:val="00617F68"/>
    <w:rsid w:val="006224B8"/>
    <w:rsid w:val="006276E5"/>
    <w:rsid w:val="006652F8"/>
    <w:rsid w:val="0067038F"/>
    <w:rsid w:val="006A5F2D"/>
    <w:rsid w:val="006B18E3"/>
    <w:rsid w:val="006D6A76"/>
    <w:rsid w:val="006E6152"/>
    <w:rsid w:val="0072439F"/>
    <w:rsid w:val="00736E7E"/>
    <w:rsid w:val="00760AE9"/>
    <w:rsid w:val="00770194"/>
    <w:rsid w:val="0077248D"/>
    <w:rsid w:val="00773B5A"/>
    <w:rsid w:val="00775B9C"/>
    <w:rsid w:val="007B38A2"/>
    <w:rsid w:val="007C24E6"/>
    <w:rsid w:val="007E221D"/>
    <w:rsid w:val="007F772F"/>
    <w:rsid w:val="00817EFA"/>
    <w:rsid w:val="00863A3B"/>
    <w:rsid w:val="008A4CEE"/>
    <w:rsid w:val="008B5773"/>
    <w:rsid w:val="00915A9A"/>
    <w:rsid w:val="00924CA9"/>
    <w:rsid w:val="00940F42"/>
    <w:rsid w:val="0094546A"/>
    <w:rsid w:val="00957875"/>
    <w:rsid w:val="00965910"/>
    <w:rsid w:val="00983701"/>
    <w:rsid w:val="009A0048"/>
    <w:rsid w:val="009A4FAA"/>
    <w:rsid w:val="009C6132"/>
    <w:rsid w:val="009D081E"/>
    <w:rsid w:val="009E5E31"/>
    <w:rsid w:val="00A1438D"/>
    <w:rsid w:val="00A35EB5"/>
    <w:rsid w:val="00A43EB9"/>
    <w:rsid w:val="00A551BA"/>
    <w:rsid w:val="00A6416D"/>
    <w:rsid w:val="00A65F92"/>
    <w:rsid w:val="00A6753D"/>
    <w:rsid w:val="00A85974"/>
    <w:rsid w:val="00A96D58"/>
    <w:rsid w:val="00AB1A5C"/>
    <w:rsid w:val="00AB6EE2"/>
    <w:rsid w:val="00AD108C"/>
    <w:rsid w:val="00AE046A"/>
    <w:rsid w:val="00AF6835"/>
    <w:rsid w:val="00B02D97"/>
    <w:rsid w:val="00B05334"/>
    <w:rsid w:val="00B11201"/>
    <w:rsid w:val="00B12E16"/>
    <w:rsid w:val="00B20524"/>
    <w:rsid w:val="00B32E14"/>
    <w:rsid w:val="00B42571"/>
    <w:rsid w:val="00B76355"/>
    <w:rsid w:val="00B7658B"/>
    <w:rsid w:val="00B83FE1"/>
    <w:rsid w:val="00B92B00"/>
    <w:rsid w:val="00BC3083"/>
    <w:rsid w:val="00BC473A"/>
    <w:rsid w:val="00BD2B6C"/>
    <w:rsid w:val="00BE56A5"/>
    <w:rsid w:val="00C471F3"/>
    <w:rsid w:val="00C603C7"/>
    <w:rsid w:val="00C61FEB"/>
    <w:rsid w:val="00CA5B49"/>
    <w:rsid w:val="00CC26DE"/>
    <w:rsid w:val="00CD4D81"/>
    <w:rsid w:val="00CE490E"/>
    <w:rsid w:val="00CF24FC"/>
    <w:rsid w:val="00CF26C8"/>
    <w:rsid w:val="00CF7641"/>
    <w:rsid w:val="00D00E3D"/>
    <w:rsid w:val="00D52014"/>
    <w:rsid w:val="00D6548A"/>
    <w:rsid w:val="00D96D7F"/>
    <w:rsid w:val="00DB3822"/>
    <w:rsid w:val="00DC2943"/>
    <w:rsid w:val="00DE0C56"/>
    <w:rsid w:val="00DE1276"/>
    <w:rsid w:val="00DE27C7"/>
    <w:rsid w:val="00DF7AF7"/>
    <w:rsid w:val="00E315FF"/>
    <w:rsid w:val="00E5050C"/>
    <w:rsid w:val="00E70E3B"/>
    <w:rsid w:val="00E81CC9"/>
    <w:rsid w:val="00E85C31"/>
    <w:rsid w:val="00EC2845"/>
    <w:rsid w:val="00EC7287"/>
    <w:rsid w:val="00ED08EB"/>
    <w:rsid w:val="00EE0EDC"/>
    <w:rsid w:val="00EF6197"/>
    <w:rsid w:val="00F00B84"/>
    <w:rsid w:val="00F00FDB"/>
    <w:rsid w:val="00F011FB"/>
    <w:rsid w:val="00F03361"/>
    <w:rsid w:val="00F204B4"/>
    <w:rsid w:val="00F20D2A"/>
    <w:rsid w:val="00F37DF6"/>
    <w:rsid w:val="00F6129C"/>
    <w:rsid w:val="00F71251"/>
    <w:rsid w:val="00F83E78"/>
    <w:rsid w:val="00F85FFE"/>
    <w:rsid w:val="00F94DE5"/>
    <w:rsid w:val="00FA5B7B"/>
    <w:rsid w:val="00FE0785"/>
    <w:rsid w:val="00FE7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5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cs="Arial Unicode MS"/>
      <w:color w:val="000000"/>
      <w:sz w:val="24"/>
      <w:szCs w:val="24"/>
      <w:u w:color="000000"/>
    </w:rPr>
  </w:style>
  <w:style w:type="paragraph" w:styleId="ListParagraph">
    <w:name w:val="List Paragraph"/>
    <w:pPr>
      <w:spacing w:after="200" w:line="276" w:lineRule="auto"/>
      <w:ind w:left="720"/>
    </w:pPr>
    <w:rPr>
      <w:rFonts w:eastAsia="Times New Roman"/>
      <w:color w:val="000000"/>
      <w:sz w:val="24"/>
      <w:szCs w:val="24"/>
      <w:u w:color="000000"/>
    </w:rPr>
  </w:style>
  <w:style w:type="paragraph" w:styleId="BalloonText">
    <w:name w:val="Balloon Text"/>
    <w:basedOn w:val="Normal"/>
    <w:link w:val="BalloonTextChar"/>
    <w:uiPriority w:val="99"/>
    <w:semiHidden/>
    <w:unhideWhenUsed/>
    <w:rsid w:val="00924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CA9"/>
    <w:rPr>
      <w:rFonts w:ascii="Segoe UI" w:hAnsi="Segoe UI" w:cs="Segoe UI"/>
      <w:sz w:val="18"/>
      <w:szCs w:val="18"/>
    </w:rPr>
  </w:style>
  <w:style w:type="character" w:styleId="CommentReference">
    <w:name w:val="annotation reference"/>
    <w:basedOn w:val="DefaultParagraphFont"/>
    <w:uiPriority w:val="99"/>
    <w:semiHidden/>
    <w:unhideWhenUsed/>
    <w:rsid w:val="005D1D38"/>
    <w:rPr>
      <w:sz w:val="16"/>
      <w:szCs w:val="16"/>
    </w:rPr>
  </w:style>
  <w:style w:type="paragraph" w:styleId="CommentText">
    <w:name w:val="annotation text"/>
    <w:basedOn w:val="Normal"/>
    <w:link w:val="CommentTextChar"/>
    <w:uiPriority w:val="99"/>
    <w:semiHidden/>
    <w:unhideWhenUsed/>
    <w:rsid w:val="005D1D38"/>
    <w:rPr>
      <w:sz w:val="20"/>
      <w:szCs w:val="20"/>
    </w:rPr>
  </w:style>
  <w:style w:type="character" w:customStyle="1" w:styleId="CommentTextChar">
    <w:name w:val="Comment Text Char"/>
    <w:basedOn w:val="DefaultParagraphFont"/>
    <w:link w:val="CommentText"/>
    <w:uiPriority w:val="99"/>
    <w:semiHidden/>
    <w:rsid w:val="005D1D38"/>
  </w:style>
  <w:style w:type="paragraph" w:styleId="CommentSubject">
    <w:name w:val="annotation subject"/>
    <w:basedOn w:val="CommentText"/>
    <w:next w:val="CommentText"/>
    <w:link w:val="CommentSubjectChar"/>
    <w:uiPriority w:val="99"/>
    <w:semiHidden/>
    <w:unhideWhenUsed/>
    <w:rsid w:val="005D1D38"/>
    <w:rPr>
      <w:b/>
      <w:bCs/>
    </w:rPr>
  </w:style>
  <w:style w:type="character" w:customStyle="1" w:styleId="CommentSubjectChar">
    <w:name w:val="Comment Subject Char"/>
    <w:basedOn w:val="CommentTextChar"/>
    <w:link w:val="CommentSubject"/>
    <w:uiPriority w:val="99"/>
    <w:semiHidden/>
    <w:rsid w:val="005D1D38"/>
    <w:rPr>
      <w:b/>
      <w:bCs/>
    </w:rPr>
  </w:style>
  <w:style w:type="character" w:styleId="Strong">
    <w:name w:val="Strong"/>
    <w:basedOn w:val="DefaultParagraphFont"/>
    <w:uiPriority w:val="22"/>
    <w:qFormat/>
    <w:rsid w:val="00DE0C56"/>
    <w:rPr>
      <w:b/>
      <w:bCs/>
    </w:rPr>
  </w:style>
  <w:style w:type="character" w:styleId="Emphasis">
    <w:name w:val="Emphasis"/>
    <w:basedOn w:val="DefaultParagraphFont"/>
    <w:uiPriority w:val="20"/>
    <w:qFormat/>
    <w:rsid w:val="00DE0C56"/>
    <w:rPr>
      <w:i/>
      <w:iCs/>
    </w:rPr>
  </w:style>
  <w:style w:type="character" w:styleId="LineNumber">
    <w:name w:val="line number"/>
    <w:basedOn w:val="DefaultParagraphFont"/>
    <w:uiPriority w:val="99"/>
    <w:semiHidden/>
    <w:unhideWhenUsed/>
    <w:rsid w:val="00FE797F"/>
  </w:style>
  <w:style w:type="character" w:styleId="PageNumber">
    <w:name w:val="page number"/>
    <w:rsid w:val="00B92B00"/>
    <w:rPr>
      <w:lang w:val="en-US"/>
    </w:rPr>
  </w:style>
  <w:style w:type="paragraph" w:customStyle="1" w:styleId="Default">
    <w:name w:val="Default"/>
    <w:rsid w:val="00863A3B"/>
    <w:rPr>
      <w:rFonts w:ascii="Helvetica" w:hAnsi="Helvetica" w:cs="Arial Unicode MS"/>
      <w:color w:val="000000"/>
      <w:sz w:val="22"/>
      <w:szCs w:val="22"/>
    </w:rPr>
  </w:style>
  <w:style w:type="character" w:styleId="HTMLCode">
    <w:name w:val="HTML Code"/>
    <w:basedOn w:val="DefaultParagraphFont"/>
    <w:uiPriority w:val="99"/>
    <w:semiHidden/>
    <w:unhideWhenUsed/>
    <w:rsid w:val="00863A3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cs="Arial Unicode MS"/>
      <w:color w:val="000000"/>
      <w:sz w:val="24"/>
      <w:szCs w:val="24"/>
      <w:u w:color="000000"/>
    </w:rPr>
  </w:style>
  <w:style w:type="paragraph" w:styleId="ListParagraph">
    <w:name w:val="List Paragraph"/>
    <w:pPr>
      <w:spacing w:after="200" w:line="276" w:lineRule="auto"/>
      <w:ind w:left="720"/>
    </w:pPr>
    <w:rPr>
      <w:rFonts w:eastAsia="Times New Roman"/>
      <w:color w:val="000000"/>
      <w:sz w:val="24"/>
      <w:szCs w:val="24"/>
      <w:u w:color="000000"/>
    </w:rPr>
  </w:style>
  <w:style w:type="paragraph" w:styleId="BalloonText">
    <w:name w:val="Balloon Text"/>
    <w:basedOn w:val="Normal"/>
    <w:link w:val="BalloonTextChar"/>
    <w:uiPriority w:val="99"/>
    <w:semiHidden/>
    <w:unhideWhenUsed/>
    <w:rsid w:val="00924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CA9"/>
    <w:rPr>
      <w:rFonts w:ascii="Segoe UI" w:hAnsi="Segoe UI" w:cs="Segoe UI"/>
      <w:sz w:val="18"/>
      <w:szCs w:val="18"/>
    </w:rPr>
  </w:style>
  <w:style w:type="character" w:styleId="CommentReference">
    <w:name w:val="annotation reference"/>
    <w:basedOn w:val="DefaultParagraphFont"/>
    <w:uiPriority w:val="99"/>
    <w:semiHidden/>
    <w:unhideWhenUsed/>
    <w:rsid w:val="005D1D38"/>
    <w:rPr>
      <w:sz w:val="16"/>
      <w:szCs w:val="16"/>
    </w:rPr>
  </w:style>
  <w:style w:type="paragraph" w:styleId="CommentText">
    <w:name w:val="annotation text"/>
    <w:basedOn w:val="Normal"/>
    <w:link w:val="CommentTextChar"/>
    <w:uiPriority w:val="99"/>
    <w:semiHidden/>
    <w:unhideWhenUsed/>
    <w:rsid w:val="005D1D38"/>
    <w:rPr>
      <w:sz w:val="20"/>
      <w:szCs w:val="20"/>
    </w:rPr>
  </w:style>
  <w:style w:type="character" w:customStyle="1" w:styleId="CommentTextChar">
    <w:name w:val="Comment Text Char"/>
    <w:basedOn w:val="DefaultParagraphFont"/>
    <w:link w:val="CommentText"/>
    <w:uiPriority w:val="99"/>
    <w:semiHidden/>
    <w:rsid w:val="005D1D38"/>
  </w:style>
  <w:style w:type="paragraph" w:styleId="CommentSubject">
    <w:name w:val="annotation subject"/>
    <w:basedOn w:val="CommentText"/>
    <w:next w:val="CommentText"/>
    <w:link w:val="CommentSubjectChar"/>
    <w:uiPriority w:val="99"/>
    <w:semiHidden/>
    <w:unhideWhenUsed/>
    <w:rsid w:val="005D1D38"/>
    <w:rPr>
      <w:b/>
      <w:bCs/>
    </w:rPr>
  </w:style>
  <w:style w:type="character" w:customStyle="1" w:styleId="CommentSubjectChar">
    <w:name w:val="Comment Subject Char"/>
    <w:basedOn w:val="CommentTextChar"/>
    <w:link w:val="CommentSubject"/>
    <w:uiPriority w:val="99"/>
    <w:semiHidden/>
    <w:rsid w:val="005D1D38"/>
    <w:rPr>
      <w:b/>
      <w:bCs/>
    </w:rPr>
  </w:style>
  <w:style w:type="character" w:styleId="Strong">
    <w:name w:val="Strong"/>
    <w:basedOn w:val="DefaultParagraphFont"/>
    <w:uiPriority w:val="22"/>
    <w:qFormat/>
    <w:rsid w:val="00DE0C56"/>
    <w:rPr>
      <w:b/>
      <w:bCs/>
    </w:rPr>
  </w:style>
  <w:style w:type="character" w:styleId="Emphasis">
    <w:name w:val="Emphasis"/>
    <w:basedOn w:val="DefaultParagraphFont"/>
    <w:uiPriority w:val="20"/>
    <w:qFormat/>
    <w:rsid w:val="00DE0C56"/>
    <w:rPr>
      <w:i/>
      <w:iCs/>
    </w:rPr>
  </w:style>
  <w:style w:type="character" w:styleId="LineNumber">
    <w:name w:val="line number"/>
    <w:basedOn w:val="DefaultParagraphFont"/>
    <w:uiPriority w:val="99"/>
    <w:semiHidden/>
    <w:unhideWhenUsed/>
    <w:rsid w:val="00FE797F"/>
  </w:style>
  <w:style w:type="character" w:styleId="PageNumber">
    <w:name w:val="page number"/>
    <w:rsid w:val="00B92B00"/>
    <w:rPr>
      <w:lang w:val="en-US"/>
    </w:rPr>
  </w:style>
  <w:style w:type="paragraph" w:customStyle="1" w:styleId="Default">
    <w:name w:val="Default"/>
    <w:rsid w:val="00863A3B"/>
    <w:rPr>
      <w:rFonts w:ascii="Helvetica" w:hAnsi="Helvetica" w:cs="Arial Unicode MS"/>
      <w:color w:val="000000"/>
      <w:sz w:val="22"/>
      <w:szCs w:val="22"/>
    </w:rPr>
  </w:style>
  <w:style w:type="character" w:styleId="HTMLCode">
    <w:name w:val="HTML Code"/>
    <w:basedOn w:val="DefaultParagraphFont"/>
    <w:uiPriority w:val="99"/>
    <w:semiHidden/>
    <w:unhideWhenUsed/>
    <w:rsid w:val="00863A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799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microsoft.com/office/2011/relationships/people" Target="people.xml"/><Relationship Id="rId10" Type="http://schemas.openxmlformats.org/officeDocument/2006/relationships/hyperlink" Target="http://dx.doi.org/10.1016/j.baae.2017.01.002" TargetMode="External"/><Relationship Id="rId11" Type="http://schemas.openxmlformats.org/officeDocument/2006/relationships/hyperlink" Target="http://onlinelibrary.wiley.com/doi/10.1111/oik.04688/full" TargetMode="External"/><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A7C39-B1C7-FB45-9B6B-76BAFAE2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41</Pages>
  <Words>9281</Words>
  <Characters>52902</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62059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Westphal, Michael F</dc:creator>
  <cp:lastModifiedBy>zenrunner</cp:lastModifiedBy>
  <cp:revision>81</cp:revision>
  <cp:lastPrinted>2017-11-02T17:18:00Z</cp:lastPrinted>
  <dcterms:created xsi:type="dcterms:W3CDTF">2017-11-07T15:25:00Z</dcterms:created>
  <dcterms:modified xsi:type="dcterms:W3CDTF">2017-11-12T20:51:00Z</dcterms:modified>
</cp:coreProperties>
</file>